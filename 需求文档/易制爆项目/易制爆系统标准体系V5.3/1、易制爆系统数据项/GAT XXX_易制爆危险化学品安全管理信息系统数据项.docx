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076" w:rsidRDefault="008C4076" w:rsidP="008C4076">
      <w:pPr>
        <w:pStyle w:val="aff2"/>
        <w:framePr w:wrap="around" w:hAnchor="page" w:x="1441"/>
        <w:rPr>
          <w:rFonts w:hAnsi="黑体" w:cs="Times New Roman"/>
          <w:color w:val="000000" w:themeColor="text1"/>
        </w:rPr>
      </w:pPr>
      <w:r>
        <w:rPr>
          <w:rFonts w:hAnsi="黑体"/>
          <w:color w:val="000000" w:themeColor="text1"/>
        </w:rPr>
        <w:t>ICS</w:t>
      </w:r>
      <w:r>
        <w:rPr>
          <w:rFonts w:hAnsi="黑体" w:hint="eastAsia"/>
          <w:color w:val="000000" w:themeColor="text1"/>
        </w:rPr>
        <w:t> </w:t>
      </w:r>
      <w:r>
        <w:rPr>
          <w:rFonts w:hAnsi="黑体"/>
          <w:color w:val="000000" w:themeColor="text1"/>
        </w:rPr>
        <w:t>35.020</w:t>
      </w:r>
    </w:p>
    <w:p w:rsidR="008C4076" w:rsidRDefault="008C4076" w:rsidP="008C4076">
      <w:pPr>
        <w:pStyle w:val="aff2"/>
        <w:framePr w:wrap="around" w:hAnchor="page" w:x="1441"/>
        <w:ind w:firstLineChars="50" w:firstLine="105"/>
        <w:rPr>
          <w:rFonts w:hAnsi="黑体"/>
          <w:color w:val="000000" w:themeColor="text1"/>
        </w:rPr>
      </w:pPr>
      <w:bookmarkStart w:id="0" w:name="c1"/>
      <w:r>
        <w:rPr>
          <w:rFonts w:hAnsi="黑体"/>
          <w:color w:val="000000" w:themeColor="text1"/>
        </w:rPr>
        <w:t>A 90</w:t>
      </w:r>
    </w:p>
    <w:bookmarkEnd w:id="0"/>
    <w:p w:rsidR="008C4076" w:rsidRDefault="008C4076" w:rsidP="008C4076">
      <w:pPr>
        <w:pStyle w:val="aff3"/>
        <w:framePr w:wrap="around"/>
        <w:rPr>
          <w:color w:val="000000" w:themeColor="text1"/>
        </w:rPr>
      </w:pPr>
      <w:r>
        <w:rPr>
          <w:color w:val="000000" w:themeColor="text1"/>
        </w:rPr>
        <w:t>GA</w:t>
      </w:r>
    </w:p>
    <w:p w:rsidR="008C4076" w:rsidRDefault="008C4076" w:rsidP="008C4076">
      <w:pPr>
        <w:pStyle w:val="aff4"/>
        <w:framePr w:wrap="around"/>
        <w:rPr>
          <w:rFonts w:cs="Times New Roman"/>
          <w:color w:val="000000" w:themeColor="text1"/>
        </w:rPr>
      </w:pPr>
      <w:r>
        <w:rPr>
          <w:rFonts w:hint="eastAsia"/>
          <w:color w:val="000000" w:themeColor="text1"/>
        </w:rPr>
        <w:t>中华人民共和国公共安全行业标准</w:t>
      </w:r>
    </w:p>
    <w:p w:rsidR="008C4076" w:rsidRDefault="008C4076" w:rsidP="008C4076">
      <w:pPr>
        <w:pStyle w:val="21"/>
        <w:framePr w:wrap="around"/>
        <w:rPr>
          <w:rFonts w:hAnsi="黑体" w:cs="Times New Roman"/>
          <w:color w:val="000000" w:themeColor="text1"/>
        </w:rPr>
      </w:pPr>
      <w:r>
        <w:rPr>
          <w:rFonts w:hAnsi="黑体"/>
          <w:color w:val="000000" w:themeColor="text1"/>
        </w:rPr>
        <w:t>GA/T XXX.1—</w:t>
      </w:r>
      <w:bookmarkStart w:id="1" w:name="StdNo2"/>
      <w:bookmarkEnd w:id="1"/>
      <w:r>
        <w:rPr>
          <w:rFonts w:hAnsi="黑体"/>
          <w:color w:val="000000" w:themeColor="text1"/>
        </w:rPr>
        <w:t>XXXX</w:t>
      </w:r>
    </w:p>
    <w:tbl>
      <w:tblPr>
        <w:tblW w:w="9356"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6"/>
      </w:tblGrid>
      <w:tr w:rsidR="008C4076" w:rsidTr="008C4076">
        <w:tc>
          <w:tcPr>
            <w:tcW w:w="9356" w:type="dxa"/>
            <w:tcBorders>
              <w:top w:val="nil"/>
              <w:left w:val="nil"/>
              <w:bottom w:val="nil"/>
              <w:right w:val="nil"/>
            </w:tcBorders>
          </w:tcPr>
          <w:p w:rsidR="008C4076" w:rsidRDefault="008C4076" w:rsidP="008C4076">
            <w:pPr>
              <w:pStyle w:val="aff5"/>
              <w:framePr w:wrap="around"/>
              <w:rPr>
                <w:rFonts w:cs="Times New Roman"/>
                <w:color w:val="000000" w:themeColor="text1"/>
              </w:rPr>
            </w:pPr>
          </w:p>
        </w:tc>
      </w:tr>
    </w:tbl>
    <w:p w:rsidR="008C4076" w:rsidRDefault="008C4076" w:rsidP="008C4076">
      <w:pPr>
        <w:pStyle w:val="21"/>
        <w:framePr w:wrap="around"/>
        <w:rPr>
          <w:rFonts w:hAnsi="黑体" w:cs="Times New Roman"/>
          <w:color w:val="000000" w:themeColor="text1"/>
        </w:rPr>
      </w:pPr>
    </w:p>
    <w:p w:rsidR="008C4076" w:rsidRDefault="008C4076" w:rsidP="008C4076">
      <w:pPr>
        <w:pStyle w:val="21"/>
        <w:framePr w:wrap="around"/>
        <w:rPr>
          <w:rFonts w:hAnsi="黑体" w:cs="Times New Roman"/>
          <w:color w:val="000000" w:themeColor="text1"/>
        </w:rPr>
      </w:pPr>
    </w:p>
    <w:p w:rsidR="008C4076" w:rsidRDefault="008C4076" w:rsidP="008C4076">
      <w:pPr>
        <w:pStyle w:val="aff6"/>
        <w:framePr w:wrap="around"/>
        <w:rPr>
          <w:rFonts w:cs="Times New Roman"/>
          <w:color w:val="000000" w:themeColor="text1"/>
        </w:rPr>
      </w:pPr>
    </w:p>
    <w:p w:rsidR="008C4076" w:rsidRDefault="008C4076" w:rsidP="008C4076">
      <w:pPr>
        <w:framePr w:w="9639" w:h="6917" w:hRule="exact" w:wrap="around" w:vAnchor="page" w:hAnchor="page" w:xAlign="center" w:y="6408" w:anchorLock="1"/>
        <w:widowControl/>
        <w:spacing w:line="680" w:lineRule="atLeast"/>
        <w:jc w:val="center"/>
        <w:rPr>
          <w:rFonts w:ascii="黑体" w:eastAsia="黑体" w:hAnsi="黑体" w:cs="Times New Roman"/>
          <w:color w:val="000000" w:themeColor="text1"/>
          <w:sz w:val="52"/>
          <w:szCs w:val="52"/>
        </w:rPr>
      </w:pPr>
      <w:r>
        <w:rPr>
          <w:rFonts w:ascii="黑体" w:eastAsia="黑体" w:hAnsi="黑体" w:cs="黑体" w:hint="eastAsia"/>
          <w:color w:val="000000" w:themeColor="text1"/>
          <w:sz w:val="52"/>
          <w:szCs w:val="52"/>
        </w:rPr>
        <w:t>易制爆危险化学品安全管理</w:t>
      </w:r>
    </w:p>
    <w:p w:rsidR="008C4076" w:rsidRDefault="007E7F07" w:rsidP="008C4076">
      <w:pPr>
        <w:framePr w:w="9639" w:h="6917" w:hRule="exact" w:wrap="around" w:vAnchor="page" w:hAnchor="page" w:xAlign="center" w:y="6408" w:anchorLock="1"/>
        <w:widowControl/>
        <w:spacing w:line="680" w:lineRule="atLeast"/>
        <w:jc w:val="center"/>
        <w:rPr>
          <w:rFonts w:ascii="黑体" w:eastAsia="黑体" w:hAnsi="黑体" w:cs="黑体"/>
          <w:color w:val="000000" w:themeColor="text1"/>
          <w:sz w:val="52"/>
          <w:szCs w:val="52"/>
        </w:rPr>
      </w:pPr>
      <w:r>
        <w:rPr>
          <w:rFonts w:ascii="黑体" w:eastAsia="黑体" w:hAnsi="黑体" w:cs="黑体" w:hint="eastAsia"/>
          <w:color w:val="000000" w:themeColor="text1"/>
          <w:sz w:val="52"/>
          <w:szCs w:val="52"/>
        </w:rPr>
        <w:t>信息</w:t>
      </w:r>
      <w:r w:rsidR="008C4076">
        <w:rPr>
          <w:rFonts w:ascii="黑体" w:eastAsia="黑体" w:hAnsi="黑体" w:cs="黑体" w:hint="eastAsia"/>
          <w:color w:val="000000" w:themeColor="text1"/>
          <w:sz w:val="52"/>
          <w:szCs w:val="52"/>
        </w:rPr>
        <w:t>系统数据项</w:t>
      </w:r>
    </w:p>
    <w:p w:rsidR="008C4076" w:rsidRDefault="008C4076" w:rsidP="008C4076">
      <w:pPr>
        <w:framePr w:w="9639" w:h="6917" w:hRule="exact" w:wrap="around" w:vAnchor="page" w:hAnchor="page" w:xAlign="center" w:y="6408" w:anchorLock="1"/>
        <w:widowControl/>
        <w:spacing w:line="400" w:lineRule="atLeast"/>
        <w:jc w:val="center"/>
        <w:rPr>
          <w:rFonts w:ascii="黑体" w:eastAsia="黑体" w:hAnsi="黑体" w:cs="Times New Roman"/>
          <w:color w:val="000000" w:themeColor="text1"/>
          <w:kern w:val="0"/>
          <w:sz w:val="28"/>
          <w:szCs w:val="28"/>
        </w:rPr>
      </w:pPr>
      <w:r>
        <w:rPr>
          <w:rFonts w:ascii="黑体" w:eastAsia="黑体" w:hAnsi="黑体" w:cs="宋体" w:hint="eastAsia"/>
          <w:color w:val="000000" w:themeColor="text1"/>
          <w:kern w:val="0"/>
          <w:sz w:val="28"/>
          <w:szCs w:val="28"/>
        </w:rPr>
        <w:t>D</w:t>
      </w:r>
      <w:r>
        <w:rPr>
          <w:rFonts w:ascii="黑体" w:eastAsia="黑体" w:hAnsi="黑体" w:cs="宋体"/>
          <w:color w:val="000000" w:themeColor="text1"/>
          <w:kern w:val="0"/>
          <w:sz w:val="28"/>
          <w:szCs w:val="28"/>
        </w:rPr>
        <w:t>ata item</w:t>
      </w:r>
      <w:r>
        <w:rPr>
          <w:rFonts w:ascii="黑体" w:eastAsia="黑体" w:hAnsi="黑体" w:cs="宋体" w:hint="eastAsia"/>
          <w:color w:val="000000" w:themeColor="text1"/>
          <w:kern w:val="0"/>
          <w:sz w:val="28"/>
          <w:szCs w:val="28"/>
        </w:rPr>
        <w:t xml:space="preserve">sof the </w:t>
      </w:r>
      <w:r>
        <w:rPr>
          <w:rFonts w:ascii="黑体" w:eastAsia="黑体" w:hAnsi="黑体" w:cs="宋体"/>
          <w:color w:val="000000" w:themeColor="text1"/>
          <w:kern w:val="0"/>
          <w:sz w:val="28"/>
          <w:szCs w:val="28"/>
        </w:rPr>
        <w:t xml:space="preserve">safety management system </w:t>
      </w:r>
      <w:r>
        <w:rPr>
          <w:rFonts w:ascii="黑体" w:eastAsia="黑体" w:hAnsi="黑体" w:cs="宋体" w:hint="eastAsia"/>
          <w:color w:val="000000" w:themeColor="text1"/>
          <w:kern w:val="0"/>
          <w:sz w:val="28"/>
          <w:szCs w:val="28"/>
        </w:rPr>
        <w:t>for</w:t>
      </w:r>
      <w:r>
        <w:rPr>
          <w:rFonts w:ascii="黑体" w:eastAsia="黑体" w:hAnsi="黑体" w:cs="宋体"/>
          <w:color w:val="000000" w:themeColor="text1"/>
          <w:kern w:val="0"/>
          <w:sz w:val="28"/>
          <w:szCs w:val="28"/>
        </w:rPr>
        <w:t xml:space="preserve">explosive hazardous chemicals </w:t>
      </w:r>
      <w:r>
        <w:rPr>
          <w:rFonts w:ascii="黑体" w:eastAsia="黑体" w:hAnsi="黑体" w:cs="宋体" w:hint="eastAsia"/>
          <w:color w:val="000000" w:themeColor="text1"/>
          <w:kern w:val="0"/>
          <w:sz w:val="28"/>
          <w:szCs w:val="28"/>
        </w:rPr>
        <w:t>e</w:t>
      </w:r>
      <w:r>
        <w:rPr>
          <w:rFonts w:ascii="黑体" w:eastAsia="黑体" w:hAnsi="黑体" w:cs="宋体"/>
          <w:color w:val="000000" w:themeColor="text1"/>
          <w:kern w:val="0"/>
          <w:sz w:val="28"/>
          <w:szCs w:val="28"/>
        </w:rPr>
        <w:t xml:space="preserve">asy to </w:t>
      </w:r>
      <w:r>
        <w:rPr>
          <w:rFonts w:ascii="黑体" w:eastAsia="黑体" w:hAnsi="黑体" w:cs="宋体" w:hint="eastAsia"/>
          <w:color w:val="000000" w:themeColor="text1"/>
          <w:kern w:val="0"/>
          <w:sz w:val="28"/>
          <w:szCs w:val="28"/>
        </w:rPr>
        <w:t xml:space="preserve">be </w:t>
      </w:r>
      <w:r>
        <w:rPr>
          <w:rFonts w:ascii="黑体" w:eastAsia="黑体" w:hAnsi="黑体" w:cs="宋体"/>
          <w:color w:val="000000" w:themeColor="text1"/>
          <w:kern w:val="0"/>
          <w:sz w:val="28"/>
          <w:szCs w:val="28"/>
        </w:rPr>
        <w:t>manufacture</w:t>
      </w:r>
      <w:r>
        <w:rPr>
          <w:rFonts w:ascii="黑体" w:eastAsia="黑体" w:hAnsi="黑体" w:cs="宋体" w:hint="eastAsia"/>
          <w:color w:val="000000" w:themeColor="text1"/>
          <w:kern w:val="0"/>
          <w:sz w:val="28"/>
          <w:szCs w:val="28"/>
        </w:rPr>
        <w:t>d</w:t>
      </w:r>
    </w:p>
    <w:p w:rsidR="008C4076" w:rsidRDefault="008C4076" w:rsidP="008C4076">
      <w:pPr>
        <w:framePr w:w="9639" w:h="6917" w:hRule="exact" w:wrap="around" w:vAnchor="page" w:hAnchor="page" w:xAlign="center" w:y="6408" w:anchorLock="1"/>
        <w:widowControl/>
        <w:spacing w:line="400" w:lineRule="atLeast"/>
        <w:jc w:val="center"/>
        <w:rPr>
          <w:rFonts w:ascii="宋体" w:cs="Times New Roman"/>
          <w:color w:val="000000" w:themeColor="text1"/>
          <w:kern w:val="0"/>
          <w:sz w:val="28"/>
          <w:szCs w:val="28"/>
        </w:rPr>
      </w:pPr>
    </w:p>
    <w:p w:rsidR="008C4076" w:rsidRDefault="008C4076" w:rsidP="008C4076">
      <w:pPr>
        <w:pStyle w:val="aff7"/>
        <w:framePr w:wrap="around"/>
        <w:rPr>
          <w:rFonts w:ascii="黑体"/>
          <w:color w:val="000000" w:themeColor="text1"/>
        </w:rPr>
      </w:pPr>
    </w:p>
    <w:p w:rsidR="008C4076" w:rsidRDefault="008C4076" w:rsidP="008C4076">
      <w:pPr>
        <w:pStyle w:val="aff8"/>
        <w:framePr w:wrap="around"/>
        <w:rPr>
          <w:rFonts w:cs="Times New Roman"/>
          <w:color w:val="000000" w:themeColor="text1"/>
        </w:rPr>
      </w:pPr>
    </w:p>
    <w:tbl>
      <w:tblPr>
        <w:tblW w:w="9855"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855"/>
      </w:tblGrid>
      <w:tr w:rsidR="008C4076" w:rsidTr="008C4076">
        <w:tc>
          <w:tcPr>
            <w:tcW w:w="9855" w:type="dxa"/>
            <w:tcBorders>
              <w:top w:val="nil"/>
              <w:left w:val="nil"/>
              <w:bottom w:val="nil"/>
              <w:right w:val="nil"/>
            </w:tcBorders>
          </w:tcPr>
          <w:p w:rsidR="008C4076" w:rsidRDefault="00A25C6D" w:rsidP="008C4076">
            <w:pPr>
              <w:pStyle w:val="aff9"/>
              <w:framePr w:wrap="around"/>
              <w:rPr>
                <w:rFonts w:cs="Times New Roman"/>
                <w:color w:val="000000" w:themeColor="text1"/>
              </w:rPr>
            </w:pPr>
            <w:r>
              <w:rPr>
                <w:color w:val="000000" w:themeColor="text1"/>
              </w:rPr>
              <w:pict>
                <v:rect id="RQ" o:spid="_x0000_s1029" style="position:absolute;left:0;text-align:left;margin-left:173.3pt;margin-top:45.15pt;width:150pt;height:20pt;z-index:-251653120" stroked="f">
                  <w10:anchorlock/>
                </v:rect>
              </w:pict>
            </w:r>
            <w:r>
              <w:rPr>
                <w:color w:val="000000" w:themeColor="text1"/>
              </w:rPr>
              <w:pict>
                <v:rect id="LB" o:spid="_x0000_s1028" style="position:absolute;left:0;text-align:left;margin-left:193.3pt;margin-top:20.15pt;width:100pt;height:24pt;z-index:-251654144" stroked="f">
                  <w10:anchorlock/>
                </v:rect>
              </w:pict>
            </w:r>
          </w:p>
        </w:tc>
      </w:tr>
      <w:tr w:rsidR="008C4076" w:rsidTr="008C4076">
        <w:tc>
          <w:tcPr>
            <w:tcW w:w="9855" w:type="dxa"/>
            <w:tcBorders>
              <w:top w:val="nil"/>
              <w:left w:val="nil"/>
              <w:bottom w:val="nil"/>
              <w:right w:val="nil"/>
            </w:tcBorders>
          </w:tcPr>
          <w:p w:rsidR="008C4076" w:rsidRDefault="008C4076" w:rsidP="008C4076">
            <w:pPr>
              <w:pStyle w:val="affa"/>
              <w:framePr w:wrap="around"/>
              <w:jc w:val="both"/>
              <w:rPr>
                <w:rFonts w:cs="Times New Roman"/>
                <w:color w:val="000000" w:themeColor="text1"/>
              </w:rPr>
            </w:pPr>
          </w:p>
        </w:tc>
      </w:tr>
    </w:tbl>
    <w:p w:rsidR="008C4076" w:rsidRDefault="008C4076" w:rsidP="008C4076">
      <w:pPr>
        <w:pStyle w:val="affb"/>
        <w:framePr w:wrap="around"/>
        <w:rPr>
          <w:color w:val="000000" w:themeColor="text1"/>
        </w:rPr>
      </w:pPr>
      <w:r>
        <w:rPr>
          <w:rFonts w:ascii="宋体" w:hAnsi="宋体" w:cs="宋体"/>
          <w:color w:val="000000" w:themeColor="text1"/>
        </w:rPr>
        <w:t>XXXX</w:t>
      </w:r>
      <w:r>
        <w:rPr>
          <w:rFonts w:ascii="黑体" w:cs="黑体"/>
          <w:color w:val="000000" w:themeColor="text1"/>
        </w:rPr>
        <w:t>-</w:t>
      </w:r>
      <w:r>
        <w:rPr>
          <w:rFonts w:ascii="宋体" w:hAnsi="宋体" w:cs="宋体"/>
          <w:color w:val="000000" w:themeColor="text1"/>
        </w:rPr>
        <w:t>XX</w:t>
      </w:r>
      <w:r>
        <w:rPr>
          <w:rFonts w:ascii="黑体" w:cs="黑体"/>
          <w:color w:val="000000" w:themeColor="text1"/>
        </w:rPr>
        <w:t>-</w:t>
      </w:r>
      <w:r>
        <w:rPr>
          <w:rFonts w:ascii="宋体" w:hAnsi="宋体" w:cs="宋体"/>
          <w:color w:val="000000" w:themeColor="text1"/>
        </w:rPr>
        <w:t>XX</w:t>
      </w:r>
      <w:r>
        <w:rPr>
          <w:rFonts w:cs="黑体" w:hint="eastAsia"/>
          <w:color w:val="000000" w:themeColor="text1"/>
        </w:rPr>
        <w:t>发布</w:t>
      </w:r>
      <w:r w:rsidR="00A25C6D">
        <w:rPr>
          <w:color w:val="000000" w:themeColor="text1"/>
        </w:rPr>
        <w:pict>
          <v:line id="_x0000_s1026" style="position:absolute;z-index:251660288;mso-position-horizontal-relative:text;mso-position-vertical-relative:page" from="-.05pt,728.5pt" to="481.85pt,728.5pt">
            <w10:wrap anchory="page"/>
            <w10:anchorlock/>
          </v:line>
        </w:pict>
      </w:r>
    </w:p>
    <w:p w:rsidR="008C4076" w:rsidRDefault="008C4076" w:rsidP="008C4076">
      <w:pPr>
        <w:pStyle w:val="affc"/>
        <w:framePr w:wrap="around"/>
        <w:rPr>
          <w:rFonts w:ascii="黑体"/>
          <w:color w:val="000000" w:themeColor="text1"/>
        </w:rPr>
      </w:pPr>
      <w:r>
        <w:rPr>
          <w:rFonts w:ascii="黑体" w:hAnsi="黑体" w:cs="黑体"/>
          <w:color w:val="000000" w:themeColor="text1"/>
        </w:rPr>
        <w:t>XXXX- XX - XX</w:t>
      </w:r>
      <w:r>
        <w:rPr>
          <w:rFonts w:ascii="黑体" w:hAnsi="黑体" w:cs="黑体" w:hint="eastAsia"/>
          <w:color w:val="000000" w:themeColor="text1"/>
        </w:rPr>
        <w:t>实施</w:t>
      </w:r>
    </w:p>
    <w:p w:rsidR="008C4076" w:rsidRDefault="00A25C6D" w:rsidP="008C4076">
      <w:pPr>
        <w:pStyle w:val="affe"/>
        <w:framePr w:wrap="around"/>
        <w:rPr>
          <w:rFonts w:cs="Times New Roman"/>
          <w:color w:val="000000" w:themeColor="text1"/>
        </w:rPr>
      </w:pPr>
      <w:r>
        <w:rPr>
          <w:color w:val="000000" w:themeColor="text1"/>
          <w:w w:val="100"/>
        </w:rPr>
        <w:pict>
          <v:shapetype id="_x0000_t32" coordsize="21600,21600" o:spt="32" o:oned="t" path="m,l21600,21600e" filled="f">
            <v:path arrowok="t" fillok="f" o:connecttype="none"/>
            <o:lock v:ext="edit" shapetype="t"/>
          </v:shapetype>
          <v:shape id="_x0000_s1027" type="#_x0000_t32" style="position:absolute;left:0;text-align:left;margin-left:-36.6pt;margin-top:-545.7pt;width:467.25pt;height:.75pt;flip:y;z-index:251661312" o:connectortype="straight">
            <w10:anchorlock/>
          </v:shape>
        </w:pict>
      </w:r>
      <w:r w:rsidR="008C4076">
        <w:rPr>
          <w:rFonts w:hint="eastAsia"/>
          <w:color w:val="000000" w:themeColor="text1"/>
        </w:rPr>
        <w:t>中华人民共和国公安部</w:t>
      </w:r>
      <w:r w:rsidR="008C4076">
        <w:rPr>
          <w:rFonts w:hAnsi="黑体" w:hint="eastAsia"/>
          <w:color w:val="000000" w:themeColor="text1"/>
        </w:rPr>
        <w:t>  </w:t>
      </w:r>
      <w:r w:rsidR="008C4076">
        <w:rPr>
          <w:rStyle w:val="affd"/>
          <w:rFonts w:hint="eastAsia"/>
          <w:color w:val="000000" w:themeColor="text1"/>
        </w:rPr>
        <w:t>发布</w:t>
      </w:r>
    </w:p>
    <w:p w:rsidR="008C4076" w:rsidRPr="0045762C" w:rsidRDefault="008C4076" w:rsidP="008C4076">
      <w:pPr>
        <w:pStyle w:val="afd"/>
        <w:ind w:firstLineChars="0" w:firstLine="0"/>
        <w:rPr>
          <w:color w:val="000000" w:themeColor="text1"/>
        </w:rPr>
        <w:sectPr w:rsidR="008C4076" w:rsidRPr="0045762C">
          <w:pgSz w:w="11906" w:h="16838"/>
          <w:pgMar w:top="567" w:right="850" w:bottom="1134" w:left="1418" w:header="0" w:footer="0" w:gutter="0"/>
          <w:pgNumType w:start="1"/>
          <w:cols w:space="425"/>
          <w:docGrid w:type="lines" w:linePitch="312"/>
        </w:sectPr>
      </w:pPr>
    </w:p>
    <w:p w:rsidR="008C4076" w:rsidRDefault="008C4076" w:rsidP="008C4076">
      <w:pPr>
        <w:jc w:val="center"/>
        <w:rPr>
          <w:rFonts w:ascii="黑体" w:eastAsia="黑体" w:hAnsi="黑体" w:cs="Times New Roman"/>
          <w:color w:val="000000" w:themeColor="text1"/>
          <w:sz w:val="32"/>
          <w:szCs w:val="32"/>
        </w:rPr>
      </w:pPr>
      <w:r>
        <w:rPr>
          <w:rFonts w:ascii="黑体" w:eastAsia="黑体" w:hAnsi="黑体" w:cs="黑体" w:hint="eastAsia"/>
          <w:color w:val="000000" w:themeColor="text1"/>
          <w:sz w:val="32"/>
          <w:szCs w:val="32"/>
        </w:rPr>
        <w:lastRenderedPageBreak/>
        <w:t>前言</w:t>
      </w:r>
    </w:p>
    <w:p w:rsidR="008C4076" w:rsidRDefault="008C4076" w:rsidP="00A21CF0">
      <w:pPr>
        <w:spacing w:line="276" w:lineRule="auto"/>
        <w:ind w:firstLine="420"/>
        <w:jc w:val="left"/>
        <w:rPr>
          <w:rFonts w:ascii="宋体" w:cs="Times New Roman"/>
          <w:color w:val="000000" w:themeColor="text1"/>
        </w:rPr>
      </w:pPr>
      <w:r>
        <w:rPr>
          <w:rFonts w:ascii="宋体" w:hAnsi="宋体" w:cs="宋体" w:hint="eastAsia"/>
          <w:color w:val="000000" w:themeColor="text1"/>
        </w:rPr>
        <w:t>本标准按照</w:t>
      </w:r>
      <w:r>
        <w:rPr>
          <w:rFonts w:ascii="宋体" w:hAnsi="宋体" w:cs="宋体"/>
          <w:color w:val="000000" w:themeColor="text1"/>
        </w:rPr>
        <w:t>GB/T 1.1—2009</w:t>
      </w:r>
      <w:r>
        <w:rPr>
          <w:rFonts w:ascii="宋体" w:hAnsi="宋体" w:cs="宋体" w:hint="eastAsia"/>
          <w:color w:val="000000" w:themeColor="text1"/>
        </w:rPr>
        <w:t>给出的规则起草。</w:t>
      </w:r>
    </w:p>
    <w:p w:rsidR="008C4076" w:rsidRDefault="008C4076" w:rsidP="00A21CF0">
      <w:pPr>
        <w:spacing w:line="276" w:lineRule="auto"/>
        <w:ind w:firstLine="420"/>
        <w:jc w:val="left"/>
        <w:rPr>
          <w:rFonts w:ascii="宋体" w:cs="Times New Roman"/>
          <w:color w:val="000000" w:themeColor="text1"/>
        </w:rPr>
      </w:pPr>
      <w:r>
        <w:rPr>
          <w:rFonts w:ascii="宋体" w:hAnsi="宋体" w:cs="宋体" w:hint="eastAsia"/>
          <w:color w:val="000000" w:themeColor="text1"/>
        </w:rPr>
        <w:t>本标准由公安部治安管理局提出。</w:t>
      </w:r>
    </w:p>
    <w:p w:rsidR="008C4076" w:rsidRDefault="008C4076" w:rsidP="00A21CF0">
      <w:pPr>
        <w:spacing w:line="276" w:lineRule="auto"/>
        <w:ind w:firstLine="420"/>
        <w:jc w:val="left"/>
        <w:rPr>
          <w:rFonts w:ascii="宋体" w:cs="Times New Roman"/>
          <w:color w:val="000000" w:themeColor="text1"/>
        </w:rPr>
      </w:pPr>
      <w:r>
        <w:rPr>
          <w:rFonts w:ascii="宋体" w:hAnsi="宋体" w:cs="宋体" w:hint="eastAsia"/>
          <w:color w:val="000000" w:themeColor="text1"/>
        </w:rPr>
        <w:t>本标准由公安部计算机与信息处理标准化技术委员会归口。</w:t>
      </w:r>
    </w:p>
    <w:p w:rsidR="008C4076" w:rsidRDefault="008C4076" w:rsidP="00A21CF0">
      <w:pPr>
        <w:spacing w:line="276" w:lineRule="auto"/>
        <w:ind w:firstLine="420"/>
        <w:jc w:val="left"/>
        <w:rPr>
          <w:rFonts w:ascii="宋体" w:cs="Times New Roman"/>
          <w:color w:val="000000" w:themeColor="text1"/>
        </w:rPr>
      </w:pPr>
      <w:r>
        <w:rPr>
          <w:rFonts w:ascii="宋体" w:hAnsi="宋体" w:cs="宋体" w:hint="eastAsia"/>
          <w:color w:val="000000" w:themeColor="text1"/>
        </w:rPr>
        <w:t>本标准起草单位：公安部治安管理局。</w:t>
      </w:r>
    </w:p>
    <w:p w:rsidR="008C4076" w:rsidRDefault="008C4076" w:rsidP="00A21CF0">
      <w:pPr>
        <w:spacing w:line="276" w:lineRule="auto"/>
        <w:ind w:firstLine="420"/>
        <w:jc w:val="left"/>
        <w:rPr>
          <w:rFonts w:ascii="宋体" w:cs="Times New Roman"/>
          <w:color w:val="000000" w:themeColor="text1"/>
        </w:rPr>
      </w:pPr>
      <w:r>
        <w:rPr>
          <w:rFonts w:ascii="宋体" w:hAnsi="宋体" w:cs="宋体" w:hint="eastAsia"/>
          <w:color w:val="000000" w:themeColor="text1"/>
        </w:rPr>
        <w:t>本标准主要起草人：</w:t>
      </w:r>
    </w:p>
    <w:p w:rsidR="008C4076" w:rsidRDefault="008C4076" w:rsidP="008C4076">
      <w:pPr>
        <w:jc w:val="cente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jc w:val="center"/>
        <w:rPr>
          <w:rFonts w:cs="Times New Roman"/>
          <w:color w:val="000000" w:themeColor="text1"/>
        </w:rPr>
      </w:pPr>
    </w:p>
    <w:p w:rsidR="008C4076" w:rsidRDefault="008C4076" w:rsidP="008C4076">
      <w:pPr>
        <w:jc w:val="center"/>
        <w:rPr>
          <w:rFonts w:cs="Times New Roman"/>
          <w:color w:val="000000" w:themeColor="text1"/>
        </w:rPr>
      </w:pPr>
    </w:p>
    <w:p w:rsidR="008C4076" w:rsidRDefault="008C4076" w:rsidP="008C4076">
      <w:pPr>
        <w:jc w:val="center"/>
        <w:rPr>
          <w:rFonts w:cs="Times New Roman"/>
          <w:color w:val="000000" w:themeColor="text1"/>
        </w:rPr>
      </w:pPr>
    </w:p>
    <w:p w:rsidR="008C4076" w:rsidRDefault="008C4076" w:rsidP="008C4076">
      <w:pPr>
        <w:jc w:val="center"/>
        <w:rPr>
          <w:rFonts w:cs="Times New Roman"/>
          <w:color w:val="000000" w:themeColor="text1"/>
        </w:rPr>
      </w:pPr>
    </w:p>
    <w:p w:rsidR="00A62550" w:rsidRDefault="00A62550" w:rsidP="008C4076">
      <w:pPr>
        <w:jc w:val="center"/>
        <w:rPr>
          <w:rFonts w:ascii="黑体" w:eastAsia="黑体" w:hAnsi="黑体" w:cs="黑体"/>
          <w:color w:val="000000" w:themeColor="text1"/>
          <w:sz w:val="32"/>
          <w:szCs w:val="32"/>
        </w:rPr>
      </w:pPr>
      <w:bookmarkStart w:id="2" w:name="_Toc12961"/>
    </w:p>
    <w:p w:rsidR="008C4076" w:rsidRDefault="008C4076" w:rsidP="008C4076">
      <w:pPr>
        <w:jc w:val="center"/>
        <w:rPr>
          <w:rFonts w:ascii="黑体" w:eastAsia="黑体" w:hAnsi="黑体" w:cs="Times New Roman"/>
          <w:b/>
          <w:bCs/>
          <w:color w:val="000000" w:themeColor="text1"/>
          <w:sz w:val="32"/>
          <w:szCs w:val="32"/>
        </w:rPr>
      </w:pPr>
      <w:r>
        <w:rPr>
          <w:rFonts w:ascii="黑体" w:eastAsia="黑体" w:hAnsi="黑体" w:cs="黑体" w:hint="eastAsia"/>
          <w:color w:val="000000" w:themeColor="text1"/>
          <w:sz w:val="32"/>
          <w:szCs w:val="32"/>
        </w:rPr>
        <w:lastRenderedPageBreak/>
        <w:t>引言</w:t>
      </w:r>
      <w:bookmarkEnd w:id="2"/>
    </w:p>
    <w:p w:rsidR="008C4076" w:rsidRDefault="008C4076" w:rsidP="008C4076">
      <w:pPr>
        <w:ind w:firstLineChars="200" w:firstLine="420"/>
        <w:rPr>
          <w:rFonts w:cs="Times New Roman"/>
          <w:color w:val="000000" w:themeColor="text1"/>
          <w:sz w:val="28"/>
          <w:szCs w:val="28"/>
        </w:rPr>
      </w:pPr>
      <w:r>
        <w:rPr>
          <w:rFonts w:cs="宋体" w:hint="eastAsia"/>
          <w:color w:val="000000" w:themeColor="text1"/>
        </w:rPr>
        <w:t>为了加强易制爆危险化学品的安全管理，预防和减少事故，保障人民群众生命财产安全，保护环境，根据“安全第一、预防为主、综合治理”的方针，高效有序实施全国易制爆危险化学品流向信息安全监管工作，确保易制爆危险化学品流向信息实现溯源追踪，确保易制爆危险化学品安全管理主体责任落实，建立本标准。标准对易制爆危险化学品流向信息、从业单位信息、从业人员信息、交易信息、数据接口和数据安全性进行了标准化，构建科学、合理、系统、完善的标准体系。标准是全国易制爆危险化学品流向管理和落实企业主体责任的重要依据。</w:t>
      </w:r>
    </w:p>
    <w:p w:rsidR="008C4076" w:rsidRDefault="008C4076" w:rsidP="008C4076">
      <w:pPr>
        <w:ind w:firstLine="200"/>
        <w:jc w:val="cente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8C4076" w:rsidRDefault="008C4076" w:rsidP="008C4076">
      <w:pPr>
        <w:rPr>
          <w:rFonts w:cs="Times New Roman"/>
          <w:color w:val="000000" w:themeColor="text1"/>
        </w:rPr>
      </w:pPr>
    </w:p>
    <w:p w:rsidR="00A21CF0" w:rsidRDefault="00A21CF0" w:rsidP="008C4076">
      <w:pPr>
        <w:rPr>
          <w:rFonts w:cs="Times New Roman"/>
          <w:color w:val="000000" w:themeColor="text1"/>
        </w:rPr>
      </w:pPr>
    </w:p>
    <w:p w:rsidR="008C4076" w:rsidRDefault="008C4076" w:rsidP="008C4076">
      <w:pPr>
        <w:pStyle w:val="21"/>
        <w:framePr w:w="0" w:hRule="auto" w:hSpace="0" w:wrap="auto" w:vAnchor="margin" w:hAnchor="text" w:xAlign="left" w:yAlign="inline"/>
        <w:rPr>
          <w:rFonts w:hAnsi="黑体" w:cs="Times New Roman"/>
          <w:color w:val="000000" w:themeColor="text1"/>
        </w:rPr>
      </w:pPr>
      <w:r>
        <w:rPr>
          <w:rFonts w:ascii="宋体" w:hAnsi="宋体" w:cs="宋体"/>
          <w:color w:val="000000" w:themeColor="text1"/>
        </w:rPr>
        <w:lastRenderedPageBreak/>
        <w:t>GA XX</w:t>
      </w:r>
      <w:r>
        <w:rPr>
          <w:rFonts w:ascii="宋体" w:hAnsi="宋体"/>
          <w:color w:val="000000" w:themeColor="text1"/>
        </w:rPr>
        <w:t>—</w:t>
      </w:r>
      <w:r>
        <w:rPr>
          <w:rFonts w:ascii="宋体" w:hAnsi="宋体" w:cs="宋体"/>
          <w:color w:val="000000" w:themeColor="text1"/>
        </w:rPr>
        <w:t>XXXX</w:t>
      </w:r>
    </w:p>
    <w:p w:rsidR="008C4076" w:rsidRDefault="008C4076" w:rsidP="008C4076">
      <w:pPr>
        <w:tabs>
          <w:tab w:val="center" w:pos="4153"/>
          <w:tab w:val="left" w:pos="6048"/>
        </w:tabs>
        <w:spacing w:line="720" w:lineRule="auto"/>
        <w:rPr>
          <w:rFonts w:ascii="黑体" w:eastAsia="黑体" w:hAnsi="黑体" w:cs="Times New Roman"/>
          <w:color w:val="000000" w:themeColor="text1"/>
          <w:sz w:val="32"/>
          <w:szCs w:val="32"/>
        </w:rPr>
      </w:pPr>
      <w:r>
        <w:rPr>
          <w:rFonts w:ascii="黑体" w:eastAsia="黑体" w:hAnsi="黑体" w:cs="Times New Roman"/>
          <w:color w:val="000000" w:themeColor="text1"/>
          <w:sz w:val="32"/>
          <w:szCs w:val="32"/>
        </w:rPr>
        <w:tab/>
      </w:r>
      <w:r>
        <w:rPr>
          <w:rFonts w:ascii="黑体" w:eastAsia="黑体" w:hAnsi="黑体" w:cs="黑体" w:hint="eastAsia"/>
          <w:color w:val="000000" w:themeColor="text1"/>
          <w:sz w:val="32"/>
          <w:szCs w:val="32"/>
        </w:rPr>
        <w:t>易制爆危险化学品安全管理</w:t>
      </w:r>
      <w:r w:rsidR="007E7F07">
        <w:rPr>
          <w:rFonts w:ascii="黑体" w:eastAsia="黑体" w:hAnsi="黑体" w:cs="黑体" w:hint="eastAsia"/>
          <w:color w:val="000000" w:themeColor="text1"/>
          <w:sz w:val="32"/>
          <w:szCs w:val="32"/>
        </w:rPr>
        <w:t>信息</w:t>
      </w:r>
      <w:r>
        <w:rPr>
          <w:rFonts w:ascii="黑体" w:eastAsia="黑体" w:hAnsi="黑体" w:cs="黑体" w:hint="eastAsia"/>
          <w:color w:val="000000" w:themeColor="text1"/>
          <w:sz w:val="32"/>
          <w:szCs w:val="32"/>
        </w:rPr>
        <w:t>系统数据项</w:t>
      </w:r>
    </w:p>
    <w:p w:rsidR="008C4076" w:rsidRDefault="008C4076" w:rsidP="008C4076">
      <w:pPr>
        <w:pStyle w:val="afff"/>
        <w:spacing w:line="720" w:lineRule="auto"/>
        <w:jc w:val="left"/>
        <w:rPr>
          <w:rFonts w:cs="Times New Roman"/>
          <w:color w:val="000000" w:themeColor="text1"/>
        </w:rPr>
      </w:pPr>
      <w:bookmarkStart w:id="3" w:name="_Toc27133"/>
      <w:bookmarkStart w:id="4" w:name="_Toc26658"/>
      <w:r>
        <w:rPr>
          <w:color w:val="000000" w:themeColor="text1"/>
        </w:rPr>
        <w:t xml:space="preserve">1  </w:t>
      </w:r>
      <w:r>
        <w:rPr>
          <w:rFonts w:hint="eastAsia"/>
          <w:color w:val="000000" w:themeColor="text1"/>
        </w:rPr>
        <w:t>范围</w:t>
      </w:r>
      <w:bookmarkEnd w:id="3"/>
      <w:bookmarkEnd w:id="4"/>
    </w:p>
    <w:p w:rsidR="008C4076" w:rsidRDefault="008C4076" w:rsidP="008C4076">
      <w:pPr>
        <w:ind w:firstLine="420"/>
        <w:jc w:val="left"/>
        <w:rPr>
          <w:rFonts w:ascii="宋体" w:cs="Times New Roman"/>
          <w:color w:val="000000" w:themeColor="text1"/>
        </w:rPr>
      </w:pPr>
      <w:r>
        <w:rPr>
          <w:rFonts w:ascii="宋体" w:hAnsi="宋体" w:cs="宋体" w:hint="eastAsia"/>
          <w:color w:val="000000" w:themeColor="text1"/>
        </w:rPr>
        <w:t>本标准规定了易制爆危险化学品流向信息管理的数据项。</w:t>
      </w:r>
    </w:p>
    <w:p w:rsidR="008C4076" w:rsidRDefault="008C4076" w:rsidP="008C4076">
      <w:pPr>
        <w:ind w:firstLine="420"/>
        <w:jc w:val="left"/>
        <w:rPr>
          <w:rFonts w:ascii="宋体" w:cs="Times New Roman"/>
          <w:color w:val="000000" w:themeColor="text1"/>
        </w:rPr>
      </w:pPr>
      <w:r>
        <w:rPr>
          <w:rFonts w:ascii="宋体" w:hAnsi="宋体" w:cs="宋体" w:hint="eastAsia"/>
          <w:color w:val="000000" w:themeColor="text1"/>
        </w:rPr>
        <w:t>本标准适用于易制爆危险化学品流向信息管理工作。</w:t>
      </w:r>
    </w:p>
    <w:p w:rsidR="008C4076" w:rsidRDefault="008C4076" w:rsidP="008C4076">
      <w:pPr>
        <w:pStyle w:val="afff"/>
        <w:spacing w:line="720" w:lineRule="auto"/>
        <w:jc w:val="left"/>
        <w:rPr>
          <w:rFonts w:cs="Times New Roman"/>
          <w:color w:val="000000" w:themeColor="text1"/>
        </w:rPr>
      </w:pPr>
      <w:bookmarkStart w:id="5" w:name="_Toc3920"/>
      <w:bookmarkStart w:id="6" w:name="_Toc13934"/>
      <w:r>
        <w:rPr>
          <w:color w:val="000000" w:themeColor="text1"/>
        </w:rPr>
        <w:t xml:space="preserve">2  </w:t>
      </w:r>
      <w:r>
        <w:rPr>
          <w:rFonts w:hint="eastAsia"/>
          <w:color w:val="000000" w:themeColor="text1"/>
        </w:rPr>
        <w:t>规范引用文件</w:t>
      </w:r>
      <w:bookmarkEnd w:id="5"/>
      <w:bookmarkEnd w:id="6"/>
    </w:p>
    <w:p w:rsidR="008C4076" w:rsidRDefault="008C4076" w:rsidP="008C4076">
      <w:pPr>
        <w:ind w:firstLine="420"/>
        <w:jc w:val="left"/>
        <w:rPr>
          <w:rFonts w:ascii="宋体" w:cs="Times New Roman"/>
          <w:color w:val="000000" w:themeColor="text1"/>
        </w:rPr>
      </w:pPr>
      <w:r>
        <w:rPr>
          <w:rFonts w:ascii="宋体" w:hAnsi="宋体" w:cs="宋体" w:hint="eastAsia"/>
          <w:color w:val="000000" w:themeColor="text1"/>
        </w:rPr>
        <w:t>下列文件对于本文件的应用是必不可少的。凡是注明日期的引用文件，仅注日期的版本适应于本文件。凡是不注日期的引用文件，其最新版本（包括所有的修改单）适用于本文件。</w:t>
      </w:r>
    </w:p>
    <w:p w:rsidR="008C4076" w:rsidRDefault="008C4076" w:rsidP="008C4076">
      <w:pPr>
        <w:pStyle w:val="afd"/>
        <w:spacing w:line="276" w:lineRule="auto"/>
        <w:ind w:firstLine="440"/>
        <w:rPr>
          <w:color w:val="000000" w:themeColor="text1"/>
        </w:rPr>
      </w:pPr>
      <w:r>
        <w:rPr>
          <w:color w:val="000000" w:themeColor="text1"/>
        </w:rPr>
        <w:t xml:space="preserve">GA/T 543.1  </w:t>
      </w:r>
      <w:r>
        <w:rPr>
          <w:rFonts w:hint="eastAsia"/>
          <w:color w:val="000000" w:themeColor="text1"/>
        </w:rPr>
        <w:t>公安数据元（</w:t>
      </w:r>
      <w:r>
        <w:rPr>
          <w:color w:val="000000" w:themeColor="text1"/>
        </w:rPr>
        <w:t>1</w:t>
      </w:r>
      <w:r>
        <w:rPr>
          <w:rFonts w:hint="eastAsia"/>
          <w:color w:val="000000" w:themeColor="text1"/>
        </w:rPr>
        <w:t>）</w:t>
      </w:r>
    </w:p>
    <w:p w:rsidR="008C4076" w:rsidRDefault="008C4076" w:rsidP="008C4076">
      <w:pPr>
        <w:pStyle w:val="afd"/>
        <w:spacing w:line="276" w:lineRule="auto"/>
        <w:ind w:firstLine="440"/>
        <w:rPr>
          <w:color w:val="000000" w:themeColor="text1"/>
        </w:rPr>
      </w:pPr>
      <w:r>
        <w:rPr>
          <w:color w:val="000000" w:themeColor="text1"/>
        </w:rPr>
        <w:t xml:space="preserve">GA/T 543.3  </w:t>
      </w:r>
      <w:r>
        <w:rPr>
          <w:rFonts w:hint="eastAsia"/>
          <w:color w:val="000000" w:themeColor="text1"/>
        </w:rPr>
        <w:t>公安数据元（</w:t>
      </w:r>
      <w:r>
        <w:rPr>
          <w:color w:val="000000" w:themeColor="text1"/>
        </w:rPr>
        <w:t>3</w:t>
      </w:r>
      <w:r>
        <w:rPr>
          <w:rFonts w:hint="eastAsia"/>
          <w:color w:val="000000" w:themeColor="text1"/>
        </w:rPr>
        <w:t>）</w:t>
      </w:r>
    </w:p>
    <w:p w:rsidR="008C4076" w:rsidRDefault="008C4076" w:rsidP="008C4076">
      <w:pPr>
        <w:pStyle w:val="afd"/>
        <w:spacing w:line="276" w:lineRule="auto"/>
        <w:ind w:firstLine="440"/>
        <w:rPr>
          <w:color w:val="000000" w:themeColor="text1"/>
        </w:rPr>
      </w:pPr>
      <w:r>
        <w:rPr>
          <w:color w:val="000000" w:themeColor="text1"/>
        </w:rPr>
        <w:t xml:space="preserve">GA/T 543.6  </w:t>
      </w:r>
      <w:r>
        <w:rPr>
          <w:rFonts w:hint="eastAsia"/>
          <w:color w:val="000000" w:themeColor="text1"/>
        </w:rPr>
        <w:t>公安数据元（</w:t>
      </w:r>
      <w:r>
        <w:rPr>
          <w:color w:val="000000" w:themeColor="text1"/>
        </w:rPr>
        <w:t>6</w:t>
      </w:r>
      <w:r>
        <w:rPr>
          <w:rFonts w:hint="eastAsia"/>
          <w:color w:val="000000" w:themeColor="text1"/>
        </w:rPr>
        <w:t>）</w:t>
      </w:r>
    </w:p>
    <w:p w:rsidR="008C4076" w:rsidRDefault="008C4076" w:rsidP="008C4076">
      <w:pPr>
        <w:pStyle w:val="afd"/>
        <w:spacing w:line="276" w:lineRule="auto"/>
        <w:ind w:firstLine="440"/>
        <w:rPr>
          <w:color w:val="000000" w:themeColor="text1"/>
        </w:rPr>
      </w:pPr>
      <w:r>
        <w:rPr>
          <w:color w:val="000000" w:themeColor="text1"/>
        </w:rPr>
        <w:t xml:space="preserve">GA/T 543.9  </w:t>
      </w:r>
      <w:r>
        <w:rPr>
          <w:rFonts w:hint="eastAsia"/>
          <w:color w:val="000000" w:themeColor="text1"/>
        </w:rPr>
        <w:t>公安数据元（</w:t>
      </w:r>
      <w:r>
        <w:rPr>
          <w:color w:val="000000" w:themeColor="text1"/>
        </w:rPr>
        <w:t>9</w:t>
      </w:r>
      <w:r>
        <w:rPr>
          <w:rFonts w:hint="eastAsia"/>
          <w:color w:val="000000" w:themeColor="text1"/>
        </w:rPr>
        <w:t>）</w:t>
      </w:r>
    </w:p>
    <w:p w:rsidR="008C4076" w:rsidRDefault="008C4076" w:rsidP="008C4076">
      <w:pPr>
        <w:pStyle w:val="afd"/>
        <w:spacing w:line="276" w:lineRule="auto"/>
        <w:ind w:firstLine="440"/>
        <w:rPr>
          <w:color w:val="000000" w:themeColor="text1"/>
        </w:rPr>
      </w:pPr>
      <w:r>
        <w:rPr>
          <w:color w:val="000000" w:themeColor="text1"/>
        </w:rPr>
        <w:t xml:space="preserve">GA/T 543.10  </w:t>
      </w:r>
      <w:r>
        <w:rPr>
          <w:rFonts w:hint="eastAsia"/>
          <w:color w:val="000000" w:themeColor="text1"/>
        </w:rPr>
        <w:t>公安数据元（</w:t>
      </w:r>
      <w:r>
        <w:rPr>
          <w:color w:val="000000" w:themeColor="text1"/>
        </w:rPr>
        <w:t>10</w:t>
      </w:r>
      <w:r>
        <w:rPr>
          <w:rFonts w:hint="eastAsia"/>
          <w:color w:val="000000" w:themeColor="text1"/>
        </w:rPr>
        <w:t>）</w:t>
      </w:r>
    </w:p>
    <w:p w:rsidR="008C4076" w:rsidRDefault="008C4076" w:rsidP="008C4076">
      <w:pPr>
        <w:pStyle w:val="afd"/>
        <w:spacing w:line="276" w:lineRule="auto"/>
        <w:ind w:firstLine="440"/>
        <w:rPr>
          <w:color w:val="000000" w:themeColor="text1"/>
        </w:rPr>
      </w:pPr>
      <w:r>
        <w:rPr>
          <w:color w:val="000000" w:themeColor="text1"/>
        </w:rPr>
        <w:t xml:space="preserve">GA/T 543.XX  </w:t>
      </w:r>
      <w:r>
        <w:rPr>
          <w:rFonts w:hint="eastAsia"/>
          <w:color w:val="000000" w:themeColor="text1"/>
        </w:rPr>
        <w:t>公安数据元（</w:t>
      </w:r>
      <w:r>
        <w:rPr>
          <w:color w:val="000000" w:themeColor="text1"/>
        </w:rPr>
        <w:t>XX</w:t>
      </w:r>
      <w:r>
        <w:rPr>
          <w:rFonts w:hint="eastAsia"/>
          <w:color w:val="000000" w:themeColor="text1"/>
        </w:rPr>
        <w:t>）</w:t>
      </w:r>
    </w:p>
    <w:p w:rsidR="008C4076" w:rsidRDefault="008C4076" w:rsidP="008C4076">
      <w:pPr>
        <w:pStyle w:val="afd"/>
        <w:spacing w:line="276" w:lineRule="auto"/>
        <w:ind w:firstLine="440"/>
        <w:rPr>
          <w:color w:val="000000" w:themeColor="text1"/>
        </w:rPr>
      </w:pPr>
      <w:r>
        <w:rPr>
          <w:color w:val="000000" w:themeColor="text1"/>
        </w:rPr>
        <w:t xml:space="preserve">GA/T 1054.1  </w:t>
      </w:r>
      <w:r>
        <w:rPr>
          <w:rFonts w:hint="eastAsia"/>
          <w:color w:val="000000" w:themeColor="text1"/>
        </w:rPr>
        <w:t>公安数据元限定词（</w:t>
      </w:r>
      <w:r>
        <w:rPr>
          <w:color w:val="000000" w:themeColor="text1"/>
        </w:rPr>
        <w:t>1</w:t>
      </w:r>
      <w:r>
        <w:rPr>
          <w:rFonts w:hint="eastAsia"/>
          <w:color w:val="000000" w:themeColor="text1"/>
        </w:rPr>
        <w:t>）</w:t>
      </w:r>
    </w:p>
    <w:p w:rsidR="008C4076" w:rsidRDefault="008C4076" w:rsidP="008C4076">
      <w:pPr>
        <w:pStyle w:val="afd"/>
        <w:spacing w:line="276" w:lineRule="auto"/>
        <w:ind w:firstLine="440"/>
        <w:rPr>
          <w:color w:val="000000" w:themeColor="text1"/>
        </w:rPr>
      </w:pPr>
      <w:r>
        <w:rPr>
          <w:color w:val="000000" w:themeColor="text1"/>
        </w:rPr>
        <w:t xml:space="preserve">GA/T 1054.4  </w:t>
      </w:r>
      <w:r>
        <w:rPr>
          <w:rFonts w:hint="eastAsia"/>
          <w:color w:val="000000" w:themeColor="text1"/>
        </w:rPr>
        <w:t>公安数据元限定词（</w:t>
      </w:r>
      <w:r>
        <w:rPr>
          <w:color w:val="000000" w:themeColor="text1"/>
        </w:rPr>
        <w:t>4</w:t>
      </w:r>
      <w:r>
        <w:rPr>
          <w:rFonts w:hint="eastAsia"/>
          <w:color w:val="000000" w:themeColor="text1"/>
        </w:rPr>
        <w:t>）</w:t>
      </w:r>
    </w:p>
    <w:p w:rsidR="008C4076" w:rsidRDefault="008C4076" w:rsidP="008C4076">
      <w:pPr>
        <w:pStyle w:val="afd"/>
        <w:spacing w:line="276" w:lineRule="auto"/>
        <w:ind w:firstLine="440"/>
        <w:rPr>
          <w:color w:val="000000" w:themeColor="text1"/>
        </w:rPr>
      </w:pPr>
      <w:r>
        <w:rPr>
          <w:color w:val="000000" w:themeColor="text1"/>
        </w:rPr>
        <w:t xml:space="preserve">GA/T 1054.X  </w:t>
      </w:r>
      <w:r>
        <w:rPr>
          <w:rFonts w:hint="eastAsia"/>
          <w:color w:val="000000" w:themeColor="text1"/>
        </w:rPr>
        <w:t>公安数据元限定词（</w:t>
      </w:r>
      <w:r>
        <w:rPr>
          <w:color w:val="000000" w:themeColor="text1"/>
        </w:rPr>
        <w:t>X</w:t>
      </w:r>
      <w:r>
        <w:rPr>
          <w:rFonts w:hint="eastAsia"/>
          <w:color w:val="000000" w:themeColor="text1"/>
        </w:rPr>
        <w:t>）</w:t>
      </w:r>
    </w:p>
    <w:p w:rsidR="0045762C" w:rsidRDefault="0045762C" w:rsidP="008C4076">
      <w:pPr>
        <w:pStyle w:val="afd"/>
        <w:spacing w:line="276" w:lineRule="auto"/>
        <w:ind w:firstLine="440"/>
        <w:rPr>
          <w:color w:val="000000" w:themeColor="text1"/>
        </w:rPr>
      </w:pPr>
      <w:r>
        <w:rPr>
          <w:color w:val="000000" w:themeColor="text1"/>
        </w:rPr>
        <w:t xml:space="preserve">GA/T 1054.X  </w:t>
      </w:r>
      <w:r>
        <w:rPr>
          <w:rFonts w:hint="eastAsia"/>
          <w:color w:val="000000" w:themeColor="text1"/>
        </w:rPr>
        <w:t>公安数据元限定词（</w:t>
      </w:r>
      <w:r>
        <w:rPr>
          <w:color w:val="000000" w:themeColor="text1"/>
        </w:rPr>
        <w:t>X</w:t>
      </w:r>
      <w:r>
        <w:rPr>
          <w:rFonts w:hint="eastAsia"/>
          <w:color w:val="000000" w:themeColor="text1"/>
        </w:rPr>
        <w:t>）</w:t>
      </w:r>
    </w:p>
    <w:p w:rsidR="008C4076" w:rsidRDefault="008C4076" w:rsidP="008C4076">
      <w:pPr>
        <w:pStyle w:val="afd"/>
        <w:spacing w:line="276" w:lineRule="auto"/>
        <w:ind w:firstLine="440"/>
        <w:rPr>
          <w:rFonts w:hAnsi="宋体"/>
          <w:color w:val="000000" w:themeColor="text1"/>
        </w:rPr>
      </w:pPr>
      <w:r>
        <w:rPr>
          <w:rFonts w:hAnsi="宋体"/>
          <w:color w:val="000000" w:themeColor="text1"/>
        </w:rPr>
        <w:t>GA/T 2000.XXX</w:t>
      </w:r>
      <w:r>
        <w:rPr>
          <w:rFonts w:hAnsi="宋体" w:hint="eastAsia"/>
          <w:color w:val="000000" w:themeColor="text1"/>
        </w:rPr>
        <w:t>（</w:t>
      </w:r>
      <w:r>
        <w:rPr>
          <w:rFonts w:hAnsi="宋体"/>
          <w:color w:val="000000" w:themeColor="text1"/>
        </w:rPr>
        <w:t>14</w:t>
      </w:r>
      <w:r>
        <w:rPr>
          <w:rFonts w:hAnsi="宋体" w:hint="eastAsia"/>
          <w:color w:val="000000" w:themeColor="text1"/>
        </w:rPr>
        <w:t>）</w:t>
      </w:r>
      <w:r>
        <w:rPr>
          <w:rFonts w:hAnsi="宋体"/>
          <w:color w:val="000000" w:themeColor="text1"/>
        </w:rPr>
        <w:t xml:space="preserve">—XXXX  </w:t>
      </w:r>
      <w:r>
        <w:rPr>
          <w:rFonts w:hAnsi="宋体" w:hint="eastAsia"/>
          <w:color w:val="000000" w:themeColor="text1"/>
        </w:rPr>
        <w:t>公安部信息代码第</w:t>
      </w:r>
      <w:r>
        <w:rPr>
          <w:rFonts w:hAnsi="宋体"/>
          <w:color w:val="000000" w:themeColor="text1"/>
        </w:rPr>
        <w:t>XXX</w:t>
      </w:r>
      <w:r>
        <w:rPr>
          <w:rFonts w:hAnsi="宋体" w:hint="eastAsia"/>
          <w:color w:val="000000" w:themeColor="text1"/>
        </w:rPr>
        <w:t>部分：易制爆危险化学品安全管理业务分类与代码</w:t>
      </w:r>
    </w:p>
    <w:p w:rsidR="008C4076" w:rsidRDefault="008C4076" w:rsidP="008C4076">
      <w:pPr>
        <w:pStyle w:val="afff"/>
        <w:spacing w:line="720" w:lineRule="auto"/>
        <w:jc w:val="left"/>
        <w:rPr>
          <w:rFonts w:cs="Times New Roman"/>
          <w:color w:val="000000" w:themeColor="text1"/>
        </w:rPr>
      </w:pPr>
      <w:r>
        <w:rPr>
          <w:color w:val="000000" w:themeColor="text1"/>
        </w:rPr>
        <w:t xml:space="preserve">3  </w:t>
      </w:r>
      <w:r>
        <w:rPr>
          <w:rFonts w:hint="eastAsia"/>
          <w:color w:val="000000" w:themeColor="text1"/>
        </w:rPr>
        <w:t>声明</w:t>
      </w:r>
    </w:p>
    <w:p w:rsidR="008C4076" w:rsidRDefault="008C4076" w:rsidP="008C4076">
      <w:pPr>
        <w:spacing w:line="480" w:lineRule="auto"/>
        <w:rPr>
          <w:rFonts w:ascii="宋体" w:cs="Times New Roman"/>
          <w:color w:val="000000" w:themeColor="text1"/>
        </w:rPr>
      </w:pPr>
      <w:r>
        <w:rPr>
          <w:rFonts w:ascii="黑体" w:eastAsia="黑体" w:hAnsi="Times New Roman" w:cs="黑体"/>
          <w:color w:val="000000" w:themeColor="text1"/>
          <w:kern w:val="21"/>
        </w:rPr>
        <w:t xml:space="preserve">3.1  </w:t>
      </w:r>
      <w:r>
        <w:rPr>
          <w:rFonts w:ascii="宋体" w:hAnsi="宋体" w:cs="宋体" w:hint="eastAsia"/>
          <w:color w:val="000000" w:themeColor="text1"/>
        </w:rPr>
        <w:t>本标准使用的数据元的内部标识符和标识符符合</w:t>
      </w:r>
      <w:r>
        <w:rPr>
          <w:rFonts w:ascii="宋体" w:hAnsi="宋体" w:cs="宋体"/>
          <w:color w:val="000000" w:themeColor="text1"/>
        </w:rPr>
        <w:t>GA/T543</w:t>
      </w:r>
      <w:r>
        <w:rPr>
          <w:rFonts w:ascii="宋体" w:hAnsi="宋体" w:cs="宋体" w:hint="eastAsia"/>
          <w:color w:val="000000" w:themeColor="text1"/>
        </w:rPr>
        <w:t>的规定，使用的限定词的内部标识符和标识符符合</w:t>
      </w:r>
      <w:r>
        <w:rPr>
          <w:rFonts w:ascii="宋体" w:hAnsi="宋体" w:cs="宋体"/>
          <w:color w:val="000000" w:themeColor="text1"/>
        </w:rPr>
        <w:t>GA/T1054</w:t>
      </w:r>
      <w:r>
        <w:rPr>
          <w:rFonts w:ascii="宋体" w:hAnsi="宋体" w:cs="宋体" w:hint="eastAsia"/>
          <w:color w:val="000000" w:themeColor="text1"/>
        </w:rPr>
        <w:t>的规定。</w:t>
      </w:r>
    </w:p>
    <w:p w:rsidR="008C4076" w:rsidRDefault="008C4076" w:rsidP="008C4076">
      <w:pPr>
        <w:spacing w:line="480" w:lineRule="auto"/>
        <w:rPr>
          <w:rFonts w:ascii="宋体" w:cs="Times New Roman"/>
          <w:color w:val="000000" w:themeColor="text1"/>
        </w:rPr>
      </w:pPr>
      <w:r>
        <w:rPr>
          <w:rFonts w:ascii="宋体" w:hAnsi="宋体" w:cs="宋体"/>
          <w:color w:val="000000" w:themeColor="text1"/>
          <w:kern w:val="21"/>
        </w:rPr>
        <w:lastRenderedPageBreak/>
        <w:t xml:space="preserve">3.2  </w:t>
      </w:r>
      <w:r>
        <w:rPr>
          <w:rFonts w:ascii="宋体" w:hAnsi="宋体" w:cs="宋体" w:hint="eastAsia"/>
          <w:color w:val="000000" w:themeColor="text1"/>
          <w:kern w:val="21"/>
        </w:rPr>
        <w:t>本标准使用的公安数据元参见附录</w:t>
      </w:r>
      <w:r>
        <w:rPr>
          <w:rFonts w:ascii="宋体" w:hAnsi="宋体" w:cs="宋体"/>
          <w:color w:val="000000" w:themeColor="text1"/>
          <w:kern w:val="21"/>
        </w:rPr>
        <w:t>A</w:t>
      </w:r>
      <w:r>
        <w:rPr>
          <w:rFonts w:ascii="宋体" w:hAnsi="宋体" w:cs="宋体" w:hint="eastAsia"/>
          <w:color w:val="000000" w:themeColor="text1"/>
          <w:kern w:val="21"/>
        </w:rPr>
        <w:t>，公安数据元限定词参见附录</w:t>
      </w:r>
      <w:r>
        <w:rPr>
          <w:rFonts w:ascii="宋体" w:hAnsi="宋体" w:cs="宋体"/>
          <w:color w:val="000000" w:themeColor="text1"/>
          <w:kern w:val="21"/>
        </w:rPr>
        <w:t>B</w:t>
      </w:r>
      <w:r>
        <w:rPr>
          <w:rFonts w:ascii="宋体" w:hAnsi="宋体" w:cs="宋体" w:hint="eastAsia"/>
          <w:color w:val="000000" w:themeColor="text1"/>
          <w:kern w:val="21"/>
        </w:rPr>
        <w:t>。</w:t>
      </w:r>
    </w:p>
    <w:p w:rsidR="008C4076" w:rsidRDefault="008C4076" w:rsidP="008C4076">
      <w:pPr>
        <w:spacing w:line="480" w:lineRule="auto"/>
        <w:rPr>
          <w:rFonts w:ascii="宋体" w:cs="Times New Roman"/>
          <w:color w:val="000000" w:themeColor="text1"/>
          <w:kern w:val="21"/>
        </w:rPr>
      </w:pPr>
      <w:r>
        <w:rPr>
          <w:rFonts w:ascii="宋体" w:hAnsi="宋体" w:cs="宋体"/>
          <w:color w:val="000000" w:themeColor="text1"/>
          <w:kern w:val="21"/>
        </w:rPr>
        <w:t xml:space="preserve">3.3  </w:t>
      </w:r>
      <w:r>
        <w:rPr>
          <w:rFonts w:ascii="宋体" w:hAnsi="宋体" w:cs="宋体" w:hint="eastAsia"/>
          <w:color w:val="000000" w:themeColor="text1"/>
          <w:kern w:val="21"/>
        </w:rPr>
        <w:t>易制爆危险化学品安全管理信息类型代码见表</w:t>
      </w:r>
      <w:r>
        <w:rPr>
          <w:rFonts w:ascii="宋体" w:hAnsi="宋体" w:cs="宋体"/>
          <w:color w:val="000000" w:themeColor="text1"/>
          <w:kern w:val="21"/>
        </w:rPr>
        <w:t>1</w:t>
      </w:r>
      <w:r>
        <w:rPr>
          <w:rFonts w:ascii="宋体" w:hAnsi="宋体" w:cs="宋体" w:hint="eastAsia"/>
          <w:color w:val="000000" w:themeColor="text1"/>
          <w:kern w:val="21"/>
        </w:rPr>
        <w:t>所示。</w:t>
      </w:r>
    </w:p>
    <w:p w:rsidR="008C4076" w:rsidRDefault="008C4076" w:rsidP="008C4076">
      <w:pPr>
        <w:pStyle w:val="afff"/>
        <w:spacing w:line="480" w:lineRule="auto"/>
        <w:rPr>
          <w:rFonts w:hAnsi="宋体" w:cs="Times New Roman"/>
          <w:color w:val="000000" w:themeColor="text1"/>
        </w:rPr>
      </w:pPr>
      <w:r>
        <w:rPr>
          <w:rFonts w:hAnsi="宋体" w:hint="eastAsia"/>
          <w:color w:val="000000" w:themeColor="text1"/>
        </w:rPr>
        <w:t>表</w:t>
      </w:r>
      <w:r>
        <w:rPr>
          <w:rFonts w:hAnsi="宋体"/>
          <w:color w:val="000000" w:themeColor="text1"/>
        </w:rPr>
        <w:t xml:space="preserve">1  </w:t>
      </w:r>
      <w:r>
        <w:rPr>
          <w:rFonts w:hAnsi="宋体" w:hint="eastAsia"/>
          <w:color w:val="000000" w:themeColor="text1"/>
        </w:rPr>
        <w:t>易制爆危险化学品安全管理信息类型代码表</w:t>
      </w:r>
    </w:p>
    <w:tbl>
      <w:tblPr>
        <w:tblW w:w="8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5"/>
        <w:gridCol w:w="3969"/>
        <w:gridCol w:w="3544"/>
      </w:tblGrid>
      <w:tr w:rsidR="008C4076" w:rsidTr="001178F5">
        <w:trPr>
          <w:trHeight w:val="369"/>
          <w:jc w:val="center"/>
        </w:trPr>
        <w:tc>
          <w:tcPr>
            <w:tcW w:w="1465" w:type="dxa"/>
            <w:vAlign w:val="center"/>
          </w:tcPr>
          <w:p w:rsidR="008C4076" w:rsidRDefault="008C4076" w:rsidP="008C4076">
            <w:pPr>
              <w:spacing w:line="240" w:lineRule="auto"/>
              <w:jc w:val="center"/>
              <w:rPr>
                <w:rFonts w:ascii="宋体" w:cs="Times New Roman"/>
                <w:color w:val="000000" w:themeColor="text1"/>
                <w:sz w:val="18"/>
                <w:szCs w:val="18"/>
              </w:rPr>
            </w:pPr>
            <w:r>
              <w:rPr>
                <w:rFonts w:ascii="宋体" w:hAnsi="宋体" w:cs="宋体" w:hint="eastAsia"/>
                <w:color w:val="000000" w:themeColor="text1"/>
                <w:sz w:val="18"/>
                <w:szCs w:val="18"/>
              </w:rPr>
              <w:t>代码</w:t>
            </w:r>
          </w:p>
        </w:tc>
        <w:tc>
          <w:tcPr>
            <w:tcW w:w="3969" w:type="dxa"/>
            <w:vAlign w:val="center"/>
          </w:tcPr>
          <w:p w:rsidR="008C4076" w:rsidRDefault="008C4076" w:rsidP="008C4076">
            <w:pPr>
              <w:spacing w:line="240" w:lineRule="auto"/>
              <w:jc w:val="center"/>
              <w:rPr>
                <w:rFonts w:ascii="宋体" w:cs="Times New Roman"/>
                <w:color w:val="000000" w:themeColor="text1"/>
                <w:sz w:val="18"/>
                <w:szCs w:val="18"/>
              </w:rPr>
            </w:pPr>
            <w:r>
              <w:rPr>
                <w:rFonts w:ascii="宋体" w:hAnsi="宋体" w:cs="宋体" w:hint="eastAsia"/>
                <w:color w:val="000000" w:themeColor="text1"/>
                <w:sz w:val="18"/>
                <w:szCs w:val="18"/>
              </w:rPr>
              <w:t>名称</w:t>
            </w:r>
          </w:p>
        </w:tc>
        <w:tc>
          <w:tcPr>
            <w:tcW w:w="3544" w:type="dxa"/>
            <w:vAlign w:val="center"/>
          </w:tcPr>
          <w:p w:rsidR="008C4076" w:rsidRDefault="008C4076" w:rsidP="008C4076">
            <w:pPr>
              <w:spacing w:line="240" w:lineRule="auto"/>
              <w:jc w:val="center"/>
              <w:rPr>
                <w:rFonts w:ascii="宋体" w:cs="Times New Roman"/>
                <w:color w:val="000000" w:themeColor="text1"/>
                <w:sz w:val="18"/>
                <w:szCs w:val="18"/>
              </w:rPr>
            </w:pPr>
            <w:r>
              <w:rPr>
                <w:rFonts w:ascii="宋体" w:hAnsi="宋体" w:cs="宋体" w:hint="eastAsia"/>
                <w:color w:val="000000" w:themeColor="text1"/>
                <w:sz w:val="18"/>
                <w:szCs w:val="18"/>
              </w:rPr>
              <w:t>说明</w:t>
            </w:r>
          </w:p>
        </w:tc>
      </w:tr>
      <w:tr w:rsidR="008C4076" w:rsidTr="001178F5">
        <w:trPr>
          <w:trHeight w:val="369"/>
          <w:jc w:val="center"/>
        </w:trPr>
        <w:tc>
          <w:tcPr>
            <w:tcW w:w="1465" w:type="dxa"/>
            <w:vAlign w:val="center"/>
          </w:tcPr>
          <w:p w:rsidR="008C4076" w:rsidRPr="00056B96" w:rsidRDefault="008C4076" w:rsidP="00C61A08">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50701</w:t>
            </w:r>
          </w:p>
        </w:tc>
        <w:tc>
          <w:tcPr>
            <w:tcW w:w="3969" w:type="dxa"/>
            <w:vAlign w:val="center"/>
          </w:tcPr>
          <w:p w:rsidR="008C4076" w:rsidRPr="00056B96" w:rsidRDefault="008C4076" w:rsidP="008C4076">
            <w:pPr>
              <w:spacing w:line="240" w:lineRule="auto"/>
              <w:rPr>
                <w:rFonts w:ascii="宋体" w:hAnsi="宋体" w:cs="宋体"/>
                <w:color w:val="000000"/>
                <w:sz w:val="18"/>
                <w:szCs w:val="18"/>
              </w:rPr>
            </w:pPr>
            <w:r w:rsidRPr="00056B96">
              <w:rPr>
                <w:rFonts w:ascii="宋体" w:hAnsi="宋体" w:hint="eastAsia"/>
                <w:color w:val="000000"/>
                <w:sz w:val="18"/>
                <w:szCs w:val="18"/>
              </w:rPr>
              <w:t>单位基本信息</w:t>
            </w:r>
          </w:p>
        </w:tc>
        <w:tc>
          <w:tcPr>
            <w:tcW w:w="3544" w:type="dxa"/>
            <w:vAlign w:val="center"/>
          </w:tcPr>
          <w:p w:rsidR="008C4076" w:rsidRPr="00056B96" w:rsidRDefault="008C4076" w:rsidP="008C4076">
            <w:pPr>
              <w:rPr>
                <w:rFonts w:ascii="宋体" w:hAnsi="宋体" w:cs="宋体"/>
                <w:color w:val="000000"/>
                <w:sz w:val="18"/>
                <w:szCs w:val="18"/>
              </w:rPr>
            </w:pPr>
          </w:p>
        </w:tc>
      </w:tr>
      <w:tr w:rsidR="008C4076" w:rsidTr="001178F5">
        <w:trPr>
          <w:trHeight w:val="369"/>
          <w:jc w:val="center"/>
        </w:trPr>
        <w:tc>
          <w:tcPr>
            <w:tcW w:w="1465" w:type="dxa"/>
            <w:vAlign w:val="center"/>
          </w:tcPr>
          <w:p w:rsidR="008C4076" w:rsidRPr="00C34698" w:rsidRDefault="008C4076" w:rsidP="00C61A08">
            <w:pPr>
              <w:spacing w:line="240" w:lineRule="auto"/>
              <w:jc w:val="center"/>
              <w:rPr>
                <w:rFonts w:ascii="宋体" w:hAnsi="宋体" w:cs="宋体"/>
                <w:color w:val="000000" w:themeColor="text1"/>
                <w:sz w:val="18"/>
                <w:szCs w:val="18"/>
              </w:rPr>
            </w:pPr>
            <w:r w:rsidRPr="00CA4E54">
              <w:rPr>
                <w:rFonts w:ascii="宋体" w:hAnsi="宋体" w:hint="eastAsia"/>
                <w:color w:val="000000" w:themeColor="text1"/>
                <w:sz w:val="18"/>
                <w:szCs w:val="18"/>
              </w:rPr>
              <w:t>050702</w:t>
            </w:r>
          </w:p>
        </w:tc>
        <w:tc>
          <w:tcPr>
            <w:tcW w:w="3969" w:type="dxa"/>
            <w:vAlign w:val="center"/>
          </w:tcPr>
          <w:p w:rsidR="008C4076" w:rsidRPr="00056B96" w:rsidRDefault="008C4076" w:rsidP="008C4076">
            <w:pPr>
              <w:spacing w:line="240" w:lineRule="auto"/>
              <w:rPr>
                <w:rFonts w:ascii="宋体" w:hAnsi="宋体" w:cs="宋体"/>
                <w:color w:val="000000"/>
                <w:sz w:val="18"/>
                <w:szCs w:val="18"/>
              </w:rPr>
            </w:pPr>
            <w:r w:rsidRPr="00056B96">
              <w:rPr>
                <w:rFonts w:ascii="宋体" w:hAnsi="宋体" w:hint="eastAsia"/>
                <w:color w:val="000000"/>
                <w:sz w:val="18"/>
                <w:szCs w:val="18"/>
              </w:rPr>
              <w:t>单位涉及易制爆危险化学品信息</w:t>
            </w:r>
          </w:p>
        </w:tc>
        <w:tc>
          <w:tcPr>
            <w:tcW w:w="3544" w:type="dxa"/>
            <w:vAlign w:val="center"/>
          </w:tcPr>
          <w:p w:rsidR="008C4076" w:rsidRPr="00056B96" w:rsidRDefault="008C4076" w:rsidP="008C4076">
            <w:pPr>
              <w:rPr>
                <w:rFonts w:ascii="宋体" w:hAnsi="宋体" w:cs="宋体"/>
                <w:color w:val="000000"/>
                <w:sz w:val="18"/>
                <w:szCs w:val="18"/>
              </w:rPr>
            </w:pPr>
          </w:p>
        </w:tc>
      </w:tr>
      <w:tr w:rsidR="008C4076" w:rsidTr="001178F5">
        <w:trPr>
          <w:trHeight w:val="369"/>
          <w:jc w:val="center"/>
        </w:trPr>
        <w:tc>
          <w:tcPr>
            <w:tcW w:w="1465" w:type="dxa"/>
            <w:vAlign w:val="center"/>
          </w:tcPr>
          <w:p w:rsidR="008C4076" w:rsidRPr="00056B96" w:rsidRDefault="008C4076" w:rsidP="00C61A08">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50703</w:t>
            </w:r>
          </w:p>
        </w:tc>
        <w:tc>
          <w:tcPr>
            <w:tcW w:w="3969" w:type="dxa"/>
            <w:vAlign w:val="center"/>
          </w:tcPr>
          <w:p w:rsidR="008C4076" w:rsidRPr="00056B96" w:rsidRDefault="008C4076" w:rsidP="008C4076">
            <w:pPr>
              <w:spacing w:line="240" w:lineRule="auto"/>
              <w:rPr>
                <w:rFonts w:ascii="宋体" w:hAnsi="宋体" w:cs="宋体"/>
                <w:color w:val="000000"/>
                <w:sz w:val="18"/>
                <w:szCs w:val="18"/>
              </w:rPr>
            </w:pPr>
            <w:r w:rsidRPr="00056B96">
              <w:rPr>
                <w:rFonts w:ascii="宋体" w:hAnsi="宋体" w:hint="eastAsia"/>
                <w:color w:val="000000"/>
                <w:sz w:val="18"/>
                <w:szCs w:val="18"/>
              </w:rPr>
              <w:t>企业许可证件证明文件信息</w:t>
            </w:r>
          </w:p>
        </w:tc>
        <w:tc>
          <w:tcPr>
            <w:tcW w:w="3544" w:type="dxa"/>
            <w:vAlign w:val="center"/>
          </w:tcPr>
          <w:p w:rsidR="008C4076" w:rsidRPr="00056B96" w:rsidRDefault="008C4076" w:rsidP="008C4076">
            <w:pPr>
              <w:rPr>
                <w:rFonts w:ascii="宋体" w:hAnsi="宋体" w:cs="宋体"/>
                <w:color w:val="000000"/>
                <w:sz w:val="18"/>
                <w:szCs w:val="18"/>
              </w:rPr>
            </w:pPr>
          </w:p>
        </w:tc>
      </w:tr>
      <w:tr w:rsidR="008C4076" w:rsidTr="001178F5">
        <w:trPr>
          <w:trHeight w:val="369"/>
          <w:jc w:val="center"/>
        </w:trPr>
        <w:tc>
          <w:tcPr>
            <w:tcW w:w="1465" w:type="dxa"/>
            <w:vAlign w:val="center"/>
          </w:tcPr>
          <w:p w:rsidR="008C4076" w:rsidRPr="00056B96" w:rsidRDefault="008C4076" w:rsidP="00C61A08">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50704</w:t>
            </w:r>
          </w:p>
        </w:tc>
        <w:tc>
          <w:tcPr>
            <w:tcW w:w="3969" w:type="dxa"/>
            <w:vAlign w:val="center"/>
          </w:tcPr>
          <w:p w:rsidR="008C4076" w:rsidRPr="00056B96" w:rsidRDefault="008C4076" w:rsidP="008C4076">
            <w:pPr>
              <w:spacing w:line="240" w:lineRule="auto"/>
              <w:rPr>
                <w:rFonts w:ascii="宋体" w:hAnsi="宋体" w:cs="宋体"/>
                <w:color w:val="000000"/>
                <w:sz w:val="18"/>
                <w:szCs w:val="18"/>
              </w:rPr>
            </w:pPr>
            <w:r w:rsidRPr="00056B96">
              <w:rPr>
                <w:rFonts w:ascii="宋体" w:hAnsi="宋体" w:hint="eastAsia"/>
                <w:color w:val="000000"/>
                <w:sz w:val="18"/>
                <w:szCs w:val="18"/>
              </w:rPr>
              <w:t>从业人员信息</w:t>
            </w:r>
          </w:p>
        </w:tc>
        <w:tc>
          <w:tcPr>
            <w:tcW w:w="3544" w:type="dxa"/>
            <w:vAlign w:val="center"/>
          </w:tcPr>
          <w:p w:rsidR="008C4076" w:rsidRPr="00056B96" w:rsidRDefault="008C4076" w:rsidP="008C4076">
            <w:pPr>
              <w:rPr>
                <w:rFonts w:ascii="宋体" w:hAnsi="宋体" w:cs="宋体"/>
                <w:color w:val="000000"/>
                <w:sz w:val="18"/>
                <w:szCs w:val="18"/>
              </w:rPr>
            </w:pPr>
          </w:p>
        </w:tc>
      </w:tr>
      <w:tr w:rsidR="008C4076" w:rsidTr="001178F5">
        <w:trPr>
          <w:trHeight w:val="369"/>
          <w:jc w:val="center"/>
        </w:trPr>
        <w:tc>
          <w:tcPr>
            <w:tcW w:w="1465" w:type="dxa"/>
            <w:vAlign w:val="center"/>
          </w:tcPr>
          <w:p w:rsidR="008C4076" w:rsidRPr="00056B96" w:rsidRDefault="008C4076" w:rsidP="00C61A08">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50705</w:t>
            </w:r>
          </w:p>
        </w:tc>
        <w:tc>
          <w:tcPr>
            <w:tcW w:w="3969" w:type="dxa"/>
            <w:vAlign w:val="center"/>
          </w:tcPr>
          <w:p w:rsidR="008C4076" w:rsidRPr="00056B96" w:rsidRDefault="008C4076" w:rsidP="008C4076">
            <w:pPr>
              <w:spacing w:line="240" w:lineRule="auto"/>
              <w:rPr>
                <w:rFonts w:ascii="宋体" w:hAnsi="宋体" w:cs="宋体"/>
                <w:color w:val="000000"/>
                <w:sz w:val="18"/>
                <w:szCs w:val="18"/>
              </w:rPr>
            </w:pPr>
            <w:r>
              <w:rPr>
                <w:rFonts w:ascii="宋体" w:hAnsi="宋体" w:hint="eastAsia"/>
                <w:color w:val="000000"/>
                <w:sz w:val="18"/>
                <w:szCs w:val="18"/>
              </w:rPr>
              <w:t>储存场所</w:t>
            </w:r>
            <w:r w:rsidRPr="00056B96">
              <w:rPr>
                <w:rFonts w:ascii="宋体" w:hAnsi="宋体" w:hint="eastAsia"/>
                <w:color w:val="000000"/>
                <w:sz w:val="18"/>
                <w:szCs w:val="18"/>
              </w:rPr>
              <w:t>基本信息</w:t>
            </w:r>
          </w:p>
        </w:tc>
        <w:tc>
          <w:tcPr>
            <w:tcW w:w="3544" w:type="dxa"/>
            <w:vAlign w:val="center"/>
          </w:tcPr>
          <w:p w:rsidR="008C4076" w:rsidRPr="00056B96" w:rsidRDefault="008C4076" w:rsidP="008C4076">
            <w:pPr>
              <w:rPr>
                <w:rFonts w:ascii="宋体" w:hAnsi="宋体" w:cs="宋体"/>
                <w:color w:val="000000"/>
                <w:sz w:val="18"/>
                <w:szCs w:val="18"/>
              </w:rPr>
            </w:pPr>
          </w:p>
        </w:tc>
      </w:tr>
      <w:tr w:rsidR="00D23FDF" w:rsidTr="001178F5">
        <w:trPr>
          <w:trHeight w:val="369"/>
          <w:jc w:val="center"/>
        </w:trPr>
        <w:tc>
          <w:tcPr>
            <w:tcW w:w="1465" w:type="dxa"/>
            <w:vAlign w:val="center"/>
          </w:tcPr>
          <w:p w:rsidR="00D23FDF" w:rsidRPr="00056B96" w:rsidRDefault="00D23FDF" w:rsidP="00D23FDF">
            <w:pPr>
              <w:spacing w:line="240" w:lineRule="auto"/>
              <w:jc w:val="center"/>
              <w:rPr>
                <w:rFonts w:ascii="宋体" w:hAnsi="宋体" w:cs="宋体"/>
                <w:color w:val="000000"/>
                <w:sz w:val="18"/>
                <w:szCs w:val="18"/>
              </w:rPr>
            </w:pPr>
            <w:r>
              <w:rPr>
                <w:rFonts w:ascii="宋体" w:hAnsi="宋体" w:hint="eastAsia"/>
                <w:color w:val="000000"/>
                <w:sz w:val="18"/>
                <w:szCs w:val="18"/>
              </w:rPr>
              <w:t>0</w:t>
            </w:r>
            <w:r w:rsidRPr="00056B96">
              <w:rPr>
                <w:rFonts w:ascii="宋体" w:hAnsi="宋体" w:hint="eastAsia"/>
                <w:color w:val="000000"/>
                <w:sz w:val="18"/>
                <w:szCs w:val="18"/>
              </w:rPr>
              <w:t>50706</w:t>
            </w:r>
          </w:p>
        </w:tc>
        <w:tc>
          <w:tcPr>
            <w:tcW w:w="3969" w:type="dxa"/>
            <w:vAlign w:val="center"/>
          </w:tcPr>
          <w:p w:rsidR="00D23FDF" w:rsidRPr="00056B96" w:rsidRDefault="00D23FDF" w:rsidP="001178F5">
            <w:pPr>
              <w:spacing w:line="240" w:lineRule="auto"/>
              <w:rPr>
                <w:rFonts w:ascii="宋体" w:hAnsi="宋体" w:cs="宋体"/>
                <w:color w:val="000000"/>
                <w:sz w:val="18"/>
                <w:szCs w:val="18"/>
              </w:rPr>
            </w:pPr>
            <w:r w:rsidRPr="00056B96">
              <w:rPr>
                <w:rFonts w:ascii="宋体" w:hAnsi="宋体" w:hint="eastAsia"/>
                <w:color w:val="000000"/>
                <w:sz w:val="18"/>
                <w:szCs w:val="18"/>
              </w:rPr>
              <w:t>储存信息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olor w:val="000000" w:themeColor="text1"/>
                <w:sz w:val="18"/>
                <w:szCs w:val="18"/>
              </w:rPr>
            </w:pPr>
            <w:r w:rsidRPr="00F17C69">
              <w:rPr>
                <w:rFonts w:ascii="宋体" w:hAnsi="宋体" w:hint="eastAsia"/>
                <w:color w:val="000000" w:themeColor="text1"/>
                <w:sz w:val="18"/>
                <w:szCs w:val="18"/>
              </w:rPr>
              <w:t>050707</w:t>
            </w:r>
          </w:p>
        </w:tc>
        <w:tc>
          <w:tcPr>
            <w:tcW w:w="3969" w:type="dxa"/>
            <w:vAlign w:val="center"/>
          </w:tcPr>
          <w:p w:rsidR="00D23FDF" w:rsidRPr="00F17C69" w:rsidRDefault="00D23FDF" w:rsidP="001178F5">
            <w:pPr>
              <w:spacing w:line="240" w:lineRule="auto"/>
              <w:rPr>
                <w:rFonts w:ascii="宋体" w:hAnsi="宋体"/>
                <w:color w:val="000000" w:themeColor="text1"/>
                <w:sz w:val="18"/>
                <w:szCs w:val="18"/>
              </w:rPr>
            </w:pPr>
            <w:r w:rsidRPr="00F17C69">
              <w:rPr>
                <w:rFonts w:ascii="宋体" w:hAnsi="宋体" w:hint="eastAsia"/>
                <w:color w:val="000000" w:themeColor="text1"/>
                <w:sz w:val="18"/>
                <w:szCs w:val="18"/>
              </w:rPr>
              <w:t>运输车辆备案信息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050708</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销售业务信息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050709</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销售数量信息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050710</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购买业务信息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050711</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购买数量信息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050712</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生产业务信息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050713</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生产数量信息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050714</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使用业务信息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050715</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使用数量信息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050716</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处置业务信息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050717</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处置数量信息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050718</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转让业务信息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050719</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转让物品信息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050720</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丢失被盗信息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050721</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丢失被盗物品信息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050722</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标识生成信息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050723</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标识流向信息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050724</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标识分配信息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050725</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预警报警信息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050726</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通知通告信息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050727</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通知通告附件信息</w:t>
            </w:r>
          </w:p>
        </w:tc>
        <w:tc>
          <w:tcPr>
            <w:tcW w:w="3544" w:type="dxa"/>
            <w:vAlign w:val="center"/>
          </w:tcPr>
          <w:p w:rsidR="00D23FDF" w:rsidRPr="00A21CF0" w:rsidRDefault="00D23FDF" w:rsidP="008C4076">
            <w:pPr>
              <w:rPr>
                <w:rFonts w:ascii="宋体" w:hAnsi="宋体" w:cs="宋体"/>
                <w:color w:val="FF0000"/>
                <w:sz w:val="18"/>
                <w:szCs w:val="18"/>
              </w:rPr>
            </w:pPr>
          </w:p>
        </w:tc>
      </w:tr>
      <w:tr w:rsidR="00D23FDF" w:rsidTr="001178F5">
        <w:trPr>
          <w:trHeight w:val="369"/>
          <w:jc w:val="center"/>
        </w:trPr>
        <w:tc>
          <w:tcPr>
            <w:tcW w:w="1465" w:type="dxa"/>
            <w:vAlign w:val="center"/>
          </w:tcPr>
          <w:p w:rsidR="00D23FDF" w:rsidRPr="00F17C69" w:rsidRDefault="00D23FDF" w:rsidP="00D23FDF">
            <w:pPr>
              <w:spacing w:line="240" w:lineRule="auto"/>
              <w:jc w:val="center"/>
              <w:rPr>
                <w:rFonts w:ascii="宋体" w:hAnsi="宋体" w:cs="宋体"/>
                <w:color w:val="000000" w:themeColor="text1"/>
                <w:sz w:val="18"/>
                <w:szCs w:val="18"/>
              </w:rPr>
            </w:pPr>
            <w:r w:rsidRPr="00F17C69">
              <w:rPr>
                <w:rFonts w:ascii="宋体" w:hAnsi="宋体" w:hint="eastAsia"/>
                <w:color w:val="000000" w:themeColor="text1"/>
                <w:sz w:val="18"/>
                <w:szCs w:val="18"/>
              </w:rPr>
              <w:t>050728</w:t>
            </w:r>
          </w:p>
        </w:tc>
        <w:tc>
          <w:tcPr>
            <w:tcW w:w="3969" w:type="dxa"/>
            <w:vAlign w:val="center"/>
          </w:tcPr>
          <w:p w:rsidR="00D23FDF" w:rsidRPr="00F17C69" w:rsidRDefault="00D23FDF" w:rsidP="001178F5">
            <w:pPr>
              <w:spacing w:line="240" w:lineRule="auto"/>
              <w:rPr>
                <w:rFonts w:ascii="宋体" w:hAnsi="宋体" w:cs="宋体"/>
                <w:color w:val="000000" w:themeColor="text1"/>
                <w:sz w:val="18"/>
                <w:szCs w:val="18"/>
              </w:rPr>
            </w:pPr>
            <w:r w:rsidRPr="00F17C69">
              <w:rPr>
                <w:rFonts w:ascii="宋体" w:hAnsi="宋体" w:hint="eastAsia"/>
                <w:color w:val="000000" w:themeColor="text1"/>
                <w:sz w:val="18"/>
                <w:szCs w:val="18"/>
              </w:rPr>
              <w:t>法律法规信息</w:t>
            </w:r>
          </w:p>
        </w:tc>
        <w:tc>
          <w:tcPr>
            <w:tcW w:w="3544" w:type="dxa"/>
            <w:vAlign w:val="center"/>
          </w:tcPr>
          <w:p w:rsidR="00D23FDF" w:rsidRPr="00A21CF0" w:rsidRDefault="00D23FDF" w:rsidP="008C4076">
            <w:pPr>
              <w:rPr>
                <w:rFonts w:ascii="宋体" w:hAnsi="宋体" w:cs="宋体"/>
                <w:color w:val="FF0000"/>
                <w:sz w:val="18"/>
                <w:szCs w:val="18"/>
              </w:rPr>
            </w:pPr>
          </w:p>
        </w:tc>
      </w:tr>
      <w:tr w:rsidR="001178F5" w:rsidRPr="00332B15" w:rsidTr="001178F5">
        <w:trPr>
          <w:trHeight w:val="369"/>
          <w:jc w:val="center"/>
        </w:trPr>
        <w:tc>
          <w:tcPr>
            <w:tcW w:w="1465" w:type="dxa"/>
            <w:tcBorders>
              <w:top w:val="single" w:sz="4" w:space="0" w:color="auto"/>
              <w:left w:val="single" w:sz="4" w:space="0" w:color="auto"/>
              <w:bottom w:val="single" w:sz="4" w:space="0" w:color="auto"/>
              <w:right w:val="single" w:sz="4" w:space="0" w:color="auto"/>
            </w:tcBorders>
            <w:vAlign w:val="center"/>
          </w:tcPr>
          <w:p w:rsidR="001178F5" w:rsidRPr="001178F5" w:rsidRDefault="001178F5" w:rsidP="001178F5">
            <w:pPr>
              <w:spacing w:line="240" w:lineRule="auto"/>
              <w:jc w:val="center"/>
              <w:rPr>
                <w:rFonts w:ascii="宋体" w:hAnsi="宋体"/>
                <w:color w:val="000000" w:themeColor="text1"/>
                <w:sz w:val="18"/>
                <w:szCs w:val="18"/>
              </w:rPr>
            </w:pPr>
            <w:r w:rsidRPr="001178F5">
              <w:rPr>
                <w:rFonts w:ascii="宋体" w:hAnsi="宋体" w:hint="eastAsia"/>
                <w:color w:val="000000" w:themeColor="text1"/>
                <w:sz w:val="18"/>
                <w:szCs w:val="18"/>
              </w:rPr>
              <w:t>050729</w:t>
            </w:r>
          </w:p>
        </w:tc>
        <w:tc>
          <w:tcPr>
            <w:tcW w:w="3969" w:type="dxa"/>
            <w:tcBorders>
              <w:top w:val="single" w:sz="4" w:space="0" w:color="auto"/>
              <w:left w:val="single" w:sz="4" w:space="0" w:color="auto"/>
              <w:bottom w:val="single" w:sz="4" w:space="0" w:color="auto"/>
              <w:right w:val="single" w:sz="4" w:space="0" w:color="auto"/>
            </w:tcBorders>
            <w:vAlign w:val="center"/>
          </w:tcPr>
          <w:p w:rsidR="001178F5" w:rsidRPr="001178F5" w:rsidRDefault="001178F5" w:rsidP="001178F5">
            <w:pPr>
              <w:spacing w:line="240" w:lineRule="auto"/>
              <w:rPr>
                <w:rFonts w:ascii="宋体" w:hAnsi="宋体"/>
                <w:color w:val="000000" w:themeColor="text1"/>
                <w:sz w:val="18"/>
                <w:szCs w:val="18"/>
              </w:rPr>
            </w:pPr>
            <w:r w:rsidRPr="001178F5">
              <w:rPr>
                <w:rFonts w:ascii="宋体" w:hAnsi="宋体" w:hint="eastAsia"/>
                <w:color w:val="000000" w:themeColor="text1"/>
                <w:sz w:val="18"/>
                <w:szCs w:val="18"/>
              </w:rPr>
              <w:t>法律法规附件信息</w:t>
            </w:r>
          </w:p>
        </w:tc>
        <w:tc>
          <w:tcPr>
            <w:tcW w:w="3544" w:type="dxa"/>
            <w:tcBorders>
              <w:top w:val="single" w:sz="4" w:space="0" w:color="auto"/>
              <w:left w:val="single" w:sz="4" w:space="0" w:color="auto"/>
              <w:bottom w:val="single" w:sz="4" w:space="0" w:color="auto"/>
              <w:right w:val="single" w:sz="4" w:space="0" w:color="auto"/>
            </w:tcBorders>
            <w:vAlign w:val="center"/>
          </w:tcPr>
          <w:p w:rsidR="001178F5" w:rsidRPr="001178F5" w:rsidRDefault="001178F5" w:rsidP="001178F5">
            <w:pPr>
              <w:rPr>
                <w:rFonts w:ascii="宋体" w:hAnsi="宋体" w:cs="宋体"/>
                <w:color w:val="FF0000"/>
                <w:sz w:val="18"/>
                <w:szCs w:val="18"/>
              </w:rPr>
            </w:pPr>
          </w:p>
        </w:tc>
      </w:tr>
    </w:tbl>
    <w:p w:rsidR="008C4076" w:rsidRDefault="008C4076" w:rsidP="008C4076">
      <w:pPr>
        <w:pStyle w:val="afff"/>
        <w:spacing w:line="720" w:lineRule="auto"/>
        <w:jc w:val="left"/>
        <w:rPr>
          <w:rFonts w:cs="Times New Roman"/>
          <w:color w:val="000000" w:themeColor="text1"/>
        </w:rPr>
      </w:pPr>
      <w:r>
        <w:rPr>
          <w:color w:val="000000" w:themeColor="text1"/>
        </w:rPr>
        <w:lastRenderedPageBreak/>
        <w:t xml:space="preserve">4  </w:t>
      </w:r>
      <w:r>
        <w:rPr>
          <w:rFonts w:hint="eastAsia"/>
          <w:color w:val="000000" w:themeColor="text1"/>
        </w:rPr>
        <w:t>数据项</w:t>
      </w:r>
    </w:p>
    <w:p w:rsidR="008C4076" w:rsidRDefault="008C4076" w:rsidP="008C4076">
      <w:pPr>
        <w:pStyle w:val="afff"/>
        <w:spacing w:line="480" w:lineRule="auto"/>
        <w:jc w:val="left"/>
        <w:rPr>
          <w:rFonts w:cs="Times New Roman"/>
          <w:color w:val="000000" w:themeColor="text1"/>
        </w:rPr>
      </w:pPr>
      <w:r>
        <w:rPr>
          <w:color w:val="000000" w:themeColor="text1"/>
        </w:rPr>
        <w:t xml:space="preserve">4.1  </w:t>
      </w:r>
      <w:r>
        <w:rPr>
          <w:rFonts w:hint="eastAsia"/>
          <w:color w:val="000000" w:themeColor="text1"/>
        </w:rPr>
        <w:t>易制爆危险化学品单位基本信息</w:t>
      </w:r>
    </w:p>
    <w:p w:rsidR="008C4076" w:rsidRDefault="008C4076" w:rsidP="008C4076">
      <w:pPr>
        <w:spacing w:line="276" w:lineRule="auto"/>
        <w:ind w:firstLineChars="200" w:firstLine="420"/>
        <w:rPr>
          <w:rFonts w:ascii="宋体" w:cs="Times New Roman"/>
          <w:color w:val="FF0000"/>
        </w:rPr>
      </w:pPr>
      <w:r>
        <w:rPr>
          <w:rFonts w:ascii="宋体" w:hAnsi="宋体" w:cs="宋体" w:hint="eastAsia"/>
          <w:color w:val="000000" w:themeColor="text1"/>
          <w:kern w:val="0"/>
        </w:rPr>
        <w:t>易制爆危险化学品单位</w:t>
      </w:r>
      <w:r>
        <w:rPr>
          <w:rFonts w:ascii="宋体" w:hAnsi="宋体" w:cs="宋体" w:hint="eastAsia"/>
          <w:color w:val="000000" w:themeColor="text1"/>
        </w:rPr>
        <w:t>基本</w:t>
      </w:r>
      <w:r>
        <w:rPr>
          <w:rFonts w:ascii="宋体" w:hAnsi="宋体" w:cs="宋体" w:hint="eastAsia"/>
          <w:color w:val="000000" w:themeColor="text1"/>
          <w:kern w:val="0"/>
        </w:rPr>
        <w:t>信息数据项见表</w:t>
      </w:r>
      <w:r>
        <w:rPr>
          <w:rFonts w:ascii="宋体" w:hAnsi="宋体" w:cs="宋体"/>
          <w:color w:val="000000" w:themeColor="text1"/>
          <w:kern w:val="0"/>
        </w:rPr>
        <w:t>2</w:t>
      </w:r>
      <w:r>
        <w:rPr>
          <w:rFonts w:ascii="宋体" w:hAnsi="宋体" w:cs="宋体" w:hint="eastAsia"/>
          <w:color w:val="000000" w:themeColor="text1"/>
          <w:kern w:val="0"/>
        </w:rPr>
        <w:t>。</w:t>
      </w:r>
    </w:p>
    <w:p w:rsidR="008C4076" w:rsidRDefault="008C4076" w:rsidP="008C4076">
      <w:pPr>
        <w:spacing w:line="480" w:lineRule="auto"/>
        <w:jc w:val="center"/>
        <w:rPr>
          <w:rFonts w:cs="Times New Roman"/>
          <w:color w:val="000000" w:themeColor="text1"/>
        </w:rPr>
      </w:pPr>
      <w:r>
        <w:rPr>
          <w:rFonts w:ascii="黑体" w:eastAsia="黑体" w:hAnsi="黑体" w:cs="黑体" w:hint="eastAsia"/>
          <w:color w:val="000000" w:themeColor="text1"/>
          <w:kern w:val="0"/>
        </w:rPr>
        <w:t>表</w:t>
      </w:r>
      <w:r>
        <w:rPr>
          <w:rFonts w:ascii="黑体" w:eastAsia="黑体" w:hAnsi="黑体" w:cs="黑体"/>
          <w:color w:val="000000" w:themeColor="text1"/>
          <w:kern w:val="0"/>
        </w:rPr>
        <w:t xml:space="preserve">2  </w:t>
      </w:r>
      <w:r>
        <w:rPr>
          <w:rFonts w:ascii="黑体" w:eastAsia="黑体" w:hAnsi="黑体" w:cs="黑体" w:hint="eastAsia"/>
          <w:color w:val="000000" w:themeColor="text1"/>
          <w:kern w:val="0"/>
        </w:rPr>
        <w:t>易制爆危险化学品单位</w:t>
      </w:r>
      <w:r>
        <w:rPr>
          <w:rFonts w:cs="宋体" w:hint="eastAsia"/>
          <w:color w:val="000000" w:themeColor="text1"/>
        </w:rPr>
        <w:t>基本</w:t>
      </w:r>
      <w:r>
        <w:rPr>
          <w:rFonts w:ascii="黑体" w:eastAsia="黑体" w:hAnsi="黑体" w:cs="黑体" w:hint="eastAsia"/>
          <w:color w:val="000000" w:themeColor="text1"/>
          <w:kern w:val="0"/>
        </w:rPr>
        <w:t>信息数据项</w:t>
      </w:r>
    </w:p>
    <w:tbl>
      <w:tblPr>
        <w:tblW w:w="9415" w:type="dxa"/>
        <w:tblInd w:w="-106" w:type="dxa"/>
        <w:tblLayout w:type="fixed"/>
        <w:tblLook w:val="04A0" w:firstRow="1" w:lastRow="0" w:firstColumn="1" w:lastColumn="0" w:noHBand="0" w:noVBand="1"/>
      </w:tblPr>
      <w:tblGrid>
        <w:gridCol w:w="720"/>
        <w:gridCol w:w="2272"/>
        <w:gridCol w:w="1721"/>
        <w:gridCol w:w="1385"/>
        <w:gridCol w:w="1440"/>
        <w:gridCol w:w="1877"/>
      </w:tblGrid>
      <w:tr w:rsidR="008C4076" w:rsidTr="008C4076">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272" w:type="dxa"/>
            <w:tcBorders>
              <w:top w:val="single" w:sz="4" w:space="0" w:color="auto"/>
              <w:left w:val="nil"/>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21" w:type="dxa"/>
            <w:tcBorders>
              <w:top w:val="single" w:sz="4" w:space="0" w:color="auto"/>
              <w:left w:val="nil"/>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385" w:type="dxa"/>
            <w:tcBorders>
              <w:top w:val="single" w:sz="4" w:space="0" w:color="auto"/>
              <w:left w:val="nil"/>
              <w:bottom w:val="single" w:sz="4" w:space="0" w:color="auto"/>
              <w:right w:val="nil"/>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40" w:type="dxa"/>
            <w:tcBorders>
              <w:top w:val="single" w:sz="4" w:space="0" w:color="auto"/>
              <w:left w:val="single" w:sz="4" w:space="0" w:color="auto"/>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877" w:type="dxa"/>
            <w:tcBorders>
              <w:top w:val="single" w:sz="4" w:space="0" w:color="auto"/>
              <w:left w:val="nil"/>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8C4076">
        <w:trPr>
          <w:trHeight w:val="402"/>
        </w:trPr>
        <w:tc>
          <w:tcPr>
            <w:tcW w:w="720" w:type="dxa"/>
            <w:tcBorders>
              <w:top w:val="nil"/>
              <w:left w:val="single" w:sz="4" w:space="0" w:color="auto"/>
              <w:bottom w:val="nil"/>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2272" w:type="dxa"/>
            <w:tcBorders>
              <w:top w:val="nil"/>
              <w:left w:val="nil"/>
              <w:bottom w:val="nil"/>
              <w:right w:val="single" w:sz="4" w:space="0" w:color="auto"/>
            </w:tcBorders>
            <w:vAlign w:val="center"/>
          </w:tcPr>
          <w:p w:rsidR="008C4076" w:rsidRDefault="00437A26" w:rsidP="008C4076">
            <w:pPr>
              <w:widowControl/>
              <w:spacing w:line="240" w:lineRule="auto"/>
              <w:jc w:val="left"/>
              <w:rPr>
                <w:rFonts w:ascii="宋体" w:cs="Times New Roman"/>
                <w:color w:val="000000" w:themeColor="text1"/>
                <w:kern w:val="0"/>
                <w:sz w:val="18"/>
                <w:szCs w:val="18"/>
              </w:rPr>
            </w:pPr>
            <w:r w:rsidRPr="00437A26">
              <w:rPr>
                <w:rFonts w:ascii="宋体" w:hAnsi="宋体" w:cs="宋体" w:hint="eastAsia"/>
                <w:color w:val="000000" w:themeColor="text1"/>
                <w:kern w:val="0"/>
                <w:sz w:val="18"/>
                <w:szCs w:val="18"/>
              </w:rPr>
              <w:t>法人和其他组织统一社会信用代码</w:t>
            </w:r>
          </w:p>
        </w:tc>
        <w:tc>
          <w:tcPr>
            <w:tcW w:w="1721" w:type="dxa"/>
            <w:tcBorders>
              <w:top w:val="nil"/>
              <w:left w:val="nil"/>
              <w:bottom w:val="nil"/>
              <w:right w:val="single" w:sz="4" w:space="0" w:color="auto"/>
            </w:tcBorders>
            <w:vAlign w:val="center"/>
          </w:tcPr>
          <w:p w:rsidR="008C4076" w:rsidRPr="00437A26" w:rsidRDefault="00437A26" w:rsidP="008C4076">
            <w:pPr>
              <w:widowControl/>
              <w:spacing w:line="240" w:lineRule="auto"/>
              <w:jc w:val="left"/>
              <w:rPr>
                <w:rFonts w:ascii="宋体" w:cs="Times New Roman"/>
                <w:iCs/>
                <w:color w:val="000000" w:themeColor="text1"/>
                <w:kern w:val="0"/>
                <w:sz w:val="18"/>
                <w:szCs w:val="18"/>
              </w:rPr>
            </w:pPr>
            <w:r w:rsidRPr="00437A26">
              <w:rPr>
                <w:rFonts w:ascii="宋体" w:hAnsi="宋体" w:cs="宋体"/>
                <w:iCs/>
                <w:color w:val="000000" w:themeColor="text1"/>
                <w:kern w:val="0"/>
                <w:sz w:val="18"/>
                <w:szCs w:val="18"/>
              </w:rPr>
              <w:t>DE00679</w:t>
            </w:r>
          </w:p>
        </w:tc>
        <w:tc>
          <w:tcPr>
            <w:tcW w:w="1385" w:type="dxa"/>
            <w:tcBorders>
              <w:top w:val="nil"/>
              <w:left w:val="nil"/>
              <w:bottom w:val="nil"/>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40" w:type="dxa"/>
            <w:tcBorders>
              <w:top w:val="nil"/>
              <w:left w:val="nil"/>
              <w:bottom w:val="nil"/>
              <w:right w:val="single" w:sz="4" w:space="0" w:color="auto"/>
            </w:tcBorders>
            <w:vAlign w:val="center"/>
          </w:tcPr>
          <w:p w:rsidR="008C4076" w:rsidRDefault="00437A26" w:rsidP="00437A2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FRHQTZZ</w:t>
            </w:r>
            <w:r w:rsidR="008C4076">
              <w:rPr>
                <w:rFonts w:ascii="宋体" w:hAnsi="宋体" w:cs="宋体"/>
                <w:color w:val="000000" w:themeColor="text1"/>
                <w:kern w:val="0"/>
                <w:sz w:val="18"/>
                <w:szCs w:val="18"/>
              </w:rPr>
              <w:t>TYSHXYDM</w:t>
            </w:r>
          </w:p>
        </w:tc>
        <w:tc>
          <w:tcPr>
            <w:tcW w:w="1877" w:type="dxa"/>
            <w:tcBorders>
              <w:top w:val="nil"/>
              <w:left w:val="nil"/>
              <w:bottom w:val="nil"/>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8C4076">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bookmarkStart w:id="7" w:name="_Toc7327"/>
            <w:bookmarkStart w:id="8" w:name="_Toc23948"/>
            <w:bookmarkStart w:id="9" w:name="_Toc24927"/>
            <w:bookmarkStart w:id="10" w:name="_Toc31737"/>
            <w:r>
              <w:rPr>
                <w:rFonts w:ascii="宋体" w:hAnsi="宋体" w:cs="宋体" w:hint="eastAsia"/>
                <w:color w:val="000000" w:themeColor="text1"/>
                <w:kern w:val="0"/>
                <w:sz w:val="18"/>
                <w:szCs w:val="18"/>
              </w:rPr>
              <w:t>2</w:t>
            </w:r>
          </w:p>
        </w:tc>
        <w:tc>
          <w:tcPr>
            <w:tcW w:w="2272"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sidRPr="009524E2">
              <w:rPr>
                <w:rFonts w:ascii="宋体" w:hAnsi="宋体" w:cs="宋体" w:hint="eastAsia"/>
                <w:kern w:val="0"/>
                <w:sz w:val="18"/>
                <w:szCs w:val="18"/>
              </w:rPr>
              <w:t>上级主管单位_</w:t>
            </w:r>
            <w:r>
              <w:rPr>
                <w:rFonts w:ascii="宋体" w:hAnsi="宋体" w:cs="宋体" w:hint="eastAsia"/>
                <w:color w:val="000000" w:themeColor="text1"/>
                <w:kern w:val="0"/>
                <w:sz w:val="18"/>
                <w:szCs w:val="18"/>
              </w:rPr>
              <w:t>公安机关机构代码</w:t>
            </w:r>
          </w:p>
        </w:tc>
        <w:tc>
          <w:tcPr>
            <w:tcW w:w="172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DE00060</w:t>
            </w:r>
          </w:p>
        </w:tc>
        <w:tc>
          <w:tcPr>
            <w:tcW w:w="1385"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DQ01361</w:t>
            </w:r>
          </w:p>
        </w:tc>
        <w:tc>
          <w:tcPr>
            <w:tcW w:w="14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SJZG</w:t>
            </w:r>
            <w:r w:rsidR="009524E2">
              <w:rPr>
                <w:rFonts w:ascii="宋体" w:hAnsi="宋体" w:cs="宋体" w:hint="eastAsia"/>
                <w:color w:val="000000" w:themeColor="text1"/>
                <w:kern w:val="0"/>
                <w:sz w:val="18"/>
                <w:szCs w:val="18"/>
              </w:rPr>
              <w:t>DW</w:t>
            </w:r>
            <w:r w:rsidR="0036267D">
              <w:rPr>
                <w:rFonts w:ascii="宋体" w:hAnsi="宋体" w:cs="宋体" w:hint="eastAsia"/>
                <w:color w:val="000000" w:themeColor="text1"/>
                <w:kern w:val="0"/>
                <w:sz w:val="18"/>
                <w:szCs w:val="18"/>
              </w:rPr>
              <w:t>_</w:t>
            </w:r>
            <w:r>
              <w:rPr>
                <w:rFonts w:ascii="宋体" w:hAnsi="宋体" w:cs="宋体"/>
                <w:color w:val="000000" w:themeColor="text1"/>
                <w:kern w:val="0"/>
                <w:sz w:val="18"/>
                <w:szCs w:val="18"/>
              </w:rPr>
              <w:t>GAJGJGDM</w:t>
            </w:r>
          </w:p>
        </w:tc>
        <w:tc>
          <w:tcPr>
            <w:tcW w:w="1877"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8C4076">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2272"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责任民警</w:t>
            </w:r>
            <w:r>
              <w:rPr>
                <w:rFonts w:ascii="宋体" w:hAnsi="宋体" w:cs="宋体"/>
                <w:color w:val="000000" w:themeColor="text1"/>
                <w:kern w:val="0"/>
                <w:sz w:val="18"/>
                <w:szCs w:val="18"/>
              </w:rPr>
              <w:t>_</w:t>
            </w:r>
            <w:ins w:id="11" w:author="孙玲军" w:date="2017-11-03T09:33:00Z">
              <w:r w:rsidR="00A967D5">
                <w:rPr>
                  <w:rFonts w:ascii="宋体" w:hAnsi="宋体" w:cs="宋体" w:hint="eastAsia"/>
                  <w:color w:val="000000" w:themeColor="text1"/>
                  <w:kern w:val="0"/>
                  <w:sz w:val="18"/>
                  <w:szCs w:val="18"/>
                </w:rPr>
                <w:t>姓名</w:t>
              </w:r>
            </w:ins>
            <w:del w:id="12" w:author="孙玲军" w:date="2017-11-03T09:33:00Z">
              <w:r w:rsidDel="00A967D5">
                <w:rPr>
                  <w:rFonts w:ascii="宋体" w:hAnsi="宋体" w:cs="宋体" w:hint="eastAsia"/>
                  <w:color w:val="000000" w:themeColor="text1"/>
                  <w:kern w:val="0"/>
                  <w:sz w:val="18"/>
                  <w:szCs w:val="18"/>
                </w:rPr>
                <w:delText>警员编号</w:delText>
              </w:r>
            </w:del>
          </w:p>
        </w:tc>
        <w:tc>
          <w:tcPr>
            <w:tcW w:w="1721" w:type="dxa"/>
            <w:tcBorders>
              <w:top w:val="single" w:sz="4" w:space="0" w:color="auto"/>
              <w:left w:val="nil"/>
              <w:bottom w:val="single" w:sz="4" w:space="0" w:color="auto"/>
              <w:right w:val="single" w:sz="4" w:space="0" w:color="auto"/>
            </w:tcBorders>
            <w:vAlign w:val="center"/>
          </w:tcPr>
          <w:p w:rsidR="008C4076" w:rsidRDefault="00A967D5" w:rsidP="008C4076">
            <w:pPr>
              <w:widowControl/>
              <w:spacing w:line="240" w:lineRule="auto"/>
              <w:jc w:val="left"/>
              <w:rPr>
                <w:rFonts w:ascii="宋体" w:hAnsi="宋体" w:cs="宋体"/>
                <w:color w:val="000000" w:themeColor="text1"/>
                <w:kern w:val="0"/>
                <w:sz w:val="18"/>
                <w:szCs w:val="18"/>
              </w:rPr>
            </w:pPr>
            <w:ins w:id="13" w:author="孙玲军" w:date="2017-11-03T09:33:00Z">
              <w:r>
                <w:rPr>
                  <w:rFonts w:ascii="宋体" w:hAnsi="宋体" w:cs="宋体"/>
                  <w:color w:val="000000" w:themeColor="text1"/>
                  <w:kern w:val="0"/>
                  <w:sz w:val="18"/>
                  <w:szCs w:val="18"/>
                </w:rPr>
                <w:t>DE000</w:t>
              </w:r>
              <w:r>
                <w:rPr>
                  <w:rFonts w:ascii="宋体" w:hAnsi="宋体" w:cs="宋体" w:hint="eastAsia"/>
                  <w:color w:val="000000" w:themeColor="text1"/>
                  <w:kern w:val="0"/>
                  <w:sz w:val="18"/>
                  <w:szCs w:val="18"/>
                </w:rPr>
                <w:t>02</w:t>
              </w:r>
            </w:ins>
            <w:del w:id="14" w:author="孙玲军" w:date="2017-11-03T09:33:00Z">
              <w:r w:rsidR="008C4076" w:rsidDel="00A967D5">
                <w:rPr>
                  <w:rFonts w:ascii="宋体" w:hAnsi="宋体" w:cs="宋体"/>
                  <w:color w:val="000000" w:themeColor="text1"/>
                  <w:kern w:val="0"/>
                  <w:sz w:val="18"/>
                  <w:szCs w:val="18"/>
                </w:rPr>
                <w:delText>DE00893</w:delText>
              </w:r>
            </w:del>
          </w:p>
        </w:tc>
        <w:tc>
          <w:tcPr>
            <w:tcW w:w="1385"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del w:id="15" w:author="孙玲军" w:date="2017-11-03T09:33:00Z">
              <w:r w:rsidDel="00A967D5">
                <w:rPr>
                  <w:rFonts w:ascii="宋体" w:hAnsi="宋体" w:cs="宋体"/>
                  <w:color w:val="000000" w:themeColor="text1"/>
                  <w:kern w:val="0"/>
                  <w:sz w:val="18"/>
                  <w:szCs w:val="18"/>
                </w:rPr>
                <w:delText>DQ00780</w:delText>
              </w:r>
            </w:del>
          </w:p>
        </w:tc>
        <w:tc>
          <w:tcPr>
            <w:tcW w:w="14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ZRMJ_</w:t>
            </w:r>
            <w:ins w:id="16" w:author="孙玲军" w:date="2017-11-03T09:33:00Z">
              <w:r w:rsidR="00A967D5">
                <w:rPr>
                  <w:rFonts w:ascii="宋体" w:hAnsi="宋体" w:cs="宋体"/>
                  <w:color w:val="000000" w:themeColor="text1"/>
                  <w:kern w:val="0"/>
                  <w:sz w:val="18"/>
                  <w:szCs w:val="18"/>
                </w:rPr>
                <w:t>XM</w:t>
              </w:r>
            </w:ins>
            <w:del w:id="17" w:author="孙玲军" w:date="2017-11-03T09:33:00Z">
              <w:r w:rsidDel="00A967D5">
                <w:rPr>
                  <w:rFonts w:ascii="宋体" w:hAnsi="宋体" w:cs="宋体"/>
                  <w:color w:val="000000" w:themeColor="text1"/>
                  <w:kern w:val="0"/>
                  <w:sz w:val="18"/>
                  <w:szCs w:val="18"/>
                </w:rPr>
                <w:delText>JYBH</w:delText>
              </w:r>
            </w:del>
          </w:p>
        </w:tc>
        <w:tc>
          <w:tcPr>
            <w:tcW w:w="1877"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del w:id="18" w:author="孙玲军" w:date="2017-11-03T09:34:00Z">
              <w:r w:rsidDel="000C4540">
                <w:rPr>
                  <w:rFonts w:ascii="宋体" w:hAnsi="宋体" w:cs="宋体" w:hint="eastAsia"/>
                  <w:color w:val="000000" w:themeColor="text1"/>
                  <w:kern w:val="0"/>
                  <w:sz w:val="18"/>
                  <w:szCs w:val="18"/>
                </w:rPr>
                <w:delText>非空</w:delText>
              </w:r>
            </w:del>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4</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单位名称</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DE00065</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DWMC</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5</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地址名称</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DE00075</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DZMC</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6</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C4076">
              <w:rPr>
                <w:rFonts w:ascii="宋体" w:hAnsi="宋体" w:cs="宋体" w:hint="eastAsia"/>
                <w:color w:val="000000" w:themeColor="text1"/>
                <w:kern w:val="0"/>
                <w:sz w:val="18"/>
                <w:szCs w:val="18"/>
              </w:rPr>
              <w:t>易制爆危险化学品</w:t>
            </w:r>
            <w:r>
              <w:rPr>
                <w:rFonts w:ascii="宋体" w:hAnsi="宋体" w:cs="宋体" w:hint="eastAsia"/>
                <w:color w:val="000000" w:themeColor="text1"/>
                <w:kern w:val="0"/>
                <w:sz w:val="18"/>
                <w:szCs w:val="18"/>
              </w:rPr>
              <w:t>涉及环节代码</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DEY0001</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7A0C65">
              <w:rPr>
                <w:rFonts w:ascii="宋体" w:hAnsi="宋体" w:cs="宋体" w:hint="eastAsia"/>
                <w:color w:val="000000" w:themeColor="text1"/>
                <w:kern w:val="0"/>
                <w:sz w:val="18"/>
                <w:szCs w:val="18"/>
              </w:rPr>
              <w:t>YZBWXHXP</w:t>
            </w:r>
            <w:r w:rsidRPr="007A0C65">
              <w:rPr>
                <w:rFonts w:ascii="宋体" w:hAnsi="宋体" w:cs="宋体"/>
                <w:color w:val="000000" w:themeColor="text1"/>
                <w:kern w:val="0"/>
                <w:sz w:val="18"/>
                <w:szCs w:val="18"/>
              </w:rPr>
              <w:t>SJHJDM</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7</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法定代表人</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DQ00057</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FDDBR</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7</w:t>
            </w:r>
            <w:r w:rsidRPr="00541E98">
              <w:rPr>
                <w:rFonts w:ascii="宋体" w:hAnsi="宋体" w:cs="宋体"/>
                <w:color w:val="000000" w:themeColor="text1"/>
                <w:kern w:val="0"/>
                <w:sz w:val="18"/>
                <w:szCs w:val="18"/>
              </w:rPr>
              <w:t>.1</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C61A08"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r w:rsidR="008526C2">
              <w:rPr>
                <w:rFonts w:ascii="宋体" w:hAnsi="宋体" w:cs="宋体" w:hint="eastAsia"/>
                <w:color w:val="000000" w:themeColor="text1"/>
                <w:kern w:val="0"/>
                <w:sz w:val="18"/>
                <w:szCs w:val="18"/>
              </w:rPr>
              <w:t>姓名</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DE000</w:t>
            </w:r>
            <w:r>
              <w:rPr>
                <w:rFonts w:ascii="宋体" w:hAnsi="宋体" w:cs="宋体" w:hint="eastAsia"/>
                <w:color w:val="000000" w:themeColor="text1"/>
                <w:kern w:val="0"/>
                <w:sz w:val="18"/>
                <w:szCs w:val="18"/>
              </w:rPr>
              <w:t>02</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FDDBR_XM</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Del="00E96BB8" w:rsidTr="008526C2">
        <w:trPr>
          <w:trHeight w:val="402"/>
          <w:del w:id="19" w:author="孙玲军" w:date="2017-11-03T09:15:00Z"/>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Del="00E96BB8" w:rsidRDefault="008526C2" w:rsidP="007B04C7">
            <w:pPr>
              <w:widowControl/>
              <w:spacing w:line="240" w:lineRule="auto"/>
              <w:jc w:val="left"/>
              <w:rPr>
                <w:del w:id="20" w:author="孙玲军" w:date="2017-11-03T09:15:00Z"/>
                <w:rFonts w:ascii="宋体" w:hAnsi="宋体" w:cs="宋体"/>
                <w:color w:val="000000" w:themeColor="text1"/>
                <w:kern w:val="0"/>
                <w:sz w:val="18"/>
                <w:szCs w:val="18"/>
              </w:rPr>
            </w:pPr>
            <w:del w:id="21" w:author="孙玲军" w:date="2017-11-03T09:15:00Z">
              <w:r w:rsidRPr="00541E98" w:rsidDel="00E96BB8">
                <w:rPr>
                  <w:rFonts w:ascii="宋体" w:hAnsi="宋体" w:cs="宋体" w:hint="eastAsia"/>
                  <w:color w:val="000000" w:themeColor="text1"/>
                  <w:kern w:val="0"/>
                  <w:sz w:val="18"/>
                  <w:szCs w:val="18"/>
                </w:rPr>
                <w:delText>7</w:delText>
              </w:r>
              <w:r w:rsidRPr="00541E98" w:rsidDel="00E96BB8">
                <w:rPr>
                  <w:rFonts w:ascii="宋体" w:hAnsi="宋体" w:cs="宋体"/>
                  <w:color w:val="000000" w:themeColor="text1"/>
                  <w:kern w:val="0"/>
                  <w:sz w:val="18"/>
                  <w:szCs w:val="18"/>
                </w:rPr>
                <w:delText>.2</w:delText>
              </w:r>
            </w:del>
          </w:p>
        </w:tc>
        <w:tc>
          <w:tcPr>
            <w:tcW w:w="2272" w:type="dxa"/>
            <w:tcBorders>
              <w:top w:val="single" w:sz="4" w:space="0" w:color="auto"/>
              <w:left w:val="nil"/>
              <w:bottom w:val="single" w:sz="4" w:space="0" w:color="auto"/>
              <w:right w:val="single" w:sz="4" w:space="0" w:color="auto"/>
            </w:tcBorders>
            <w:vAlign w:val="center"/>
          </w:tcPr>
          <w:p w:rsidR="008526C2" w:rsidRPr="008526C2" w:rsidDel="00E96BB8" w:rsidRDefault="00C61A08" w:rsidP="008526C2">
            <w:pPr>
              <w:widowControl/>
              <w:spacing w:line="240" w:lineRule="auto"/>
              <w:jc w:val="left"/>
              <w:rPr>
                <w:del w:id="22" w:author="孙玲军" w:date="2017-11-03T09:15:00Z"/>
                <w:rFonts w:ascii="宋体" w:hAnsi="宋体" w:cs="宋体"/>
                <w:color w:val="000000" w:themeColor="text1"/>
                <w:kern w:val="0"/>
                <w:sz w:val="18"/>
                <w:szCs w:val="18"/>
              </w:rPr>
            </w:pPr>
            <w:del w:id="23" w:author="孙玲军" w:date="2017-11-03T09:15:00Z">
              <w:r w:rsidDel="00E96BB8">
                <w:rPr>
                  <w:rFonts w:ascii="宋体" w:hAnsi="宋体" w:cs="宋体" w:hint="eastAsia"/>
                  <w:color w:val="000000" w:themeColor="text1"/>
                  <w:kern w:val="0"/>
                  <w:sz w:val="18"/>
                  <w:szCs w:val="18"/>
                </w:rPr>
                <w:delText xml:space="preserve">  </w:delText>
              </w:r>
              <w:r w:rsidR="008526C2" w:rsidDel="00E96BB8">
                <w:rPr>
                  <w:rFonts w:ascii="宋体" w:hAnsi="宋体" w:cs="宋体" w:hint="eastAsia"/>
                  <w:color w:val="000000" w:themeColor="text1"/>
                  <w:kern w:val="0"/>
                  <w:sz w:val="18"/>
                  <w:szCs w:val="18"/>
                </w:rPr>
                <w:delText>联系电话</w:delText>
              </w:r>
            </w:del>
          </w:p>
        </w:tc>
        <w:tc>
          <w:tcPr>
            <w:tcW w:w="1721" w:type="dxa"/>
            <w:tcBorders>
              <w:top w:val="single" w:sz="4" w:space="0" w:color="auto"/>
              <w:left w:val="nil"/>
              <w:bottom w:val="single" w:sz="4" w:space="0" w:color="auto"/>
              <w:right w:val="single" w:sz="4" w:space="0" w:color="auto"/>
            </w:tcBorders>
            <w:vAlign w:val="center"/>
          </w:tcPr>
          <w:p w:rsidR="008526C2" w:rsidRPr="008526C2" w:rsidDel="00E96BB8" w:rsidRDefault="008526C2" w:rsidP="007B04C7">
            <w:pPr>
              <w:widowControl/>
              <w:spacing w:line="240" w:lineRule="auto"/>
              <w:jc w:val="left"/>
              <w:rPr>
                <w:del w:id="24" w:author="孙玲军" w:date="2017-11-03T09:15:00Z"/>
                <w:rFonts w:ascii="宋体" w:hAnsi="宋体" w:cs="宋体"/>
                <w:color w:val="000000" w:themeColor="text1"/>
                <w:kern w:val="0"/>
                <w:sz w:val="18"/>
                <w:szCs w:val="18"/>
              </w:rPr>
            </w:pPr>
            <w:del w:id="25" w:author="孙玲军" w:date="2017-11-03T09:15:00Z">
              <w:r w:rsidDel="00E96BB8">
                <w:rPr>
                  <w:rFonts w:ascii="宋体" w:hAnsi="宋体" w:cs="宋体"/>
                  <w:color w:val="000000" w:themeColor="text1"/>
                  <w:kern w:val="0"/>
                  <w:sz w:val="18"/>
                  <w:szCs w:val="18"/>
                </w:rPr>
                <w:delText>DE00216</w:delText>
              </w:r>
            </w:del>
          </w:p>
        </w:tc>
        <w:tc>
          <w:tcPr>
            <w:tcW w:w="1385" w:type="dxa"/>
            <w:tcBorders>
              <w:top w:val="single" w:sz="4" w:space="0" w:color="auto"/>
              <w:left w:val="nil"/>
              <w:bottom w:val="single" w:sz="4" w:space="0" w:color="auto"/>
              <w:right w:val="nil"/>
            </w:tcBorders>
            <w:vAlign w:val="center"/>
          </w:tcPr>
          <w:p w:rsidR="008526C2" w:rsidRPr="008526C2" w:rsidDel="00E96BB8" w:rsidRDefault="008526C2" w:rsidP="007B04C7">
            <w:pPr>
              <w:widowControl/>
              <w:spacing w:line="240" w:lineRule="auto"/>
              <w:jc w:val="left"/>
              <w:rPr>
                <w:del w:id="26" w:author="孙玲军" w:date="2017-11-03T09:15:00Z"/>
                <w:rFonts w:ascii="宋体" w:hAnsi="宋体" w:cs="宋体"/>
                <w:color w:val="000000" w:themeColor="text1"/>
                <w:kern w:val="0"/>
                <w:sz w:val="18"/>
                <w:szCs w:val="18"/>
              </w:rPr>
            </w:pPr>
            <w:del w:id="27" w:author="孙玲军" w:date="2017-11-03T09:15:00Z">
              <w:r w:rsidDel="00E96BB8">
                <w:rPr>
                  <w:rFonts w:ascii="宋体" w:hAnsi="宋体" w:cs="宋体" w:hint="eastAsia"/>
                  <w:color w:val="000000" w:themeColor="text1"/>
                  <w:kern w:val="0"/>
                  <w:sz w:val="18"/>
                  <w:szCs w:val="18"/>
                </w:rPr>
                <w:delText xml:space="preserve">　</w:delText>
              </w:r>
            </w:del>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Del="00E96BB8" w:rsidRDefault="008526C2" w:rsidP="007B04C7">
            <w:pPr>
              <w:widowControl/>
              <w:spacing w:line="240" w:lineRule="auto"/>
              <w:jc w:val="left"/>
              <w:rPr>
                <w:del w:id="28" w:author="孙玲军" w:date="2017-11-03T09:15:00Z"/>
                <w:rFonts w:ascii="宋体" w:hAnsi="宋体" w:cs="宋体"/>
                <w:color w:val="000000" w:themeColor="text1"/>
                <w:kern w:val="0"/>
                <w:sz w:val="18"/>
                <w:szCs w:val="18"/>
              </w:rPr>
            </w:pPr>
            <w:del w:id="29" w:author="孙玲军" w:date="2017-11-03T09:15:00Z">
              <w:r w:rsidDel="00E96BB8">
                <w:rPr>
                  <w:rFonts w:ascii="宋体" w:hAnsi="宋体" w:cs="宋体"/>
                  <w:color w:val="000000" w:themeColor="text1"/>
                  <w:kern w:val="0"/>
                  <w:sz w:val="18"/>
                  <w:szCs w:val="18"/>
                </w:rPr>
                <w:delText>FDDBR_LXDH</w:delText>
              </w:r>
            </w:del>
          </w:p>
        </w:tc>
        <w:tc>
          <w:tcPr>
            <w:tcW w:w="1877" w:type="dxa"/>
            <w:tcBorders>
              <w:top w:val="single" w:sz="4" w:space="0" w:color="auto"/>
              <w:left w:val="nil"/>
              <w:bottom w:val="single" w:sz="4" w:space="0" w:color="auto"/>
              <w:right w:val="single" w:sz="4" w:space="0" w:color="auto"/>
            </w:tcBorders>
            <w:vAlign w:val="center"/>
          </w:tcPr>
          <w:p w:rsidR="008526C2" w:rsidRPr="008526C2" w:rsidDel="00E96BB8" w:rsidRDefault="008526C2" w:rsidP="008526C2">
            <w:pPr>
              <w:widowControl/>
              <w:spacing w:line="240" w:lineRule="auto"/>
              <w:rPr>
                <w:del w:id="30" w:author="孙玲军" w:date="2017-11-03T09:15:00Z"/>
                <w:rFonts w:ascii="宋体" w:hAnsi="宋体" w:cs="宋体"/>
                <w:color w:val="000000" w:themeColor="text1"/>
                <w:kern w:val="0"/>
                <w:sz w:val="18"/>
                <w:szCs w:val="18"/>
              </w:rPr>
            </w:pPr>
            <w:del w:id="31" w:author="孙玲军" w:date="2017-11-03T09:15:00Z">
              <w:r w:rsidDel="00E96BB8">
                <w:rPr>
                  <w:rFonts w:ascii="宋体" w:hAnsi="宋体" w:cs="宋体" w:hint="eastAsia"/>
                  <w:color w:val="000000" w:themeColor="text1"/>
                  <w:kern w:val="0"/>
                  <w:sz w:val="18"/>
                  <w:szCs w:val="18"/>
                </w:rPr>
                <w:delText>非空</w:delText>
              </w:r>
            </w:del>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8</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保卫负责人</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DQ00058</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BWFZR</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8</w:t>
            </w:r>
            <w:r w:rsidRPr="00541E98">
              <w:rPr>
                <w:rFonts w:ascii="宋体" w:hAnsi="宋体" w:cs="宋体"/>
                <w:color w:val="000000" w:themeColor="text1"/>
                <w:kern w:val="0"/>
                <w:sz w:val="18"/>
                <w:szCs w:val="18"/>
              </w:rPr>
              <w:t>.1</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C61A08"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r w:rsidR="008526C2">
              <w:rPr>
                <w:rFonts w:ascii="宋体" w:hAnsi="宋体" w:cs="宋体" w:hint="eastAsia"/>
                <w:color w:val="000000" w:themeColor="text1"/>
                <w:kern w:val="0"/>
                <w:sz w:val="18"/>
                <w:szCs w:val="18"/>
              </w:rPr>
              <w:t>姓名</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DE00002</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BWFZR_XM</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Del="00E96BB8" w:rsidTr="008526C2">
        <w:trPr>
          <w:trHeight w:val="402"/>
          <w:del w:id="32" w:author="孙玲军" w:date="2017-11-03T09:13:00Z"/>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Del="00E96BB8" w:rsidRDefault="008526C2" w:rsidP="007B04C7">
            <w:pPr>
              <w:widowControl/>
              <w:spacing w:line="240" w:lineRule="auto"/>
              <w:jc w:val="left"/>
              <w:rPr>
                <w:del w:id="33" w:author="孙玲军" w:date="2017-11-03T09:13:00Z"/>
                <w:rFonts w:ascii="宋体" w:hAnsi="宋体" w:cs="宋体"/>
                <w:color w:val="000000" w:themeColor="text1"/>
                <w:kern w:val="0"/>
                <w:sz w:val="18"/>
                <w:szCs w:val="18"/>
              </w:rPr>
            </w:pPr>
            <w:del w:id="34" w:author="孙玲军" w:date="2017-11-03T09:13:00Z">
              <w:r w:rsidRPr="00541E98" w:rsidDel="00E96BB8">
                <w:rPr>
                  <w:rFonts w:ascii="宋体" w:hAnsi="宋体" w:cs="宋体" w:hint="eastAsia"/>
                  <w:color w:val="000000" w:themeColor="text1"/>
                  <w:kern w:val="0"/>
                  <w:sz w:val="18"/>
                  <w:szCs w:val="18"/>
                </w:rPr>
                <w:delText>8</w:delText>
              </w:r>
              <w:r w:rsidRPr="00541E98" w:rsidDel="00E96BB8">
                <w:rPr>
                  <w:rFonts w:ascii="宋体" w:hAnsi="宋体" w:cs="宋体"/>
                  <w:color w:val="000000" w:themeColor="text1"/>
                  <w:kern w:val="0"/>
                  <w:sz w:val="18"/>
                  <w:szCs w:val="18"/>
                </w:rPr>
                <w:delText>.2</w:delText>
              </w:r>
            </w:del>
          </w:p>
        </w:tc>
        <w:tc>
          <w:tcPr>
            <w:tcW w:w="2272" w:type="dxa"/>
            <w:tcBorders>
              <w:top w:val="single" w:sz="4" w:space="0" w:color="auto"/>
              <w:left w:val="nil"/>
              <w:bottom w:val="single" w:sz="4" w:space="0" w:color="auto"/>
              <w:right w:val="single" w:sz="4" w:space="0" w:color="auto"/>
            </w:tcBorders>
            <w:vAlign w:val="center"/>
          </w:tcPr>
          <w:p w:rsidR="008526C2" w:rsidRPr="008526C2" w:rsidDel="00E96BB8" w:rsidRDefault="00C61A08" w:rsidP="008526C2">
            <w:pPr>
              <w:widowControl/>
              <w:spacing w:line="240" w:lineRule="auto"/>
              <w:jc w:val="left"/>
              <w:rPr>
                <w:del w:id="35" w:author="孙玲军" w:date="2017-11-03T09:13:00Z"/>
                <w:rFonts w:ascii="宋体" w:hAnsi="宋体" w:cs="宋体"/>
                <w:color w:val="000000" w:themeColor="text1"/>
                <w:kern w:val="0"/>
                <w:sz w:val="18"/>
                <w:szCs w:val="18"/>
              </w:rPr>
            </w:pPr>
            <w:del w:id="36" w:author="孙玲军" w:date="2017-11-03T09:13:00Z">
              <w:r w:rsidDel="00E96BB8">
                <w:rPr>
                  <w:rFonts w:ascii="宋体" w:hAnsi="宋体" w:cs="宋体" w:hint="eastAsia"/>
                  <w:color w:val="000000" w:themeColor="text1"/>
                  <w:kern w:val="0"/>
                  <w:sz w:val="18"/>
                  <w:szCs w:val="18"/>
                </w:rPr>
                <w:delText xml:space="preserve">  </w:delText>
              </w:r>
              <w:r w:rsidR="008526C2" w:rsidDel="00E96BB8">
                <w:rPr>
                  <w:rFonts w:ascii="宋体" w:hAnsi="宋体" w:cs="宋体" w:hint="eastAsia"/>
                  <w:color w:val="000000" w:themeColor="text1"/>
                  <w:kern w:val="0"/>
                  <w:sz w:val="18"/>
                  <w:szCs w:val="18"/>
                </w:rPr>
                <w:delText>照片</w:delText>
              </w:r>
            </w:del>
          </w:p>
        </w:tc>
        <w:tc>
          <w:tcPr>
            <w:tcW w:w="1721" w:type="dxa"/>
            <w:tcBorders>
              <w:top w:val="single" w:sz="4" w:space="0" w:color="auto"/>
              <w:left w:val="nil"/>
              <w:bottom w:val="single" w:sz="4" w:space="0" w:color="auto"/>
              <w:right w:val="single" w:sz="4" w:space="0" w:color="auto"/>
            </w:tcBorders>
            <w:vAlign w:val="center"/>
          </w:tcPr>
          <w:p w:rsidR="008526C2" w:rsidRPr="008526C2" w:rsidDel="00E96BB8" w:rsidRDefault="008526C2" w:rsidP="007B04C7">
            <w:pPr>
              <w:widowControl/>
              <w:spacing w:line="240" w:lineRule="auto"/>
              <w:jc w:val="left"/>
              <w:rPr>
                <w:del w:id="37" w:author="孙玲军" w:date="2017-11-03T09:13:00Z"/>
                <w:rFonts w:ascii="宋体" w:hAnsi="宋体" w:cs="宋体"/>
                <w:color w:val="000000" w:themeColor="text1"/>
                <w:kern w:val="0"/>
                <w:sz w:val="18"/>
                <w:szCs w:val="18"/>
              </w:rPr>
            </w:pPr>
            <w:del w:id="38" w:author="孙玲军" w:date="2017-11-03T09:13:00Z">
              <w:r w:rsidDel="00E96BB8">
                <w:rPr>
                  <w:rFonts w:ascii="宋体" w:hAnsi="宋体" w:cs="宋体"/>
                  <w:color w:val="000000" w:themeColor="text1"/>
                  <w:kern w:val="0"/>
                  <w:sz w:val="18"/>
                  <w:szCs w:val="18"/>
                </w:rPr>
                <w:delText>DE00733</w:delText>
              </w:r>
            </w:del>
          </w:p>
        </w:tc>
        <w:tc>
          <w:tcPr>
            <w:tcW w:w="1385" w:type="dxa"/>
            <w:tcBorders>
              <w:top w:val="single" w:sz="4" w:space="0" w:color="auto"/>
              <w:left w:val="nil"/>
              <w:bottom w:val="single" w:sz="4" w:space="0" w:color="auto"/>
              <w:right w:val="nil"/>
            </w:tcBorders>
            <w:vAlign w:val="center"/>
          </w:tcPr>
          <w:p w:rsidR="008526C2" w:rsidRPr="008526C2" w:rsidDel="00E96BB8" w:rsidRDefault="008526C2" w:rsidP="007B04C7">
            <w:pPr>
              <w:widowControl/>
              <w:spacing w:line="240" w:lineRule="auto"/>
              <w:jc w:val="left"/>
              <w:rPr>
                <w:del w:id="39" w:author="孙玲军" w:date="2017-11-03T09:13:00Z"/>
                <w:rFonts w:ascii="宋体" w:hAnsi="宋体" w:cs="宋体"/>
                <w:color w:val="000000" w:themeColor="text1"/>
                <w:kern w:val="0"/>
                <w:sz w:val="18"/>
                <w:szCs w:val="18"/>
              </w:rPr>
            </w:pPr>
            <w:del w:id="40" w:author="孙玲军" w:date="2017-11-03T09:13:00Z">
              <w:r w:rsidDel="00E96BB8">
                <w:rPr>
                  <w:rFonts w:ascii="宋体" w:hAnsi="宋体" w:cs="宋体" w:hint="eastAsia"/>
                  <w:color w:val="000000" w:themeColor="text1"/>
                  <w:kern w:val="0"/>
                  <w:sz w:val="18"/>
                  <w:szCs w:val="18"/>
                </w:rPr>
                <w:delText xml:space="preserve">　</w:delText>
              </w:r>
            </w:del>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Del="00E96BB8" w:rsidRDefault="008526C2" w:rsidP="007B04C7">
            <w:pPr>
              <w:widowControl/>
              <w:spacing w:line="240" w:lineRule="auto"/>
              <w:jc w:val="left"/>
              <w:rPr>
                <w:del w:id="41" w:author="孙玲军" w:date="2017-11-03T09:13:00Z"/>
                <w:rFonts w:ascii="宋体" w:hAnsi="宋体" w:cs="宋体"/>
                <w:color w:val="000000" w:themeColor="text1"/>
                <w:kern w:val="0"/>
                <w:sz w:val="18"/>
                <w:szCs w:val="18"/>
              </w:rPr>
            </w:pPr>
            <w:del w:id="42" w:author="孙玲军" w:date="2017-11-03T09:13:00Z">
              <w:r w:rsidDel="00E96BB8">
                <w:rPr>
                  <w:rFonts w:ascii="宋体" w:hAnsi="宋体" w:cs="宋体"/>
                  <w:color w:val="000000" w:themeColor="text1"/>
                  <w:kern w:val="0"/>
                  <w:sz w:val="18"/>
                  <w:szCs w:val="18"/>
                </w:rPr>
                <w:delText>BWFZR_ZP</w:delText>
              </w:r>
            </w:del>
          </w:p>
        </w:tc>
        <w:tc>
          <w:tcPr>
            <w:tcW w:w="1877" w:type="dxa"/>
            <w:tcBorders>
              <w:top w:val="single" w:sz="4" w:space="0" w:color="auto"/>
              <w:left w:val="nil"/>
              <w:bottom w:val="single" w:sz="4" w:space="0" w:color="auto"/>
              <w:right w:val="single" w:sz="4" w:space="0" w:color="auto"/>
            </w:tcBorders>
            <w:vAlign w:val="center"/>
          </w:tcPr>
          <w:p w:rsidR="008526C2" w:rsidRPr="008526C2" w:rsidDel="00E96BB8" w:rsidRDefault="008526C2" w:rsidP="008526C2">
            <w:pPr>
              <w:widowControl/>
              <w:spacing w:line="240" w:lineRule="auto"/>
              <w:rPr>
                <w:del w:id="43" w:author="孙玲军" w:date="2017-11-03T09:13:00Z"/>
                <w:rFonts w:ascii="宋体" w:hAnsi="宋体" w:cs="宋体"/>
                <w:color w:val="000000" w:themeColor="text1"/>
                <w:kern w:val="0"/>
                <w:sz w:val="18"/>
                <w:szCs w:val="18"/>
              </w:rPr>
            </w:pPr>
            <w:del w:id="44" w:author="孙玲军" w:date="2017-11-03T09:13:00Z">
              <w:r w:rsidDel="00E96BB8">
                <w:rPr>
                  <w:rFonts w:ascii="宋体" w:hAnsi="宋体" w:cs="宋体" w:hint="eastAsia"/>
                  <w:color w:val="000000" w:themeColor="text1"/>
                  <w:kern w:val="0"/>
                  <w:sz w:val="18"/>
                  <w:szCs w:val="18"/>
                </w:rPr>
                <w:delText>非空</w:delText>
              </w:r>
            </w:del>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9</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安全管理人</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人数</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DE00829</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DQ00779</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AQGLR_R</w:t>
            </w:r>
            <w:r>
              <w:rPr>
                <w:rFonts w:ascii="宋体" w:hAnsi="宋体" w:cs="宋体" w:hint="eastAsia"/>
                <w:color w:val="000000" w:themeColor="text1"/>
                <w:kern w:val="0"/>
                <w:sz w:val="18"/>
                <w:szCs w:val="18"/>
              </w:rPr>
              <w:t>S</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sidRPr="00541E98">
              <w:rPr>
                <w:rFonts w:ascii="宋体" w:hAnsi="宋体" w:cs="宋体" w:hint="eastAsia"/>
                <w:color w:val="000000" w:themeColor="text1"/>
                <w:kern w:val="0"/>
                <w:sz w:val="18"/>
                <w:szCs w:val="18"/>
              </w:rPr>
              <w:t>0</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固定电话</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DE00214</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GDDH</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sidRPr="00541E98">
              <w:rPr>
                <w:rFonts w:ascii="宋体" w:hAnsi="宋体" w:cs="宋体" w:hint="eastAsia"/>
                <w:color w:val="000000" w:themeColor="text1"/>
                <w:kern w:val="0"/>
                <w:sz w:val="18"/>
                <w:szCs w:val="18"/>
              </w:rPr>
              <w:t>1</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营业执照</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DQR0011</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YYZZ_PDBZ</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sidRPr="00541E98">
              <w:rPr>
                <w:rFonts w:ascii="宋体" w:hAnsi="宋体" w:cs="宋体" w:hint="eastAsia"/>
                <w:color w:val="000000" w:themeColor="text1"/>
                <w:kern w:val="0"/>
                <w:sz w:val="18"/>
                <w:szCs w:val="18"/>
              </w:rPr>
              <w:t>2</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危险化学品安全生产许可证</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DQR0012</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WXHXPAQSCXKZ_PDBZ</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sidRPr="00541E98">
              <w:rPr>
                <w:rFonts w:ascii="宋体" w:hAnsi="宋体" w:cs="宋体" w:hint="eastAsia"/>
                <w:color w:val="000000" w:themeColor="text1"/>
                <w:kern w:val="0"/>
                <w:sz w:val="18"/>
                <w:szCs w:val="18"/>
              </w:rPr>
              <w:t>3</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危险化学品经营许可证</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DQR0013</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WXHXPJYXKZ_PDBZ</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sidRPr="00541E98">
              <w:rPr>
                <w:rFonts w:ascii="宋体" w:hAnsi="宋体" w:cs="宋体" w:hint="eastAsia"/>
                <w:color w:val="000000" w:themeColor="text1"/>
                <w:kern w:val="0"/>
                <w:sz w:val="18"/>
                <w:szCs w:val="18"/>
              </w:rPr>
              <w:t>4</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危险化学品安全使用许可证</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DQR0014</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WXHXPAQSYXKZ_PDBZ</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1</w:t>
            </w:r>
            <w:r w:rsidRPr="00541E98">
              <w:rPr>
                <w:rFonts w:ascii="宋体" w:hAnsi="宋体" w:cs="宋体" w:hint="eastAsia"/>
                <w:color w:val="000000" w:themeColor="text1"/>
                <w:kern w:val="0"/>
                <w:sz w:val="18"/>
                <w:szCs w:val="18"/>
              </w:rPr>
              <w:t>5</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危险化学品安全评价报告</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DQR0015</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WXHXPAQPJBG_PDBZ</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8526C2" w:rsidRPr="004D50E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541E98"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16</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储存场所_数量</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DE01182</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DQR0001</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CCCS_SL</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8526C2" w:rsidRPr="004D50E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541E98"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17</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储存场所容量</w:t>
            </w:r>
          </w:p>
        </w:tc>
        <w:tc>
          <w:tcPr>
            <w:tcW w:w="1721"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p>
        </w:tc>
        <w:tc>
          <w:tcPr>
            <w:tcW w:w="1385" w:type="dxa"/>
            <w:tcBorders>
              <w:top w:val="single" w:sz="4" w:space="0" w:color="auto"/>
              <w:left w:val="nil"/>
              <w:bottom w:val="single" w:sz="4" w:space="0" w:color="auto"/>
              <w:right w:val="nil"/>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DQR0022</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CCCSRL</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541E98"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17.1</w:t>
            </w:r>
          </w:p>
        </w:tc>
        <w:tc>
          <w:tcPr>
            <w:tcW w:w="2272" w:type="dxa"/>
            <w:tcBorders>
              <w:top w:val="single" w:sz="4" w:space="0" w:color="auto"/>
              <w:left w:val="nil"/>
              <w:bottom w:val="single" w:sz="4" w:space="0" w:color="auto"/>
              <w:right w:val="single" w:sz="4" w:space="0" w:color="auto"/>
            </w:tcBorders>
            <w:vAlign w:val="center"/>
          </w:tcPr>
          <w:p w:rsidR="008526C2" w:rsidRPr="001C37A6" w:rsidRDefault="00C61A08"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r w:rsidR="001C37A6" w:rsidRPr="001C37A6">
              <w:rPr>
                <w:rFonts w:ascii="宋体" w:hAnsi="宋体" w:cs="宋体" w:hint="eastAsia"/>
                <w:color w:val="000000" w:themeColor="text1"/>
                <w:kern w:val="0"/>
                <w:sz w:val="18"/>
                <w:szCs w:val="18"/>
              </w:rPr>
              <w:t>易制爆危险化学品计量单位类型</w:t>
            </w:r>
          </w:p>
        </w:tc>
        <w:tc>
          <w:tcPr>
            <w:tcW w:w="1721" w:type="dxa"/>
            <w:tcBorders>
              <w:top w:val="single" w:sz="4" w:space="0" w:color="auto"/>
              <w:left w:val="nil"/>
              <w:bottom w:val="single" w:sz="4" w:space="0" w:color="auto"/>
              <w:right w:val="single" w:sz="4" w:space="0" w:color="auto"/>
            </w:tcBorders>
            <w:vAlign w:val="center"/>
          </w:tcPr>
          <w:p w:rsidR="008526C2" w:rsidRPr="00A21CF0" w:rsidRDefault="001C37A6" w:rsidP="008526C2">
            <w:pPr>
              <w:widowControl/>
              <w:spacing w:line="240" w:lineRule="auto"/>
              <w:jc w:val="left"/>
              <w:rPr>
                <w:rFonts w:ascii="宋体" w:hAnsi="宋体" w:cs="宋体"/>
                <w:i/>
                <w:color w:val="000000" w:themeColor="text1"/>
                <w:kern w:val="0"/>
                <w:sz w:val="18"/>
                <w:szCs w:val="18"/>
              </w:rPr>
            </w:pPr>
            <w:r w:rsidRPr="00A21CF0">
              <w:rPr>
                <w:rFonts w:ascii="宋体" w:hAnsi="宋体" w:cs="宋体"/>
                <w:i/>
                <w:sz w:val="18"/>
                <w:szCs w:val="18"/>
              </w:rPr>
              <w:t>DEY003</w:t>
            </w:r>
            <w:r w:rsidRPr="00A21CF0">
              <w:rPr>
                <w:rFonts w:ascii="宋体" w:hAnsi="宋体" w:cs="宋体" w:hint="eastAsia"/>
                <w:i/>
                <w:sz w:val="18"/>
                <w:szCs w:val="18"/>
              </w:rPr>
              <w:t>5</w:t>
            </w:r>
          </w:p>
        </w:tc>
        <w:tc>
          <w:tcPr>
            <w:tcW w:w="1385" w:type="dxa"/>
            <w:tcBorders>
              <w:top w:val="single" w:sz="4" w:space="0" w:color="auto"/>
              <w:left w:val="nil"/>
              <w:bottom w:val="single" w:sz="4" w:space="0" w:color="auto"/>
              <w:right w:val="nil"/>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CCCSRL_</w:t>
            </w:r>
            <w:r w:rsidR="001C37A6">
              <w:t xml:space="preserve"> </w:t>
            </w:r>
            <w:r w:rsidR="009314AE">
              <w:rPr>
                <w:rFonts w:ascii="宋体" w:hAnsi="宋体" w:cs="宋体"/>
                <w:color w:val="000000" w:themeColor="text1"/>
                <w:kern w:val="0"/>
                <w:sz w:val="18"/>
                <w:szCs w:val="18"/>
              </w:rPr>
              <w:t>Y</w:t>
            </w:r>
            <w:r w:rsidR="009314AE">
              <w:rPr>
                <w:rFonts w:ascii="宋体" w:hAnsi="宋体" w:cs="宋体" w:hint="eastAsia"/>
                <w:color w:val="000000" w:themeColor="text1"/>
                <w:kern w:val="0"/>
                <w:sz w:val="18"/>
                <w:szCs w:val="18"/>
              </w:rPr>
              <w:t>Z</w:t>
            </w:r>
            <w:r w:rsidR="001C37A6" w:rsidRPr="001C37A6">
              <w:rPr>
                <w:rFonts w:ascii="宋体" w:hAnsi="宋体" w:cs="宋体"/>
                <w:color w:val="000000" w:themeColor="text1"/>
                <w:kern w:val="0"/>
                <w:sz w:val="18"/>
                <w:szCs w:val="18"/>
              </w:rPr>
              <w:t>BWXHXPJLDWLX</w:t>
            </w:r>
          </w:p>
        </w:tc>
        <w:tc>
          <w:tcPr>
            <w:tcW w:w="1877" w:type="dxa"/>
            <w:tcBorders>
              <w:top w:val="single" w:sz="4" w:space="0" w:color="auto"/>
              <w:left w:val="nil"/>
              <w:bottom w:val="single" w:sz="4" w:space="0" w:color="auto"/>
              <w:right w:val="single" w:sz="4" w:space="0" w:color="auto"/>
            </w:tcBorders>
            <w:vAlign w:val="center"/>
          </w:tcPr>
          <w:p w:rsidR="008526C2" w:rsidRDefault="008526C2" w:rsidP="008526C2">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8526C2" w:rsidTr="008526C2">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17.2</w:t>
            </w:r>
          </w:p>
        </w:tc>
        <w:tc>
          <w:tcPr>
            <w:tcW w:w="2272" w:type="dxa"/>
            <w:tcBorders>
              <w:top w:val="single" w:sz="4" w:space="0" w:color="auto"/>
              <w:left w:val="nil"/>
              <w:bottom w:val="single" w:sz="4" w:space="0" w:color="auto"/>
              <w:right w:val="single" w:sz="4" w:space="0" w:color="auto"/>
            </w:tcBorders>
            <w:vAlign w:val="center"/>
          </w:tcPr>
          <w:p w:rsidR="008526C2" w:rsidRPr="008526C2" w:rsidDel="00477EA2" w:rsidRDefault="00C61A08"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r w:rsidR="008526C2" w:rsidRPr="008526C2">
              <w:rPr>
                <w:rFonts w:ascii="宋体" w:hAnsi="宋体" w:cs="宋体" w:hint="eastAsia"/>
                <w:color w:val="000000" w:themeColor="text1"/>
                <w:kern w:val="0"/>
                <w:sz w:val="18"/>
                <w:szCs w:val="18"/>
              </w:rPr>
              <w:t>数值</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DE0</w:t>
            </w:r>
            <w:r w:rsidRPr="008526C2">
              <w:rPr>
                <w:rFonts w:ascii="宋体" w:hAnsi="宋体" w:cs="宋体" w:hint="eastAsia"/>
                <w:color w:val="000000" w:themeColor="text1"/>
                <w:kern w:val="0"/>
                <w:sz w:val="18"/>
                <w:szCs w:val="18"/>
              </w:rPr>
              <w:t>1181</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CCCSRL_</w:t>
            </w:r>
            <w:r w:rsidRPr="008526C2">
              <w:rPr>
                <w:rFonts w:ascii="宋体" w:hAnsi="宋体" w:cs="宋体" w:hint="eastAsia"/>
                <w:color w:val="000000" w:themeColor="text1"/>
                <w:kern w:val="0"/>
                <w:sz w:val="18"/>
                <w:szCs w:val="18"/>
              </w:rPr>
              <w:t>SZ</w:t>
            </w:r>
          </w:p>
        </w:tc>
        <w:tc>
          <w:tcPr>
            <w:tcW w:w="1877" w:type="dxa"/>
            <w:tcBorders>
              <w:top w:val="single" w:sz="4" w:space="0" w:color="auto"/>
              <w:left w:val="nil"/>
              <w:bottom w:val="single" w:sz="4" w:space="0" w:color="auto"/>
              <w:right w:val="single" w:sz="4" w:space="0" w:color="auto"/>
            </w:tcBorders>
            <w:vAlign w:val="center"/>
          </w:tcPr>
          <w:p w:rsidR="008526C2" w:rsidRPr="008526C2" w:rsidRDefault="008526C2" w:rsidP="008526C2">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bl>
    <w:p w:rsidR="008526C2" w:rsidRPr="008526C2" w:rsidRDefault="008526C2" w:rsidP="008526C2">
      <w:pPr>
        <w:spacing w:line="480" w:lineRule="auto"/>
        <w:jc w:val="center"/>
        <w:rPr>
          <w:rFonts w:ascii="黑体" w:eastAsia="黑体" w:hAnsi="黑体" w:cs="Times New Roman"/>
          <w:color w:val="000000" w:themeColor="text1"/>
        </w:rPr>
      </w:pPr>
      <w:r w:rsidRPr="008526C2">
        <w:rPr>
          <w:rFonts w:ascii="黑体" w:eastAsia="黑体" w:hAnsi="黑体" w:cs="Times New Roman" w:hint="eastAsia"/>
          <w:color w:val="000000" w:themeColor="text1"/>
        </w:rPr>
        <w:lastRenderedPageBreak/>
        <w:t>表2  易制爆危险化学品单位基本信息数据项</w:t>
      </w:r>
      <w:r>
        <w:rPr>
          <w:rFonts w:ascii="黑体" w:eastAsia="黑体" w:hAnsi="黑体" w:cs="Times New Roman" w:hint="eastAsia"/>
          <w:color w:val="000000" w:themeColor="text1"/>
        </w:rPr>
        <w:t>(</w:t>
      </w:r>
      <w:r w:rsidRPr="008526C2">
        <w:rPr>
          <w:rFonts w:ascii="宋体" w:hAnsi="宋体" w:cs="Times New Roman" w:hint="eastAsia"/>
          <w:color w:val="000000" w:themeColor="text1"/>
        </w:rPr>
        <w:t>续</w:t>
      </w:r>
      <w:r>
        <w:rPr>
          <w:rFonts w:ascii="黑体" w:eastAsia="黑体" w:hAnsi="黑体" w:cs="Times New Roman" w:hint="eastAsia"/>
          <w:color w:val="000000" w:themeColor="text1"/>
        </w:rPr>
        <w:t>)</w:t>
      </w:r>
    </w:p>
    <w:tbl>
      <w:tblPr>
        <w:tblW w:w="8578" w:type="dxa"/>
        <w:tblInd w:w="-106" w:type="dxa"/>
        <w:tblLayout w:type="fixed"/>
        <w:tblLook w:val="04A0" w:firstRow="1" w:lastRow="0" w:firstColumn="1" w:lastColumn="0" w:noHBand="0" w:noVBand="1"/>
      </w:tblPr>
      <w:tblGrid>
        <w:gridCol w:w="720"/>
        <w:gridCol w:w="2272"/>
        <w:gridCol w:w="1721"/>
        <w:gridCol w:w="1385"/>
        <w:gridCol w:w="1440"/>
        <w:gridCol w:w="1040"/>
      </w:tblGrid>
      <w:tr w:rsidR="008526C2" w:rsidRP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8526C2" w:rsidRDefault="008526C2" w:rsidP="007B04C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272"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21"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385" w:type="dxa"/>
            <w:tcBorders>
              <w:top w:val="single" w:sz="4" w:space="0" w:color="auto"/>
              <w:left w:val="nil"/>
              <w:bottom w:val="single" w:sz="4" w:space="0" w:color="auto"/>
              <w:right w:val="nil"/>
            </w:tcBorders>
            <w:vAlign w:val="center"/>
          </w:tcPr>
          <w:p w:rsidR="008526C2" w:rsidRDefault="008526C2" w:rsidP="007B04C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Default="008526C2" w:rsidP="007B04C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040"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DC35C6" w:rsidRP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DC35C6" w:rsidRPr="008526C2" w:rsidRDefault="00DC35C6" w:rsidP="00A21CF0">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18</w:t>
            </w:r>
          </w:p>
        </w:tc>
        <w:tc>
          <w:tcPr>
            <w:tcW w:w="2272" w:type="dxa"/>
            <w:tcBorders>
              <w:top w:val="single" w:sz="4" w:space="0" w:color="auto"/>
              <w:left w:val="nil"/>
              <w:bottom w:val="single" w:sz="4" w:space="0" w:color="auto"/>
              <w:right w:val="single" w:sz="4" w:space="0" w:color="auto"/>
            </w:tcBorders>
            <w:vAlign w:val="center"/>
          </w:tcPr>
          <w:p w:rsidR="00DC35C6" w:rsidRPr="008526C2" w:rsidRDefault="00DC35C6"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视频监控设备</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数量</w:t>
            </w:r>
          </w:p>
        </w:tc>
        <w:tc>
          <w:tcPr>
            <w:tcW w:w="1721" w:type="dxa"/>
            <w:tcBorders>
              <w:top w:val="single" w:sz="4" w:space="0" w:color="auto"/>
              <w:left w:val="nil"/>
              <w:bottom w:val="single" w:sz="4" w:space="0" w:color="auto"/>
              <w:right w:val="single" w:sz="4" w:space="0" w:color="auto"/>
            </w:tcBorders>
            <w:vAlign w:val="center"/>
          </w:tcPr>
          <w:p w:rsidR="00DC35C6" w:rsidRPr="008526C2" w:rsidRDefault="00DC35C6" w:rsidP="00A21CF0">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w:t>
            </w:r>
            <w:r>
              <w:rPr>
                <w:rFonts w:ascii="宋体" w:hAnsi="宋体" w:cs="宋体" w:hint="eastAsia"/>
                <w:color w:val="000000" w:themeColor="text1"/>
                <w:kern w:val="0"/>
                <w:sz w:val="18"/>
                <w:szCs w:val="18"/>
              </w:rPr>
              <w:t>1182</w:t>
            </w:r>
          </w:p>
        </w:tc>
        <w:tc>
          <w:tcPr>
            <w:tcW w:w="1385" w:type="dxa"/>
            <w:tcBorders>
              <w:top w:val="single" w:sz="4" w:space="0" w:color="auto"/>
              <w:left w:val="nil"/>
              <w:bottom w:val="single" w:sz="4" w:space="0" w:color="auto"/>
              <w:right w:val="nil"/>
            </w:tcBorders>
            <w:vAlign w:val="center"/>
          </w:tcPr>
          <w:p w:rsidR="00DC35C6" w:rsidRPr="008526C2" w:rsidRDefault="00DC35C6" w:rsidP="00A21CF0">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DQR0018</w:t>
            </w:r>
          </w:p>
        </w:tc>
        <w:tc>
          <w:tcPr>
            <w:tcW w:w="1440" w:type="dxa"/>
            <w:tcBorders>
              <w:top w:val="single" w:sz="4" w:space="0" w:color="auto"/>
              <w:left w:val="single" w:sz="4" w:space="0" w:color="auto"/>
              <w:bottom w:val="single" w:sz="4" w:space="0" w:color="auto"/>
              <w:right w:val="single" w:sz="4" w:space="0" w:color="auto"/>
            </w:tcBorders>
            <w:vAlign w:val="center"/>
          </w:tcPr>
          <w:p w:rsidR="00DC35C6" w:rsidRPr="008526C2" w:rsidRDefault="00DC35C6" w:rsidP="00A21CF0">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SPJKSB_SL</w:t>
            </w:r>
          </w:p>
        </w:tc>
        <w:tc>
          <w:tcPr>
            <w:tcW w:w="1040" w:type="dxa"/>
            <w:tcBorders>
              <w:top w:val="single" w:sz="4" w:space="0" w:color="auto"/>
              <w:left w:val="nil"/>
              <w:bottom w:val="single" w:sz="4" w:space="0" w:color="auto"/>
              <w:right w:val="single" w:sz="4" w:space="0" w:color="auto"/>
            </w:tcBorders>
            <w:vAlign w:val="center"/>
          </w:tcPr>
          <w:p w:rsidR="00DC35C6" w:rsidRPr="008526C2" w:rsidRDefault="00DC35C6" w:rsidP="00A21CF0">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8526C2" w:rsidRP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19</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报警装置</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DQR0016</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BJZZ_PDBZ</w:t>
            </w:r>
          </w:p>
        </w:tc>
        <w:tc>
          <w:tcPr>
            <w:tcW w:w="1040"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8526C2" w:rsidRP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20</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地球经度</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DE01119</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DQJD</w:t>
            </w:r>
          </w:p>
        </w:tc>
        <w:tc>
          <w:tcPr>
            <w:tcW w:w="1040"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r w:rsidR="008526C2" w:rsidRP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color w:val="000000" w:themeColor="text1"/>
                <w:kern w:val="0"/>
                <w:sz w:val="18"/>
                <w:szCs w:val="18"/>
              </w:rPr>
              <w:t>2</w:t>
            </w:r>
            <w:r w:rsidRPr="00541E98">
              <w:rPr>
                <w:rFonts w:ascii="宋体" w:hAnsi="宋体" w:cs="宋体" w:hint="eastAsia"/>
                <w:color w:val="000000" w:themeColor="text1"/>
                <w:kern w:val="0"/>
                <w:sz w:val="18"/>
                <w:szCs w:val="18"/>
              </w:rPr>
              <w:t>1</w:t>
            </w:r>
          </w:p>
        </w:tc>
        <w:tc>
          <w:tcPr>
            <w:tcW w:w="2272"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地球纬度</w:t>
            </w:r>
          </w:p>
        </w:tc>
        <w:tc>
          <w:tcPr>
            <w:tcW w:w="1721"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DE01120</w:t>
            </w:r>
          </w:p>
        </w:tc>
        <w:tc>
          <w:tcPr>
            <w:tcW w:w="1385" w:type="dxa"/>
            <w:tcBorders>
              <w:top w:val="single" w:sz="4" w:space="0" w:color="auto"/>
              <w:left w:val="nil"/>
              <w:bottom w:val="single" w:sz="4" w:space="0" w:color="auto"/>
              <w:right w:val="nil"/>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DQWD</w:t>
            </w:r>
          </w:p>
        </w:tc>
        <w:tc>
          <w:tcPr>
            <w:tcW w:w="1040" w:type="dxa"/>
            <w:tcBorders>
              <w:top w:val="single" w:sz="4" w:space="0" w:color="auto"/>
              <w:left w:val="nil"/>
              <w:bottom w:val="single" w:sz="4" w:space="0" w:color="auto"/>
              <w:right w:val="single" w:sz="4" w:space="0" w:color="auto"/>
            </w:tcBorders>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r w:rsid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8526C2" w:rsidRPr="00541E98"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22</w:t>
            </w:r>
          </w:p>
        </w:tc>
        <w:tc>
          <w:tcPr>
            <w:tcW w:w="2272" w:type="dxa"/>
            <w:tcBorders>
              <w:top w:val="single" w:sz="4" w:space="0" w:color="auto"/>
              <w:left w:val="nil"/>
              <w:bottom w:val="single" w:sz="4" w:space="0" w:color="auto"/>
              <w:right w:val="single" w:sz="4" w:space="0" w:color="auto"/>
            </w:tcBorders>
            <w:vAlign w:val="center"/>
          </w:tcPr>
          <w:p w:rsidR="008526C2" w:rsidRPr="00E32DD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是否</w:t>
            </w:r>
            <w:r w:rsidRPr="00E32DD2">
              <w:rPr>
                <w:rFonts w:ascii="宋体" w:hAnsi="宋体" w:cs="宋体" w:hint="eastAsia"/>
                <w:color w:val="000000" w:themeColor="text1"/>
                <w:kern w:val="0"/>
                <w:sz w:val="18"/>
                <w:szCs w:val="18"/>
              </w:rPr>
              <w:t>注销_判断标识</w:t>
            </w:r>
          </w:p>
        </w:tc>
        <w:tc>
          <w:tcPr>
            <w:tcW w:w="1721"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385" w:type="dxa"/>
            <w:tcBorders>
              <w:top w:val="single" w:sz="4" w:space="0" w:color="auto"/>
              <w:left w:val="nil"/>
              <w:bottom w:val="single" w:sz="4" w:space="0" w:color="auto"/>
              <w:right w:val="nil"/>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DQR0020</w:t>
            </w:r>
          </w:p>
        </w:tc>
        <w:tc>
          <w:tcPr>
            <w:tcW w:w="1440" w:type="dxa"/>
            <w:tcBorders>
              <w:top w:val="single" w:sz="4" w:space="0" w:color="auto"/>
              <w:left w:val="single" w:sz="4" w:space="0" w:color="auto"/>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SFZX_PDBZ</w:t>
            </w:r>
          </w:p>
        </w:tc>
        <w:tc>
          <w:tcPr>
            <w:tcW w:w="1040"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8526C2" w:rsidRPr="00541E98"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23</w:t>
            </w:r>
          </w:p>
        </w:tc>
        <w:tc>
          <w:tcPr>
            <w:tcW w:w="2272"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721"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00630</w:t>
            </w:r>
          </w:p>
        </w:tc>
        <w:tc>
          <w:tcPr>
            <w:tcW w:w="1385" w:type="dxa"/>
            <w:tcBorders>
              <w:top w:val="single" w:sz="4" w:space="0" w:color="auto"/>
              <w:left w:val="nil"/>
              <w:bottom w:val="single" w:sz="4" w:space="0" w:color="auto"/>
              <w:right w:val="nil"/>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040"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8526C2" w:rsidRPr="00541E98"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24</w:t>
            </w:r>
          </w:p>
        </w:tc>
        <w:tc>
          <w:tcPr>
            <w:tcW w:w="2272"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1721"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00632</w:t>
            </w:r>
          </w:p>
        </w:tc>
        <w:tc>
          <w:tcPr>
            <w:tcW w:w="1385" w:type="dxa"/>
            <w:tcBorders>
              <w:top w:val="single" w:sz="4" w:space="0" w:color="auto"/>
              <w:left w:val="nil"/>
              <w:bottom w:val="single" w:sz="4" w:space="0" w:color="auto"/>
              <w:right w:val="nil"/>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040"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8526C2" w:rsidRPr="00541E98"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25</w:t>
            </w:r>
          </w:p>
        </w:tc>
        <w:tc>
          <w:tcPr>
            <w:tcW w:w="2272" w:type="dxa"/>
            <w:tcBorders>
              <w:top w:val="single" w:sz="4" w:space="0" w:color="auto"/>
              <w:left w:val="nil"/>
              <w:bottom w:val="single" w:sz="4" w:space="0" w:color="auto"/>
              <w:right w:val="single" w:sz="4" w:space="0" w:color="auto"/>
            </w:tcBorders>
            <w:vAlign w:val="center"/>
          </w:tcPr>
          <w:p w:rsidR="008526C2" w:rsidRPr="008C4076" w:rsidRDefault="008526C2" w:rsidP="007B04C7">
            <w:pPr>
              <w:widowControl/>
              <w:spacing w:line="240" w:lineRule="auto"/>
              <w:jc w:val="left"/>
              <w:rPr>
                <w:rFonts w:ascii="宋体" w:hAnsi="宋体" w:cs="宋体"/>
                <w:color w:val="000000" w:themeColor="text1"/>
                <w:kern w:val="0"/>
                <w:sz w:val="18"/>
                <w:szCs w:val="18"/>
              </w:rPr>
            </w:pPr>
            <w:r w:rsidRPr="008C4076">
              <w:rPr>
                <w:rFonts w:ascii="宋体" w:hAnsi="宋体" w:cs="宋体" w:hint="eastAsia"/>
                <w:color w:val="000000" w:themeColor="text1"/>
                <w:kern w:val="0"/>
                <w:sz w:val="18"/>
                <w:szCs w:val="18"/>
              </w:rPr>
              <w:t>登记时间</w:t>
            </w:r>
          </w:p>
        </w:tc>
        <w:tc>
          <w:tcPr>
            <w:tcW w:w="1721"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385" w:type="dxa"/>
            <w:tcBorders>
              <w:top w:val="single" w:sz="4" w:space="0" w:color="auto"/>
              <w:left w:val="nil"/>
              <w:bottom w:val="single" w:sz="4" w:space="0" w:color="auto"/>
              <w:right w:val="nil"/>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040"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8266F4">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8526C2" w:rsidRPr="00541E98" w:rsidRDefault="008526C2" w:rsidP="007B04C7">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26</w:t>
            </w:r>
          </w:p>
        </w:tc>
        <w:tc>
          <w:tcPr>
            <w:tcW w:w="2272"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1721"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00629</w:t>
            </w:r>
          </w:p>
        </w:tc>
        <w:tc>
          <w:tcPr>
            <w:tcW w:w="1385" w:type="dxa"/>
            <w:tcBorders>
              <w:top w:val="single" w:sz="4" w:space="0" w:color="auto"/>
              <w:left w:val="nil"/>
              <w:bottom w:val="single" w:sz="4" w:space="0" w:color="auto"/>
              <w:right w:val="nil"/>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1040" w:type="dxa"/>
            <w:tcBorders>
              <w:top w:val="single" w:sz="4" w:space="0" w:color="auto"/>
              <w:left w:val="nil"/>
              <w:bottom w:val="single" w:sz="4" w:space="0" w:color="auto"/>
              <w:right w:val="single" w:sz="4" w:space="0" w:color="auto"/>
            </w:tcBorders>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Pr="00FA768C" w:rsidRDefault="008C4076" w:rsidP="007B04C7">
      <w:pPr>
        <w:pStyle w:val="afff"/>
        <w:spacing w:line="480" w:lineRule="auto"/>
        <w:jc w:val="left"/>
        <w:rPr>
          <w:rFonts w:cs="Times New Roman"/>
          <w:color w:val="000000" w:themeColor="text1"/>
        </w:rPr>
      </w:pPr>
      <w:r>
        <w:rPr>
          <w:color w:val="000000" w:themeColor="text1"/>
        </w:rPr>
        <w:t>4.</w:t>
      </w:r>
      <w:r>
        <w:rPr>
          <w:rFonts w:hint="eastAsia"/>
          <w:color w:val="000000" w:themeColor="text1"/>
        </w:rPr>
        <w:t>2</w:t>
      </w:r>
      <w:r>
        <w:rPr>
          <w:color w:val="000000" w:themeColor="text1"/>
        </w:rPr>
        <w:t xml:space="preserve">  </w:t>
      </w:r>
      <w:r w:rsidR="00F0241B" w:rsidRPr="00EE0B76">
        <w:rPr>
          <w:rFonts w:hint="eastAsia"/>
          <w:color w:val="000000" w:themeColor="text1"/>
        </w:rPr>
        <w:t>单位涉及</w:t>
      </w:r>
      <w:r>
        <w:rPr>
          <w:rFonts w:hint="eastAsia"/>
          <w:color w:val="000000" w:themeColor="text1"/>
        </w:rPr>
        <w:t>易制爆危险化学品信息</w:t>
      </w:r>
    </w:p>
    <w:p w:rsidR="008C4076" w:rsidRPr="00FA768C" w:rsidRDefault="008C4076" w:rsidP="00DC35C6">
      <w:pPr>
        <w:spacing w:line="480" w:lineRule="auto"/>
        <w:ind w:firstLineChars="200" w:firstLine="420"/>
        <w:jc w:val="left"/>
        <w:rPr>
          <w:rFonts w:ascii="宋体" w:cs="Times New Roman"/>
          <w:color w:val="FF0000"/>
        </w:rPr>
      </w:pPr>
      <w:r>
        <w:rPr>
          <w:rFonts w:ascii="宋体" w:hAnsi="宋体" w:cs="宋体" w:hint="eastAsia"/>
          <w:color w:val="000000" w:themeColor="text1"/>
          <w:kern w:val="0"/>
        </w:rPr>
        <w:t>单位涉及易制爆危险化学品</w:t>
      </w:r>
      <w:r w:rsidR="00EE0B76">
        <w:rPr>
          <w:rFonts w:ascii="宋体" w:hAnsi="宋体" w:cs="宋体" w:hint="eastAsia"/>
          <w:color w:val="000000" w:themeColor="text1"/>
          <w:kern w:val="0"/>
        </w:rPr>
        <w:t>信息数据项</w:t>
      </w:r>
      <w:r>
        <w:rPr>
          <w:rFonts w:ascii="宋体" w:hAnsi="宋体" w:cs="宋体" w:hint="eastAsia"/>
          <w:color w:val="000000" w:themeColor="text1"/>
          <w:kern w:val="0"/>
        </w:rPr>
        <w:t>见表3。</w:t>
      </w:r>
    </w:p>
    <w:p w:rsidR="008C4076" w:rsidRPr="00463263" w:rsidRDefault="008C4076" w:rsidP="008C4076">
      <w:pPr>
        <w:spacing w:line="480" w:lineRule="auto"/>
        <w:jc w:val="center"/>
        <w:rPr>
          <w:rFonts w:cs="Times New Roman"/>
          <w:color w:val="000000"/>
        </w:rPr>
      </w:pPr>
      <w:r w:rsidRPr="00463263">
        <w:rPr>
          <w:rFonts w:ascii="黑体" w:eastAsia="黑体" w:hAnsi="黑体" w:cs="黑体" w:hint="eastAsia"/>
          <w:color w:val="000000"/>
          <w:kern w:val="0"/>
        </w:rPr>
        <w:t>表</w:t>
      </w:r>
      <w:r>
        <w:rPr>
          <w:rFonts w:ascii="黑体" w:eastAsia="黑体" w:hAnsi="黑体" w:cs="黑体" w:hint="eastAsia"/>
          <w:color w:val="000000"/>
          <w:kern w:val="0"/>
        </w:rPr>
        <w:t>3</w:t>
      </w:r>
      <w:r w:rsidRPr="00463263">
        <w:rPr>
          <w:rFonts w:ascii="黑体" w:eastAsia="黑体" w:hAnsi="黑体" w:cs="黑体"/>
          <w:color w:val="000000"/>
          <w:kern w:val="0"/>
        </w:rPr>
        <w:t xml:space="preserve">  </w:t>
      </w:r>
      <w:r>
        <w:rPr>
          <w:rFonts w:ascii="黑体" w:eastAsia="黑体" w:hAnsi="黑体" w:cs="黑体" w:hint="eastAsia"/>
          <w:color w:val="000000"/>
          <w:kern w:val="0"/>
        </w:rPr>
        <w:t>单位涉及易制爆危险化学品</w:t>
      </w:r>
      <w:r w:rsidRPr="00463263">
        <w:rPr>
          <w:rFonts w:ascii="黑体" w:eastAsia="黑体" w:hAnsi="黑体" w:cs="黑体" w:hint="eastAsia"/>
          <w:color w:val="000000"/>
          <w:kern w:val="0"/>
        </w:rPr>
        <w:t>信息数据项</w:t>
      </w:r>
    </w:p>
    <w:tbl>
      <w:tblPr>
        <w:tblW w:w="8719" w:type="dxa"/>
        <w:tblInd w:w="-106" w:type="dxa"/>
        <w:tblLayout w:type="fixed"/>
        <w:tblLook w:val="04A0" w:firstRow="1" w:lastRow="0" w:firstColumn="1" w:lastColumn="0" w:noHBand="0" w:noVBand="1"/>
      </w:tblPr>
      <w:tblGrid>
        <w:gridCol w:w="720"/>
        <w:gridCol w:w="2188"/>
        <w:gridCol w:w="1701"/>
        <w:gridCol w:w="1701"/>
        <w:gridCol w:w="1559"/>
        <w:gridCol w:w="850"/>
      </w:tblGrid>
      <w:tr w:rsidR="008C4076" w:rsidTr="008266F4">
        <w:trPr>
          <w:trHeight w:val="402"/>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sidRPr="00463263">
              <w:rPr>
                <w:rFonts w:ascii="宋体" w:hAnsi="宋体" w:cs="宋体" w:hint="eastAsia"/>
                <w:color w:val="000000"/>
                <w:kern w:val="0"/>
                <w:sz w:val="18"/>
                <w:szCs w:val="18"/>
              </w:rPr>
              <w:t>序号</w:t>
            </w:r>
          </w:p>
        </w:tc>
        <w:tc>
          <w:tcPr>
            <w:tcW w:w="2188"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sidRPr="00463263">
              <w:rPr>
                <w:rFonts w:ascii="宋体" w:hAnsi="宋体" w:cs="宋体" w:hint="eastAsia"/>
                <w:color w:val="000000"/>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sidRPr="00463263">
              <w:rPr>
                <w:rFonts w:ascii="宋体" w:hAnsi="宋体" w:cs="宋体" w:hint="eastAsia"/>
                <w:color w:val="000000"/>
                <w:kern w:val="0"/>
                <w:sz w:val="18"/>
                <w:szCs w:val="18"/>
              </w:rPr>
              <w:t>数据元内部标识符</w:t>
            </w:r>
          </w:p>
        </w:tc>
        <w:tc>
          <w:tcPr>
            <w:tcW w:w="1701" w:type="dxa"/>
            <w:tcBorders>
              <w:top w:val="single" w:sz="4" w:space="0" w:color="auto"/>
              <w:left w:val="nil"/>
              <w:bottom w:val="single" w:sz="4" w:space="0" w:color="auto"/>
              <w:right w:val="nil"/>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sidRPr="00463263">
              <w:rPr>
                <w:rFonts w:ascii="宋体" w:hAnsi="宋体" w:cs="宋体" w:hint="eastAsia"/>
                <w:color w:val="000000"/>
                <w:kern w:val="0"/>
                <w:sz w:val="18"/>
                <w:szCs w:val="18"/>
              </w:rPr>
              <w:t>限定词内部标识符</w:t>
            </w: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sidRPr="00463263">
              <w:rPr>
                <w:rFonts w:ascii="宋体" w:hAnsi="宋体" w:cs="宋体" w:hint="eastAsia"/>
                <w:color w:val="000000"/>
                <w:kern w:val="0"/>
                <w:sz w:val="18"/>
                <w:szCs w:val="18"/>
              </w:rPr>
              <w:t>数据项标识符</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sidRPr="00463263">
              <w:rPr>
                <w:rFonts w:ascii="宋体" w:hAnsi="宋体" w:cs="宋体" w:hint="eastAsia"/>
                <w:color w:val="000000"/>
                <w:kern w:val="0"/>
                <w:sz w:val="18"/>
                <w:szCs w:val="18"/>
              </w:rPr>
              <w:t>说明</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color w:val="000000"/>
                <w:kern w:val="0"/>
                <w:sz w:val="18"/>
                <w:szCs w:val="18"/>
              </w:rPr>
              <w:t>1</w:t>
            </w:r>
          </w:p>
        </w:tc>
        <w:tc>
          <w:tcPr>
            <w:tcW w:w="2188" w:type="dxa"/>
            <w:tcBorders>
              <w:top w:val="single" w:sz="4" w:space="0" w:color="auto"/>
              <w:left w:val="nil"/>
              <w:bottom w:val="single" w:sz="4" w:space="0" w:color="auto"/>
              <w:right w:val="single" w:sz="4" w:space="0" w:color="auto"/>
            </w:tcBorders>
            <w:vAlign w:val="center"/>
          </w:tcPr>
          <w:p w:rsidR="008C4076" w:rsidRPr="00437A26" w:rsidRDefault="00437A26" w:rsidP="008C4076">
            <w:pPr>
              <w:widowControl/>
              <w:spacing w:line="240" w:lineRule="auto"/>
              <w:jc w:val="left"/>
              <w:rPr>
                <w:rFonts w:ascii="宋体" w:cs="Times New Roman"/>
                <w:color w:val="000000" w:themeColor="text1"/>
                <w:kern w:val="0"/>
                <w:sz w:val="18"/>
                <w:szCs w:val="18"/>
              </w:rPr>
            </w:pPr>
            <w:r w:rsidRPr="00437A26">
              <w:rPr>
                <w:rFonts w:ascii="宋体" w:cs="Times New Roman" w:hint="eastAsia"/>
                <w:color w:val="000000" w:themeColor="text1"/>
                <w:kern w:val="0"/>
                <w:sz w:val="18"/>
                <w:szCs w:val="18"/>
              </w:rPr>
              <w:t>法人和其他组织统一社会信用代码</w:t>
            </w:r>
          </w:p>
        </w:tc>
        <w:tc>
          <w:tcPr>
            <w:tcW w:w="1701" w:type="dxa"/>
            <w:tcBorders>
              <w:top w:val="single" w:sz="4" w:space="0" w:color="auto"/>
              <w:left w:val="nil"/>
              <w:bottom w:val="single" w:sz="4" w:space="0" w:color="auto"/>
              <w:right w:val="single" w:sz="4" w:space="0" w:color="auto"/>
            </w:tcBorders>
            <w:vAlign w:val="center"/>
          </w:tcPr>
          <w:p w:rsidR="008C4076" w:rsidRPr="00437A26" w:rsidRDefault="00437A26" w:rsidP="008C4076">
            <w:pPr>
              <w:widowControl/>
              <w:spacing w:line="240" w:lineRule="auto"/>
              <w:jc w:val="left"/>
              <w:rPr>
                <w:rFonts w:ascii="宋体" w:cs="Times New Roman"/>
                <w:color w:val="000000"/>
                <w:kern w:val="0"/>
                <w:sz w:val="18"/>
                <w:szCs w:val="18"/>
              </w:rPr>
            </w:pPr>
            <w:r w:rsidRPr="00437A26">
              <w:rPr>
                <w:rFonts w:ascii="宋体" w:hAnsi="宋体" w:cs="宋体"/>
                <w:iCs/>
                <w:color w:val="000000" w:themeColor="text1"/>
                <w:kern w:val="0"/>
                <w:sz w:val="18"/>
                <w:szCs w:val="18"/>
              </w:rPr>
              <w:t>DE00679</w:t>
            </w:r>
          </w:p>
        </w:tc>
        <w:tc>
          <w:tcPr>
            <w:tcW w:w="1701" w:type="dxa"/>
            <w:tcBorders>
              <w:top w:val="single" w:sz="4" w:space="0" w:color="auto"/>
              <w:left w:val="nil"/>
              <w:bottom w:val="single" w:sz="4" w:space="0" w:color="auto"/>
              <w:right w:val="nil"/>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hint="eastAsia"/>
                <w:color w:val="000000" w:themeColor="text1"/>
                <w:kern w:val="0"/>
                <w:sz w:val="18"/>
                <w:szCs w:val="18"/>
              </w:rPr>
              <w:t xml:space="preserve">　</w:t>
            </w: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463263" w:rsidRDefault="009524E2" w:rsidP="009524E2">
            <w:pPr>
              <w:widowControl/>
              <w:spacing w:line="240" w:lineRule="auto"/>
              <w:jc w:val="left"/>
              <w:rPr>
                <w:rFonts w:ascii="宋体" w:cs="Times New Roman"/>
                <w:color w:val="000000"/>
                <w:kern w:val="0"/>
                <w:sz w:val="18"/>
                <w:szCs w:val="18"/>
              </w:rPr>
            </w:pPr>
            <w:r w:rsidRPr="009524E2">
              <w:rPr>
                <w:rFonts w:ascii="宋体" w:hAnsi="宋体" w:cs="宋体"/>
                <w:color w:val="000000" w:themeColor="text1"/>
                <w:kern w:val="0"/>
                <w:sz w:val="18"/>
                <w:szCs w:val="18"/>
              </w:rPr>
              <w:t>FRHQTZZTYSHXYDM</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hint="eastAsia"/>
                <w:color w:val="000000" w:themeColor="text1"/>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2</w:t>
            </w:r>
          </w:p>
        </w:tc>
        <w:tc>
          <w:tcPr>
            <w:tcW w:w="2188" w:type="dxa"/>
            <w:tcBorders>
              <w:top w:val="single" w:sz="4" w:space="0" w:color="auto"/>
              <w:left w:val="nil"/>
              <w:bottom w:val="single" w:sz="4" w:space="0" w:color="auto"/>
              <w:right w:val="single" w:sz="4" w:space="0" w:color="auto"/>
            </w:tcBorders>
            <w:vAlign w:val="center"/>
          </w:tcPr>
          <w:p w:rsidR="008C4076" w:rsidRPr="00437A26" w:rsidRDefault="008C4076" w:rsidP="008C4076">
            <w:pPr>
              <w:widowControl/>
              <w:spacing w:line="240" w:lineRule="auto"/>
              <w:jc w:val="left"/>
              <w:rPr>
                <w:rFonts w:ascii="宋体" w:cs="Times New Roman"/>
                <w:kern w:val="0"/>
                <w:sz w:val="18"/>
                <w:szCs w:val="18"/>
              </w:rPr>
            </w:pPr>
            <w:r w:rsidRPr="00437A26">
              <w:rPr>
                <w:rFonts w:ascii="宋体" w:hAnsi="宋体" w:cs="宋体" w:hint="eastAsia"/>
                <w:sz w:val="18"/>
                <w:szCs w:val="18"/>
              </w:rPr>
              <w:t>易制爆危险化学品代码</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i/>
                <w:iCs/>
                <w:color w:val="000000" w:themeColor="text1"/>
                <w:kern w:val="0"/>
                <w:sz w:val="18"/>
                <w:szCs w:val="18"/>
              </w:rPr>
              <w:t>DEY0014</w:t>
            </w:r>
          </w:p>
        </w:tc>
        <w:tc>
          <w:tcPr>
            <w:tcW w:w="1701" w:type="dxa"/>
            <w:tcBorders>
              <w:top w:val="single" w:sz="4" w:space="0" w:color="auto"/>
              <w:left w:val="nil"/>
              <w:bottom w:val="single" w:sz="4" w:space="0" w:color="auto"/>
              <w:right w:val="nil"/>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hint="eastAsia"/>
                <w:color w:val="000000" w:themeColor="text1"/>
                <w:kern w:val="0"/>
                <w:sz w:val="18"/>
                <w:szCs w:val="18"/>
              </w:rPr>
              <w:t xml:space="preserve">　</w:t>
            </w: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rPr>
                <w:rFonts w:ascii="宋体" w:cs="Times New Roman"/>
                <w:color w:val="000000"/>
                <w:kern w:val="0"/>
                <w:sz w:val="18"/>
                <w:szCs w:val="18"/>
              </w:rPr>
            </w:pPr>
            <w:r>
              <w:rPr>
                <w:rFonts w:ascii="宋体" w:hAnsi="宋体" w:cs="宋体"/>
                <w:color w:val="000000" w:themeColor="text1"/>
                <w:kern w:val="0"/>
                <w:sz w:val="18"/>
                <w:szCs w:val="18"/>
              </w:rPr>
              <w:t>YZBWXHXPDM</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hint="eastAsia"/>
                <w:color w:val="000000" w:themeColor="text1"/>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3</w:t>
            </w:r>
          </w:p>
        </w:tc>
        <w:tc>
          <w:tcPr>
            <w:tcW w:w="2188" w:type="dxa"/>
            <w:tcBorders>
              <w:top w:val="single" w:sz="4" w:space="0" w:color="auto"/>
              <w:left w:val="nil"/>
              <w:bottom w:val="single" w:sz="4" w:space="0" w:color="auto"/>
              <w:right w:val="single" w:sz="4" w:space="0" w:color="auto"/>
            </w:tcBorders>
            <w:vAlign w:val="center"/>
          </w:tcPr>
          <w:p w:rsidR="008C4076" w:rsidRPr="00376022" w:rsidRDefault="00376022" w:rsidP="008C4076">
            <w:pPr>
              <w:widowControl/>
              <w:spacing w:line="240" w:lineRule="auto"/>
              <w:jc w:val="left"/>
              <w:rPr>
                <w:rFonts w:ascii="宋体" w:cs="Times New Roman"/>
                <w:kern w:val="0"/>
                <w:sz w:val="18"/>
                <w:szCs w:val="18"/>
              </w:rPr>
            </w:pPr>
            <w:r w:rsidRPr="00376022">
              <w:rPr>
                <w:rFonts w:ascii="宋体" w:cs="Times New Roman" w:hint="eastAsia"/>
                <w:kern w:val="0"/>
                <w:sz w:val="18"/>
                <w:szCs w:val="18"/>
              </w:rPr>
              <w:t>是否</w:t>
            </w:r>
            <w:r w:rsidR="008C4076" w:rsidRPr="00376022">
              <w:rPr>
                <w:rFonts w:ascii="宋体" w:cs="Times New Roman" w:hint="eastAsia"/>
                <w:kern w:val="0"/>
                <w:sz w:val="18"/>
                <w:szCs w:val="18"/>
              </w:rPr>
              <w:t>涉及生产_判断标识</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color w:val="000000" w:themeColor="text1"/>
                <w:kern w:val="0"/>
                <w:sz w:val="18"/>
                <w:szCs w:val="18"/>
              </w:rPr>
              <w:t>DE00742</w:t>
            </w:r>
          </w:p>
        </w:tc>
        <w:tc>
          <w:tcPr>
            <w:tcW w:w="1701" w:type="dxa"/>
            <w:tcBorders>
              <w:top w:val="single" w:sz="4" w:space="0" w:color="auto"/>
              <w:left w:val="nil"/>
              <w:bottom w:val="single" w:sz="4" w:space="0" w:color="auto"/>
              <w:right w:val="nil"/>
            </w:tcBorders>
            <w:vAlign w:val="center"/>
          </w:tcPr>
          <w:p w:rsidR="008C4076" w:rsidRPr="00463263" w:rsidRDefault="00376022" w:rsidP="008C4076">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30</w:t>
            </w: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541E98" w:rsidRDefault="00376022" w:rsidP="00541E98">
            <w:pPr>
              <w:widowControl/>
              <w:spacing w:line="240" w:lineRule="auto"/>
              <w:jc w:val="left"/>
              <w:rPr>
                <w:rFonts w:ascii="宋体" w:cs="Times New Roman"/>
                <w:color w:val="000000" w:themeColor="text1"/>
                <w:kern w:val="0"/>
                <w:sz w:val="18"/>
                <w:szCs w:val="18"/>
              </w:rPr>
            </w:pPr>
            <w:r w:rsidRPr="00541E98">
              <w:rPr>
                <w:rFonts w:ascii="宋体" w:hAnsi="宋体" w:cs="宋体" w:hint="eastAsia"/>
                <w:color w:val="000000" w:themeColor="text1"/>
                <w:kern w:val="0"/>
                <w:sz w:val="18"/>
                <w:szCs w:val="18"/>
              </w:rPr>
              <w:t>SFSJSC</w:t>
            </w:r>
            <w:r w:rsidR="00541E98" w:rsidRPr="00541E98">
              <w:rPr>
                <w:rFonts w:ascii="宋体" w:hAnsi="宋体" w:cs="宋体" w:hint="eastAsia"/>
                <w:color w:val="000000" w:themeColor="text1"/>
                <w:kern w:val="0"/>
                <w:sz w:val="18"/>
                <w:szCs w:val="18"/>
              </w:rPr>
              <w:t>_PDBZ</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4</w:t>
            </w:r>
          </w:p>
        </w:tc>
        <w:tc>
          <w:tcPr>
            <w:tcW w:w="2188" w:type="dxa"/>
            <w:tcBorders>
              <w:top w:val="single" w:sz="4" w:space="0" w:color="auto"/>
              <w:left w:val="nil"/>
              <w:bottom w:val="single" w:sz="4" w:space="0" w:color="auto"/>
              <w:right w:val="single" w:sz="4" w:space="0" w:color="auto"/>
            </w:tcBorders>
            <w:vAlign w:val="center"/>
          </w:tcPr>
          <w:p w:rsidR="008C4076" w:rsidRPr="00376022" w:rsidRDefault="00376022" w:rsidP="008C4076">
            <w:pPr>
              <w:widowControl/>
              <w:spacing w:line="240" w:lineRule="auto"/>
              <w:jc w:val="left"/>
              <w:rPr>
                <w:rFonts w:ascii="宋体" w:cs="Times New Roman"/>
                <w:kern w:val="0"/>
                <w:sz w:val="18"/>
                <w:szCs w:val="18"/>
              </w:rPr>
            </w:pPr>
            <w:r w:rsidRPr="00376022">
              <w:rPr>
                <w:rFonts w:ascii="宋体" w:cs="Times New Roman" w:hint="eastAsia"/>
                <w:kern w:val="0"/>
                <w:sz w:val="18"/>
                <w:szCs w:val="18"/>
              </w:rPr>
              <w:t>是否</w:t>
            </w:r>
            <w:r w:rsidR="008C4076" w:rsidRPr="00376022">
              <w:rPr>
                <w:rFonts w:ascii="宋体" w:hAnsi="宋体" w:cs="宋体" w:hint="eastAsia"/>
                <w:kern w:val="0"/>
                <w:sz w:val="18"/>
                <w:szCs w:val="18"/>
              </w:rPr>
              <w:t>涉及经营</w:t>
            </w:r>
            <w:r w:rsidR="008C4076" w:rsidRPr="00376022">
              <w:rPr>
                <w:rFonts w:ascii="宋体" w:cs="Times New Roman" w:hint="eastAsia"/>
                <w:kern w:val="0"/>
                <w:sz w:val="18"/>
                <w:szCs w:val="18"/>
              </w:rPr>
              <w:t>_判断标识</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color w:val="000000" w:themeColor="text1"/>
                <w:kern w:val="0"/>
                <w:sz w:val="18"/>
                <w:szCs w:val="18"/>
              </w:rPr>
              <w:t>DE00742</w:t>
            </w:r>
          </w:p>
        </w:tc>
        <w:tc>
          <w:tcPr>
            <w:tcW w:w="1701" w:type="dxa"/>
            <w:tcBorders>
              <w:top w:val="single" w:sz="4" w:space="0" w:color="auto"/>
              <w:left w:val="nil"/>
              <w:bottom w:val="single" w:sz="4" w:space="0" w:color="auto"/>
              <w:right w:val="nil"/>
            </w:tcBorders>
            <w:vAlign w:val="center"/>
          </w:tcPr>
          <w:p w:rsidR="008C4076" w:rsidRPr="00463263" w:rsidRDefault="00376022" w:rsidP="008C4076">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31</w:t>
            </w: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541E98" w:rsidRDefault="00376022" w:rsidP="00376022">
            <w:pPr>
              <w:widowControl/>
              <w:spacing w:line="240" w:lineRule="auto"/>
              <w:jc w:val="left"/>
              <w:rPr>
                <w:rFonts w:ascii="宋体" w:cs="Times New Roman"/>
                <w:color w:val="000000" w:themeColor="text1"/>
                <w:kern w:val="0"/>
                <w:sz w:val="18"/>
                <w:szCs w:val="18"/>
              </w:rPr>
            </w:pPr>
            <w:r w:rsidRPr="00541E98">
              <w:rPr>
                <w:rFonts w:ascii="宋体" w:hAnsi="宋体" w:cs="宋体" w:hint="eastAsia"/>
                <w:color w:val="000000" w:themeColor="text1"/>
                <w:kern w:val="0"/>
                <w:sz w:val="18"/>
                <w:szCs w:val="18"/>
              </w:rPr>
              <w:t>SFSJJY</w:t>
            </w:r>
            <w:r w:rsidR="00541E98" w:rsidRPr="00541E98">
              <w:rPr>
                <w:rFonts w:ascii="宋体" w:hAnsi="宋体" w:cs="宋体" w:hint="eastAsia"/>
                <w:color w:val="000000" w:themeColor="text1"/>
                <w:kern w:val="0"/>
                <w:sz w:val="18"/>
                <w:szCs w:val="18"/>
              </w:rPr>
              <w:t>_PDBZ</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sidRPr="00463263">
              <w:rPr>
                <w:rFonts w:ascii="宋体" w:hAnsi="宋体" w:cs="宋体" w:hint="eastAsia"/>
                <w:color w:val="000000"/>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5</w:t>
            </w:r>
          </w:p>
        </w:tc>
        <w:tc>
          <w:tcPr>
            <w:tcW w:w="2188" w:type="dxa"/>
            <w:tcBorders>
              <w:top w:val="single" w:sz="4" w:space="0" w:color="auto"/>
              <w:left w:val="nil"/>
              <w:bottom w:val="single" w:sz="4" w:space="0" w:color="auto"/>
              <w:right w:val="single" w:sz="4" w:space="0" w:color="auto"/>
            </w:tcBorders>
            <w:vAlign w:val="center"/>
          </w:tcPr>
          <w:p w:rsidR="008C4076" w:rsidRPr="00376022" w:rsidRDefault="00376022" w:rsidP="008C4076">
            <w:pPr>
              <w:widowControl/>
              <w:spacing w:line="240" w:lineRule="auto"/>
              <w:jc w:val="left"/>
              <w:rPr>
                <w:rFonts w:ascii="宋体" w:cs="Times New Roman"/>
                <w:kern w:val="0"/>
                <w:sz w:val="18"/>
                <w:szCs w:val="18"/>
              </w:rPr>
            </w:pPr>
            <w:r w:rsidRPr="00376022">
              <w:rPr>
                <w:rFonts w:ascii="宋体" w:cs="Times New Roman" w:hint="eastAsia"/>
                <w:kern w:val="0"/>
                <w:sz w:val="18"/>
                <w:szCs w:val="18"/>
              </w:rPr>
              <w:t>是否</w:t>
            </w:r>
            <w:r w:rsidR="008C4076" w:rsidRPr="00376022">
              <w:rPr>
                <w:rFonts w:ascii="宋体" w:cs="Times New Roman" w:hint="eastAsia"/>
                <w:kern w:val="0"/>
                <w:sz w:val="18"/>
                <w:szCs w:val="18"/>
              </w:rPr>
              <w:t>涉及储存_判断标识</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color w:val="000000" w:themeColor="text1"/>
                <w:kern w:val="0"/>
                <w:sz w:val="18"/>
                <w:szCs w:val="18"/>
              </w:rPr>
              <w:t>DE00742</w:t>
            </w:r>
          </w:p>
        </w:tc>
        <w:tc>
          <w:tcPr>
            <w:tcW w:w="1701" w:type="dxa"/>
            <w:tcBorders>
              <w:top w:val="single" w:sz="4" w:space="0" w:color="auto"/>
              <w:left w:val="nil"/>
              <w:bottom w:val="single" w:sz="4" w:space="0" w:color="auto"/>
              <w:right w:val="nil"/>
            </w:tcBorders>
            <w:vAlign w:val="center"/>
          </w:tcPr>
          <w:p w:rsidR="008C4076" w:rsidRPr="00463263" w:rsidRDefault="00376022" w:rsidP="008C4076">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32</w:t>
            </w: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541E98" w:rsidRDefault="00376022" w:rsidP="00376022">
            <w:pPr>
              <w:widowControl/>
              <w:spacing w:line="240" w:lineRule="auto"/>
              <w:jc w:val="left"/>
              <w:rPr>
                <w:rFonts w:ascii="宋体" w:cs="Times New Roman"/>
                <w:color w:val="000000" w:themeColor="text1"/>
                <w:kern w:val="0"/>
                <w:sz w:val="18"/>
                <w:szCs w:val="18"/>
              </w:rPr>
            </w:pPr>
            <w:r w:rsidRPr="00541E98">
              <w:rPr>
                <w:rFonts w:ascii="宋体" w:hAnsi="宋体" w:cs="宋体" w:hint="eastAsia"/>
                <w:color w:val="000000" w:themeColor="text1"/>
                <w:kern w:val="0"/>
                <w:sz w:val="18"/>
                <w:szCs w:val="18"/>
              </w:rPr>
              <w:t>SFSJCC</w:t>
            </w:r>
            <w:r w:rsidR="00541E98" w:rsidRPr="00541E98">
              <w:rPr>
                <w:rFonts w:ascii="宋体" w:hAnsi="宋体" w:cs="宋体" w:hint="eastAsia"/>
                <w:color w:val="000000" w:themeColor="text1"/>
                <w:kern w:val="0"/>
                <w:sz w:val="18"/>
                <w:szCs w:val="18"/>
              </w:rPr>
              <w:t>_PDBZ</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sidRPr="00463263">
              <w:rPr>
                <w:rFonts w:ascii="宋体" w:hAnsi="宋体" w:cs="宋体" w:hint="eastAsia"/>
                <w:color w:val="000000"/>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6</w:t>
            </w:r>
          </w:p>
        </w:tc>
        <w:tc>
          <w:tcPr>
            <w:tcW w:w="2188" w:type="dxa"/>
            <w:tcBorders>
              <w:top w:val="single" w:sz="4" w:space="0" w:color="auto"/>
              <w:left w:val="nil"/>
              <w:bottom w:val="single" w:sz="4" w:space="0" w:color="auto"/>
              <w:right w:val="single" w:sz="4" w:space="0" w:color="auto"/>
            </w:tcBorders>
            <w:vAlign w:val="center"/>
          </w:tcPr>
          <w:p w:rsidR="008C4076" w:rsidRPr="00376022" w:rsidRDefault="00376022" w:rsidP="008C4076">
            <w:pPr>
              <w:widowControl/>
              <w:spacing w:line="240" w:lineRule="auto"/>
              <w:jc w:val="left"/>
              <w:rPr>
                <w:rFonts w:ascii="宋体" w:cs="Times New Roman"/>
                <w:kern w:val="0"/>
                <w:sz w:val="18"/>
                <w:szCs w:val="18"/>
              </w:rPr>
            </w:pPr>
            <w:r w:rsidRPr="00376022">
              <w:rPr>
                <w:rFonts w:ascii="宋体" w:cs="Times New Roman" w:hint="eastAsia"/>
                <w:kern w:val="0"/>
                <w:sz w:val="18"/>
                <w:szCs w:val="18"/>
              </w:rPr>
              <w:t>是否</w:t>
            </w:r>
            <w:r w:rsidR="008C4076" w:rsidRPr="00376022">
              <w:rPr>
                <w:rFonts w:ascii="宋体" w:cs="Times New Roman" w:hint="eastAsia"/>
                <w:kern w:val="0"/>
                <w:sz w:val="18"/>
                <w:szCs w:val="18"/>
              </w:rPr>
              <w:t>涉及使用_判断标识</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color w:val="000000" w:themeColor="text1"/>
                <w:kern w:val="0"/>
                <w:sz w:val="18"/>
                <w:szCs w:val="18"/>
              </w:rPr>
              <w:t>DE00742</w:t>
            </w:r>
          </w:p>
        </w:tc>
        <w:tc>
          <w:tcPr>
            <w:tcW w:w="1701" w:type="dxa"/>
            <w:tcBorders>
              <w:top w:val="single" w:sz="4" w:space="0" w:color="auto"/>
              <w:left w:val="nil"/>
              <w:bottom w:val="single" w:sz="4" w:space="0" w:color="auto"/>
              <w:right w:val="nil"/>
            </w:tcBorders>
            <w:vAlign w:val="center"/>
          </w:tcPr>
          <w:p w:rsidR="008C4076" w:rsidRPr="00463263" w:rsidRDefault="00376022" w:rsidP="008C4076">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33</w:t>
            </w: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541E98" w:rsidRDefault="00376022" w:rsidP="00376022">
            <w:pPr>
              <w:widowControl/>
              <w:spacing w:line="240" w:lineRule="auto"/>
              <w:jc w:val="left"/>
              <w:rPr>
                <w:rFonts w:ascii="宋体" w:cs="Times New Roman"/>
                <w:color w:val="000000" w:themeColor="text1"/>
                <w:kern w:val="0"/>
                <w:sz w:val="18"/>
                <w:szCs w:val="18"/>
              </w:rPr>
            </w:pPr>
            <w:r w:rsidRPr="00541E98">
              <w:rPr>
                <w:rFonts w:ascii="宋体" w:hAnsi="宋体" w:cs="宋体" w:hint="eastAsia"/>
                <w:color w:val="000000" w:themeColor="text1"/>
                <w:kern w:val="0"/>
                <w:sz w:val="18"/>
                <w:szCs w:val="18"/>
              </w:rPr>
              <w:t>SFSJSY</w:t>
            </w:r>
            <w:r w:rsidR="00541E98" w:rsidRPr="00541E98">
              <w:rPr>
                <w:rFonts w:ascii="宋体" w:hAnsi="宋体" w:cs="宋体" w:hint="eastAsia"/>
                <w:color w:val="000000" w:themeColor="text1"/>
                <w:kern w:val="0"/>
                <w:sz w:val="18"/>
                <w:szCs w:val="18"/>
              </w:rPr>
              <w:t>_PDBZ</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7</w:t>
            </w:r>
          </w:p>
        </w:tc>
        <w:tc>
          <w:tcPr>
            <w:tcW w:w="2188" w:type="dxa"/>
            <w:tcBorders>
              <w:top w:val="single" w:sz="4" w:space="0" w:color="auto"/>
              <w:left w:val="nil"/>
              <w:bottom w:val="single" w:sz="4" w:space="0" w:color="auto"/>
              <w:right w:val="single" w:sz="4" w:space="0" w:color="auto"/>
            </w:tcBorders>
            <w:vAlign w:val="center"/>
          </w:tcPr>
          <w:p w:rsidR="008C4076" w:rsidRPr="00E32DD2" w:rsidRDefault="00376022"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是否</w:t>
            </w:r>
            <w:r w:rsidR="008C4076" w:rsidRPr="00E32DD2">
              <w:rPr>
                <w:rFonts w:ascii="宋体" w:hAnsi="宋体" w:cs="宋体" w:hint="eastAsia"/>
                <w:color w:val="000000" w:themeColor="text1"/>
                <w:kern w:val="0"/>
                <w:sz w:val="18"/>
                <w:szCs w:val="18"/>
              </w:rPr>
              <w:t>注销_判断标识</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cs="Times New Roman"/>
                <w:color w:val="000000"/>
                <w:kern w:val="0"/>
                <w:sz w:val="18"/>
                <w:szCs w:val="18"/>
              </w:rPr>
            </w:pPr>
            <w:r>
              <w:rPr>
                <w:rFonts w:ascii="宋体" w:hAnsi="宋体" w:cs="宋体"/>
                <w:color w:val="000000" w:themeColor="text1"/>
                <w:kern w:val="0"/>
                <w:sz w:val="18"/>
                <w:szCs w:val="18"/>
              </w:rPr>
              <w:t>DE00742</w:t>
            </w:r>
          </w:p>
        </w:tc>
        <w:tc>
          <w:tcPr>
            <w:tcW w:w="1701" w:type="dxa"/>
            <w:tcBorders>
              <w:top w:val="single" w:sz="4" w:space="0" w:color="auto"/>
              <w:left w:val="nil"/>
              <w:bottom w:val="single" w:sz="4" w:space="0" w:color="auto"/>
              <w:right w:val="nil"/>
            </w:tcBorders>
            <w:vAlign w:val="center"/>
          </w:tcPr>
          <w:p w:rsidR="008C4076" w:rsidRPr="00463263" w:rsidRDefault="00E32DD2" w:rsidP="008C4076">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DQR0020</w:t>
            </w: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463263" w:rsidRDefault="00376022"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SF</w:t>
            </w:r>
            <w:r w:rsidR="00E32DD2">
              <w:rPr>
                <w:rFonts w:ascii="宋体" w:cs="Times New Roman" w:hint="eastAsia"/>
                <w:color w:val="000000"/>
                <w:kern w:val="0"/>
                <w:sz w:val="18"/>
                <w:szCs w:val="18"/>
              </w:rPr>
              <w:t>ZX_PDBZ</w:t>
            </w:r>
          </w:p>
        </w:tc>
        <w:tc>
          <w:tcPr>
            <w:tcW w:w="85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kern w:val="0"/>
                <w:sz w:val="18"/>
                <w:szCs w:val="18"/>
              </w:rPr>
            </w:pPr>
            <w:r>
              <w:rPr>
                <w:rFonts w:ascii="宋体" w:cs="Times New Roman" w:hint="eastAsia"/>
                <w:color w:val="000000"/>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2188" w:type="dxa"/>
            <w:tcBorders>
              <w:top w:val="single" w:sz="4" w:space="0" w:color="auto"/>
              <w:left w:val="nil"/>
              <w:bottom w:val="single" w:sz="4" w:space="0" w:color="auto"/>
              <w:right w:val="single" w:sz="4" w:space="0" w:color="auto"/>
            </w:tcBorders>
            <w:vAlign w:val="center"/>
          </w:tcPr>
          <w:p w:rsidR="008C4076" w:rsidRPr="008C4076" w:rsidRDefault="008C4076" w:rsidP="008C4076">
            <w:pPr>
              <w:widowControl/>
              <w:spacing w:line="240" w:lineRule="auto"/>
              <w:jc w:val="left"/>
              <w:rPr>
                <w:rFonts w:ascii="宋体" w:hAnsi="宋体" w:cs="宋体"/>
                <w:color w:val="000000" w:themeColor="text1"/>
                <w:kern w:val="0"/>
                <w:sz w:val="18"/>
                <w:szCs w:val="18"/>
              </w:rPr>
            </w:pPr>
            <w:r w:rsidRPr="008C4076">
              <w:rPr>
                <w:rFonts w:ascii="宋体" w:hAnsi="宋体" w:cs="宋体"/>
                <w:color w:val="000000" w:themeColor="text1"/>
                <w:kern w:val="0"/>
                <w:sz w:val="18"/>
                <w:szCs w:val="18"/>
              </w:rPr>
              <w:t>数据归属单位代码</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sidRPr="00463263">
              <w:rPr>
                <w:rFonts w:ascii="宋体" w:hAnsi="宋体" w:cs="宋体"/>
                <w:color w:val="000000"/>
                <w:kern w:val="0"/>
                <w:sz w:val="18"/>
                <w:szCs w:val="18"/>
              </w:rPr>
              <w:t>DE</w:t>
            </w:r>
            <w:r w:rsidRPr="00463263">
              <w:rPr>
                <w:rFonts w:ascii="宋体" w:hAnsi="宋体" w:cs="宋体" w:hint="eastAsia"/>
                <w:color w:val="000000"/>
                <w:kern w:val="0"/>
                <w:sz w:val="18"/>
                <w:szCs w:val="18"/>
              </w:rPr>
              <w:t>00630</w:t>
            </w:r>
          </w:p>
        </w:tc>
        <w:tc>
          <w:tcPr>
            <w:tcW w:w="1701" w:type="dxa"/>
            <w:tcBorders>
              <w:top w:val="single" w:sz="4" w:space="0" w:color="auto"/>
              <w:left w:val="nil"/>
              <w:bottom w:val="single" w:sz="4" w:space="0" w:color="auto"/>
              <w:right w:val="nil"/>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sidRPr="00463263">
              <w:rPr>
                <w:rFonts w:ascii="宋体" w:hAnsi="宋体" w:cs="宋体" w:hint="eastAsia"/>
                <w:color w:val="000000"/>
                <w:kern w:val="0"/>
                <w:sz w:val="18"/>
                <w:szCs w:val="18"/>
              </w:rPr>
              <w:t>SJGSDWDM</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sidRPr="00463263">
              <w:rPr>
                <w:rFonts w:ascii="宋体" w:hAnsi="宋体" w:cs="宋体" w:hint="eastAsia"/>
                <w:color w:val="000000"/>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9</w:t>
            </w:r>
          </w:p>
        </w:tc>
        <w:tc>
          <w:tcPr>
            <w:tcW w:w="2188" w:type="dxa"/>
            <w:tcBorders>
              <w:top w:val="single" w:sz="4" w:space="0" w:color="auto"/>
              <w:left w:val="nil"/>
              <w:bottom w:val="single" w:sz="4" w:space="0" w:color="auto"/>
              <w:right w:val="single" w:sz="4" w:space="0" w:color="auto"/>
            </w:tcBorders>
            <w:vAlign w:val="center"/>
          </w:tcPr>
          <w:p w:rsidR="008C4076" w:rsidRPr="008C4076" w:rsidRDefault="008C4076" w:rsidP="008C4076">
            <w:pPr>
              <w:widowControl/>
              <w:spacing w:line="240" w:lineRule="auto"/>
              <w:jc w:val="left"/>
              <w:rPr>
                <w:rFonts w:ascii="宋体" w:hAnsi="宋体" w:cs="宋体"/>
                <w:color w:val="000000" w:themeColor="text1"/>
                <w:kern w:val="0"/>
                <w:sz w:val="18"/>
                <w:szCs w:val="18"/>
              </w:rPr>
            </w:pPr>
            <w:r w:rsidRPr="008C4076">
              <w:rPr>
                <w:rFonts w:ascii="宋体" w:hAnsi="宋体" w:cs="宋体"/>
                <w:color w:val="000000" w:themeColor="text1"/>
                <w:kern w:val="0"/>
                <w:sz w:val="18"/>
                <w:szCs w:val="18"/>
              </w:rPr>
              <w:t>数据归属单位</w:t>
            </w:r>
            <w:r w:rsidRPr="008C4076">
              <w:rPr>
                <w:rFonts w:ascii="宋体" w:hAnsi="宋体" w:cs="宋体" w:hint="eastAsia"/>
                <w:color w:val="000000" w:themeColor="text1"/>
                <w:kern w:val="0"/>
                <w:sz w:val="18"/>
                <w:szCs w:val="18"/>
              </w:rPr>
              <w:t>名称</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sidRPr="00463263">
              <w:rPr>
                <w:rFonts w:ascii="宋体" w:hAnsi="宋体" w:cs="宋体"/>
                <w:color w:val="000000"/>
                <w:kern w:val="0"/>
                <w:sz w:val="18"/>
                <w:szCs w:val="18"/>
              </w:rPr>
              <w:t>DE</w:t>
            </w:r>
            <w:r w:rsidRPr="00463263">
              <w:rPr>
                <w:rFonts w:ascii="宋体" w:hAnsi="宋体" w:cs="宋体" w:hint="eastAsia"/>
                <w:color w:val="000000"/>
                <w:kern w:val="0"/>
                <w:sz w:val="18"/>
                <w:szCs w:val="18"/>
              </w:rPr>
              <w:t>00632</w:t>
            </w:r>
          </w:p>
        </w:tc>
        <w:tc>
          <w:tcPr>
            <w:tcW w:w="1701" w:type="dxa"/>
            <w:tcBorders>
              <w:top w:val="single" w:sz="4" w:space="0" w:color="auto"/>
              <w:left w:val="nil"/>
              <w:bottom w:val="single" w:sz="4" w:space="0" w:color="auto"/>
              <w:right w:val="nil"/>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sidRPr="00463263">
              <w:rPr>
                <w:rFonts w:ascii="宋体" w:hAnsi="宋体" w:cs="宋体" w:hint="eastAsia"/>
                <w:color w:val="000000"/>
                <w:kern w:val="0"/>
                <w:sz w:val="18"/>
                <w:szCs w:val="18"/>
              </w:rPr>
              <w:t>SJGSDWMC</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sidRPr="00463263">
              <w:rPr>
                <w:rFonts w:ascii="宋体" w:hAnsi="宋体" w:cs="宋体" w:hint="eastAsia"/>
                <w:color w:val="000000"/>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10</w:t>
            </w:r>
          </w:p>
        </w:tc>
        <w:tc>
          <w:tcPr>
            <w:tcW w:w="2188" w:type="dxa"/>
            <w:tcBorders>
              <w:top w:val="single" w:sz="4" w:space="0" w:color="auto"/>
              <w:left w:val="nil"/>
              <w:bottom w:val="single" w:sz="4" w:space="0" w:color="auto"/>
              <w:right w:val="single" w:sz="4" w:space="0" w:color="auto"/>
            </w:tcBorders>
            <w:vAlign w:val="center"/>
          </w:tcPr>
          <w:p w:rsidR="008C4076" w:rsidRPr="008C4076" w:rsidRDefault="008C4076" w:rsidP="008C4076">
            <w:pPr>
              <w:widowControl/>
              <w:spacing w:line="240" w:lineRule="auto"/>
              <w:jc w:val="left"/>
              <w:rPr>
                <w:rFonts w:ascii="宋体" w:hAnsi="宋体" w:cs="宋体"/>
                <w:color w:val="000000" w:themeColor="text1"/>
                <w:kern w:val="0"/>
                <w:sz w:val="18"/>
                <w:szCs w:val="18"/>
              </w:rPr>
            </w:pPr>
            <w:r w:rsidRPr="008C4076">
              <w:rPr>
                <w:rFonts w:ascii="宋体" w:hAnsi="宋体" w:cs="宋体" w:hint="eastAsia"/>
                <w:color w:val="000000" w:themeColor="text1"/>
                <w:kern w:val="0"/>
                <w:sz w:val="18"/>
                <w:szCs w:val="18"/>
              </w:rPr>
              <w:t>登记时间</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701"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85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8266F4">
        <w:trPr>
          <w:trHeight w:val="510"/>
        </w:trPr>
        <w:tc>
          <w:tcPr>
            <w:tcW w:w="720"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11</w:t>
            </w:r>
          </w:p>
        </w:tc>
        <w:tc>
          <w:tcPr>
            <w:tcW w:w="2188" w:type="dxa"/>
            <w:tcBorders>
              <w:top w:val="single" w:sz="4" w:space="0" w:color="auto"/>
              <w:left w:val="nil"/>
              <w:bottom w:val="single" w:sz="4" w:space="0" w:color="auto"/>
              <w:right w:val="single" w:sz="4" w:space="0" w:color="auto"/>
            </w:tcBorders>
            <w:vAlign w:val="center"/>
          </w:tcPr>
          <w:p w:rsidR="008C4076" w:rsidRPr="008C4076" w:rsidRDefault="008C4076" w:rsidP="008C4076">
            <w:pPr>
              <w:widowControl/>
              <w:spacing w:line="240" w:lineRule="auto"/>
              <w:jc w:val="left"/>
              <w:rPr>
                <w:rFonts w:ascii="宋体" w:hAnsi="宋体" w:cs="宋体"/>
                <w:color w:val="000000" w:themeColor="text1"/>
                <w:kern w:val="0"/>
                <w:sz w:val="18"/>
                <w:szCs w:val="18"/>
              </w:rPr>
            </w:pPr>
            <w:r w:rsidRPr="008C4076">
              <w:rPr>
                <w:rFonts w:ascii="宋体" w:hAnsi="宋体" w:cs="宋体"/>
                <w:color w:val="000000" w:themeColor="text1"/>
                <w:kern w:val="0"/>
                <w:sz w:val="18"/>
                <w:szCs w:val="18"/>
              </w:rPr>
              <w:t>更新时间</w:t>
            </w:r>
          </w:p>
        </w:tc>
        <w:tc>
          <w:tcPr>
            <w:tcW w:w="1701"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sidRPr="00463263">
              <w:rPr>
                <w:rFonts w:ascii="宋体" w:hAnsi="宋体" w:cs="宋体"/>
                <w:color w:val="000000"/>
                <w:kern w:val="0"/>
                <w:sz w:val="18"/>
                <w:szCs w:val="18"/>
              </w:rPr>
              <w:t>DE</w:t>
            </w:r>
            <w:r w:rsidRPr="00463263">
              <w:rPr>
                <w:rFonts w:ascii="宋体" w:hAnsi="宋体" w:cs="宋体" w:hint="eastAsia"/>
                <w:color w:val="000000"/>
                <w:kern w:val="0"/>
                <w:sz w:val="18"/>
                <w:szCs w:val="18"/>
              </w:rPr>
              <w:t>00629</w:t>
            </w:r>
          </w:p>
        </w:tc>
        <w:tc>
          <w:tcPr>
            <w:tcW w:w="1701" w:type="dxa"/>
            <w:tcBorders>
              <w:top w:val="single" w:sz="4" w:space="0" w:color="auto"/>
              <w:left w:val="nil"/>
              <w:bottom w:val="single" w:sz="4" w:space="0" w:color="auto"/>
              <w:right w:val="nil"/>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sidRPr="00463263">
              <w:rPr>
                <w:rFonts w:ascii="宋体" w:hAnsi="宋体" w:cs="宋体" w:hint="eastAsia"/>
                <w:color w:val="000000"/>
                <w:kern w:val="0"/>
                <w:sz w:val="18"/>
                <w:szCs w:val="18"/>
              </w:rPr>
              <w:t>GXSJ</w:t>
            </w:r>
          </w:p>
        </w:tc>
        <w:tc>
          <w:tcPr>
            <w:tcW w:w="850" w:type="dxa"/>
            <w:tcBorders>
              <w:top w:val="single" w:sz="4" w:space="0" w:color="auto"/>
              <w:left w:val="nil"/>
              <w:bottom w:val="single" w:sz="4" w:space="0" w:color="auto"/>
              <w:right w:val="single" w:sz="4" w:space="0" w:color="auto"/>
            </w:tcBorders>
            <w:vAlign w:val="center"/>
          </w:tcPr>
          <w:p w:rsidR="008C4076" w:rsidRPr="00463263" w:rsidRDefault="008C4076" w:rsidP="008C4076">
            <w:pPr>
              <w:widowControl/>
              <w:spacing w:line="240" w:lineRule="auto"/>
              <w:jc w:val="left"/>
              <w:rPr>
                <w:rFonts w:ascii="宋体" w:hAnsi="宋体" w:cs="宋体"/>
                <w:color w:val="000000"/>
                <w:kern w:val="0"/>
                <w:sz w:val="18"/>
                <w:szCs w:val="18"/>
              </w:rPr>
            </w:pPr>
            <w:r w:rsidRPr="00463263">
              <w:rPr>
                <w:rFonts w:ascii="宋体" w:hAnsi="宋体" w:cs="宋体" w:hint="eastAsia"/>
                <w:color w:val="000000"/>
                <w:kern w:val="0"/>
                <w:sz w:val="18"/>
                <w:szCs w:val="18"/>
              </w:rPr>
              <w:t>非空</w:t>
            </w:r>
          </w:p>
        </w:tc>
      </w:tr>
    </w:tbl>
    <w:p w:rsidR="008C4076" w:rsidRDefault="008C4076" w:rsidP="007B04C7">
      <w:pPr>
        <w:pStyle w:val="afff"/>
        <w:spacing w:line="480" w:lineRule="auto"/>
        <w:jc w:val="left"/>
        <w:rPr>
          <w:rFonts w:cs="Times New Roman"/>
          <w:color w:val="000000" w:themeColor="text1"/>
        </w:rPr>
      </w:pPr>
      <w:r>
        <w:rPr>
          <w:color w:val="000000" w:themeColor="text1"/>
        </w:rPr>
        <w:lastRenderedPageBreak/>
        <w:t>4.</w:t>
      </w:r>
      <w:r>
        <w:rPr>
          <w:rFonts w:hint="eastAsia"/>
          <w:color w:val="000000" w:themeColor="text1"/>
        </w:rPr>
        <w:t>3</w:t>
      </w:r>
      <w:r>
        <w:rPr>
          <w:color w:val="000000" w:themeColor="text1"/>
        </w:rPr>
        <w:t xml:space="preserve">  </w:t>
      </w:r>
      <w:bookmarkEnd w:id="7"/>
      <w:bookmarkEnd w:id="8"/>
      <w:r>
        <w:rPr>
          <w:rFonts w:hint="eastAsia"/>
          <w:color w:val="000000" w:themeColor="text1"/>
        </w:rPr>
        <w:t>从业人员信息</w:t>
      </w:r>
    </w:p>
    <w:p w:rsidR="008C4076" w:rsidRDefault="008C4076" w:rsidP="007B04C7">
      <w:pPr>
        <w:ind w:firstLineChars="200" w:firstLine="420"/>
        <w:rPr>
          <w:rFonts w:cs="Times New Roman"/>
          <w:color w:val="000000" w:themeColor="text1"/>
        </w:rPr>
      </w:pPr>
      <w:r>
        <w:rPr>
          <w:rFonts w:cs="宋体" w:hint="eastAsia"/>
          <w:color w:val="000000" w:themeColor="text1"/>
        </w:rPr>
        <w:t>从业人员信息数据项见表</w:t>
      </w:r>
      <w:r w:rsidRPr="009433E0">
        <w:rPr>
          <w:rFonts w:cs="宋体" w:hint="eastAsia"/>
          <w:color w:val="000000" w:themeColor="text1"/>
        </w:rPr>
        <w:t>4</w:t>
      </w:r>
      <w:r>
        <w:rPr>
          <w:rFonts w:cs="宋体" w:hint="eastAsia"/>
          <w:color w:val="000000" w:themeColor="text1"/>
        </w:rPr>
        <w:t>。</w:t>
      </w:r>
    </w:p>
    <w:p w:rsidR="008C4076" w:rsidRDefault="008C4076" w:rsidP="008C4076">
      <w:pPr>
        <w:pStyle w:val="afff"/>
        <w:spacing w:line="480" w:lineRule="auto"/>
      </w:pPr>
      <w:r>
        <w:rPr>
          <w:rFonts w:hint="eastAsia"/>
          <w:color w:val="000000" w:themeColor="text1"/>
        </w:rPr>
        <w:t>表4</w:t>
      </w:r>
      <w:r>
        <w:rPr>
          <w:color w:val="000000" w:themeColor="text1"/>
        </w:rPr>
        <w:t xml:space="preserve"> </w:t>
      </w:r>
      <w:r>
        <w:rPr>
          <w:rFonts w:hint="eastAsia"/>
          <w:color w:val="000000" w:themeColor="text1"/>
        </w:rPr>
        <w:t>从业人员信息数据项</w:t>
      </w:r>
    </w:p>
    <w:tbl>
      <w:tblPr>
        <w:tblW w:w="8861" w:type="dxa"/>
        <w:tblInd w:w="-106" w:type="dxa"/>
        <w:tblLayout w:type="fixed"/>
        <w:tblLook w:val="04A0" w:firstRow="1" w:lastRow="0" w:firstColumn="1" w:lastColumn="0" w:noHBand="0" w:noVBand="1"/>
      </w:tblPr>
      <w:tblGrid>
        <w:gridCol w:w="760"/>
        <w:gridCol w:w="2516"/>
        <w:gridCol w:w="1758"/>
        <w:gridCol w:w="1221"/>
        <w:gridCol w:w="1403"/>
        <w:gridCol w:w="1203"/>
      </w:tblGrid>
      <w:tr w:rsidR="008C4076" w:rsidTr="00430C0B">
        <w:trPr>
          <w:trHeight w:val="402"/>
        </w:trPr>
        <w:tc>
          <w:tcPr>
            <w:tcW w:w="760" w:type="dxa"/>
            <w:tcBorders>
              <w:top w:val="single" w:sz="4" w:space="0" w:color="auto"/>
              <w:left w:val="single" w:sz="4" w:space="0" w:color="auto"/>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516" w:type="dxa"/>
            <w:tcBorders>
              <w:top w:val="single" w:sz="4" w:space="0" w:color="auto"/>
              <w:left w:val="nil"/>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58" w:type="dxa"/>
            <w:tcBorders>
              <w:top w:val="single" w:sz="4" w:space="0" w:color="auto"/>
              <w:left w:val="nil"/>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221" w:type="dxa"/>
            <w:tcBorders>
              <w:top w:val="single" w:sz="4" w:space="0" w:color="auto"/>
              <w:left w:val="nil"/>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03" w:type="dxa"/>
            <w:tcBorders>
              <w:top w:val="single" w:sz="4" w:space="0" w:color="auto"/>
              <w:left w:val="nil"/>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203" w:type="dxa"/>
            <w:tcBorders>
              <w:top w:val="single" w:sz="4" w:space="0" w:color="auto"/>
              <w:left w:val="nil"/>
              <w:bottom w:val="single" w:sz="4" w:space="0" w:color="auto"/>
              <w:right w:val="single" w:sz="4" w:space="0" w:color="auto"/>
            </w:tcBorders>
            <w:vAlign w:val="center"/>
          </w:tcPr>
          <w:p w:rsidR="008C4076" w:rsidRDefault="008C4076" w:rsidP="0058390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430C0B">
        <w:trPr>
          <w:trHeight w:val="402"/>
        </w:trPr>
        <w:tc>
          <w:tcPr>
            <w:tcW w:w="76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2516" w:type="dxa"/>
            <w:tcBorders>
              <w:top w:val="single" w:sz="4" w:space="0" w:color="auto"/>
              <w:left w:val="nil"/>
              <w:bottom w:val="single" w:sz="4" w:space="0" w:color="auto"/>
              <w:right w:val="single" w:sz="4" w:space="0" w:color="auto"/>
            </w:tcBorders>
            <w:vAlign w:val="center"/>
          </w:tcPr>
          <w:p w:rsidR="008C4076" w:rsidRPr="008C4076" w:rsidRDefault="008C4076" w:rsidP="008C4076">
            <w:pPr>
              <w:widowControl/>
              <w:spacing w:line="240" w:lineRule="auto"/>
              <w:jc w:val="left"/>
              <w:rPr>
                <w:rFonts w:ascii="宋体" w:hAnsi="宋体" w:cs="宋体"/>
                <w:color w:val="000000" w:themeColor="text1"/>
                <w:kern w:val="0"/>
                <w:sz w:val="18"/>
                <w:szCs w:val="18"/>
              </w:rPr>
            </w:pPr>
            <w:r w:rsidRPr="008C4076">
              <w:rPr>
                <w:rFonts w:ascii="宋体" w:hAnsi="宋体" w:cs="宋体" w:hint="eastAsia"/>
                <w:color w:val="000000" w:themeColor="text1"/>
                <w:kern w:val="0"/>
                <w:sz w:val="18"/>
                <w:szCs w:val="18"/>
              </w:rPr>
              <w:t>业务流水号</w:t>
            </w:r>
          </w:p>
        </w:tc>
        <w:tc>
          <w:tcPr>
            <w:tcW w:w="1758" w:type="dxa"/>
            <w:tcBorders>
              <w:top w:val="single" w:sz="4" w:space="0" w:color="auto"/>
              <w:left w:val="nil"/>
              <w:bottom w:val="single" w:sz="4" w:space="0" w:color="auto"/>
              <w:right w:val="single" w:sz="4" w:space="0" w:color="auto"/>
            </w:tcBorders>
            <w:vAlign w:val="center"/>
          </w:tcPr>
          <w:p w:rsidR="008C4076" w:rsidRPr="008C4076" w:rsidRDefault="008C4076" w:rsidP="008C4076">
            <w:pPr>
              <w:widowControl/>
              <w:spacing w:line="240" w:lineRule="auto"/>
              <w:jc w:val="left"/>
              <w:rPr>
                <w:rFonts w:ascii="宋体" w:hAnsi="宋体" w:cs="宋体"/>
                <w:color w:val="000000" w:themeColor="text1"/>
                <w:kern w:val="0"/>
                <w:sz w:val="18"/>
                <w:szCs w:val="18"/>
              </w:rPr>
            </w:pPr>
            <w:r w:rsidRPr="008C4076">
              <w:rPr>
                <w:rFonts w:ascii="宋体" w:hAnsi="宋体" w:cs="宋体" w:hint="eastAsia"/>
                <w:color w:val="000000" w:themeColor="text1"/>
                <w:kern w:val="0"/>
                <w:sz w:val="18"/>
                <w:szCs w:val="18"/>
              </w:rPr>
              <w:t>DE00626</w:t>
            </w:r>
          </w:p>
        </w:tc>
        <w:tc>
          <w:tcPr>
            <w:tcW w:w="1221" w:type="dxa"/>
            <w:tcBorders>
              <w:top w:val="single" w:sz="4" w:space="0" w:color="auto"/>
              <w:left w:val="nil"/>
              <w:bottom w:val="single" w:sz="4" w:space="0" w:color="auto"/>
              <w:right w:val="single" w:sz="4" w:space="0" w:color="auto"/>
            </w:tcBorders>
            <w:vAlign w:val="center"/>
          </w:tcPr>
          <w:p w:rsidR="008C4076" w:rsidRPr="008C4076" w:rsidRDefault="008C4076" w:rsidP="008C4076">
            <w:pPr>
              <w:widowControl/>
              <w:spacing w:line="240" w:lineRule="auto"/>
              <w:jc w:val="left"/>
              <w:rPr>
                <w:rFonts w:ascii="宋体" w:hAnsi="宋体" w:cs="宋体"/>
                <w:color w:val="000000" w:themeColor="text1"/>
                <w:kern w:val="0"/>
                <w:sz w:val="18"/>
                <w:szCs w:val="18"/>
              </w:rPr>
            </w:pPr>
          </w:p>
        </w:tc>
        <w:tc>
          <w:tcPr>
            <w:tcW w:w="1403" w:type="dxa"/>
            <w:tcBorders>
              <w:top w:val="single" w:sz="4" w:space="0" w:color="auto"/>
              <w:left w:val="nil"/>
              <w:bottom w:val="single" w:sz="4" w:space="0" w:color="auto"/>
              <w:right w:val="single" w:sz="4" w:space="0" w:color="auto"/>
            </w:tcBorders>
            <w:vAlign w:val="center"/>
          </w:tcPr>
          <w:p w:rsidR="008C4076" w:rsidRPr="008C4076" w:rsidRDefault="008C4076" w:rsidP="008C4076">
            <w:pPr>
              <w:widowControl/>
              <w:spacing w:line="240" w:lineRule="auto"/>
              <w:jc w:val="left"/>
              <w:rPr>
                <w:rFonts w:ascii="宋体" w:hAnsi="宋体" w:cs="宋体"/>
                <w:color w:val="000000" w:themeColor="text1"/>
                <w:kern w:val="0"/>
                <w:sz w:val="18"/>
                <w:szCs w:val="18"/>
              </w:rPr>
            </w:pPr>
            <w:r w:rsidRPr="008C4076">
              <w:rPr>
                <w:rFonts w:ascii="宋体" w:hAnsi="宋体" w:cs="宋体"/>
                <w:color w:val="000000" w:themeColor="text1"/>
                <w:kern w:val="0"/>
                <w:sz w:val="18"/>
                <w:szCs w:val="18"/>
              </w:rPr>
              <w:t>YWLSH</w:t>
            </w:r>
          </w:p>
        </w:tc>
        <w:tc>
          <w:tcPr>
            <w:tcW w:w="120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w:t>
            </w:r>
          </w:p>
        </w:tc>
        <w:tc>
          <w:tcPr>
            <w:tcW w:w="2516" w:type="dxa"/>
            <w:tcBorders>
              <w:top w:val="single" w:sz="4" w:space="0" w:color="auto"/>
              <w:left w:val="nil"/>
              <w:bottom w:val="single" w:sz="4" w:space="0" w:color="auto"/>
              <w:right w:val="single" w:sz="4" w:space="0" w:color="auto"/>
            </w:tcBorders>
            <w:vAlign w:val="center"/>
          </w:tcPr>
          <w:p w:rsidR="008C4076" w:rsidRPr="006B6ACE" w:rsidRDefault="008C4076" w:rsidP="008C4076">
            <w:pPr>
              <w:widowControl/>
              <w:spacing w:line="240" w:lineRule="auto"/>
              <w:jc w:val="left"/>
              <w:rPr>
                <w:rFonts w:ascii="宋体" w:hAnsi="宋体" w:cs="宋体"/>
                <w:kern w:val="0"/>
                <w:sz w:val="18"/>
                <w:szCs w:val="18"/>
              </w:rPr>
            </w:pPr>
            <w:r w:rsidRPr="006B6ACE">
              <w:rPr>
                <w:rFonts w:ascii="宋体" w:hAnsi="宋体" w:cs="宋体" w:hint="eastAsia"/>
                <w:kern w:val="0"/>
                <w:sz w:val="18"/>
                <w:szCs w:val="18"/>
              </w:rPr>
              <w:t>易制爆从业人员身份证件类型</w:t>
            </w:r>
          </w:p>
        </w:tc>
        <w:tc>
          <w:tcPr>
            <w:tcW w:w="1758" w:type="dxa"/>
            <w:tcBorders>
              <w:top w:val="single" w:sz="4" w:space="0" w:color="auto"/>
              <w:left w:val="nil"/>
              <w:bottom w:val="single" w:sz="4" w:space="0" w:color="auto"/>
              <w:right w:val="single" w:sz="4" w:space="0" w:color="auto"/>
            </w:tcBorders>
            <w:vAlign w:val="center"/>
          </w:tcPr>
          <w:p w:rsidR="008C4076" w:rsidRPr="008D3F82" w:rsidRDefault="008C4076" w:rsidP="008C4076">
            <w:pPr>
              <w:widowControl/>
              <w:spacing w:line="240" w:lineRule="auto"/>
              <w:jc w:val="left"/>
              <w:rPr>
                <w:rFonts w:ascii="宋体" w:hAnsi="宋体" w:cs="宋体"/>
                <w:i/>
                <w:color w:val="000000" w:themeColor="text1"/>
                <w:kern w:val="0"/>
                <w:sz w:val="18"/>
                <w:szCs w:val="18"/>
              </w:rPr>
            </w:pPr>
            <w:r w:rsidRPr="008D3F82">
              <w:rPr>
                <w:rFonts w:ascii="宋体" w:hAnsi="宋体" w:cs="宋体"/>
                <w:i/>
                <w:color w:val="000000" w:themeColor="text1"/>
                <w:kern w:val="0"/>
                <w:sz w:val="18"/>
                <w:szCs w:val="18"/>
              </w:rPr>
              <w:t>DEY003</w:t>
            </w:r>
            <w:r w:rsidRPr="008D3F82">
              <w:rPr>
                <w:rFonts w:ascii="宋体" w:hAnsi="宋体" w:cs="宋体" w:hint="eastAsia"/>
                <w:i/>
                <w:color w:val="000000" w:themeColor="text1"/>
                <w:kern w:val="0"/>
                <w:sz w:val="18"/>
                <w:szCs w:val="18"/>
              </w:rPr>
              <w:t>4</w:t>
            </w:r>
          </w:p>
        </w:tc>
        <w:tc>
          <w:tcPr>
            <w:tcW w:w="122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40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YZBCYRYSFZJLX</w:t>
            </w:r>
          </w:p>
        </w:tc>
        <w:tc>
          <w:tcPr>
            <w:tcW w:w="120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3</w:t>
            </w:r>
          </w:p>
        </w:tc>
        <w:tc>
          <w:tcPr>
            <w:tcW w:w="2516" w:type="dxa"/>
            <w:tcBorders>
              <w:top w:val="nil"/>
              <w:left w:val="nil"/>
              <w:bottom w:val="single" w:sz="4" w:space="0" w:color="auto"/>
              <w:right w:val="single" w:sz="4" w:space="0" w:color="auto"/>
            </w:tcBorders>
            <w:vAlign w:val="center"/>
          </w:tcPr>
          <w:p w:rsidR="008C4076" w:rsidRPr="006B6ACE" w:rsidRDefault="008C4076" w:rsidP="001A4A8F">
            <w:pPr>
              <w:widowControl/>
              <w:spacing w:line="240" w:lineRule="auto"/>
              <w:jc w:val="left"/>
              <w:rPr>
                <w:rFonts w:ascii="宋体" w:hAnsi="宋体" w:cs="宋体"/>
                <w:kern w:val="0"/>
                <w:sz w:val="18"/>
                <w:szCs w:val="18"/>
              </w:rPr>
            </w:pPr>
            <w:r w:rsidRPr="006B6ACE">
              <w:rPr>
                <w:rFonts w:ascii="宋体" w:hAnsi="宋体" w:cs="宋体" w:hint="eastAsia"/>
                <w:kern w:val="0"/>
                <w:sz w:val="18"/>
                <w:szCs w:val="18"/>
              </w:rPr>
              <w:t>身份证件</w:t>
            </w:r>
            <w:r w:rsidR="0005171D" w:rsidRPr="006B6ACE">
              <w:rPr>
                <w:rFonts w:ascii="宋体" w:hAnsi="宋体" w:cs="宋体" w:hint="eastAsia"/>
                <w:kern w:val="0"/>
                <w:sz w:val="18"/>
                <w:szCs w:val="18"/>
              </w:rPr>
              <w:t>_证件号码</w:t>
            </w:r>
          </w:p>
        </w:tc>
        <w:tc>
          <w:tcPr>
            <w:tcW w:w="1758" w:type="dxa"/>
            <w:tcBorders>
              <w:top w:val="nil"/>
              <w:left w:val="nil"/>
              <w:bottom w:val="single" w:sz="4" w:space="0" w:color="auto"/>
              <w:right w:val="single" w:sz="4" w:space="0" w:color="auto"/>
            </w:tcBorders>
            <w:vAlign w:val="center"/>
          </w:tcPr>
          <w:p w:rsidR="008C4076" w:rsidRPr="001F1B60" w:rsidRDefault="0005171D" w:rsidP="008C4076">
            <w:pPr>
              <w:widowControl/>
              <w:spacing w:line="240" w:lineRule="auto"/>
              <w:jc w:val="left"/>
              <w:rPr>
                <w:rFonts w:ascii="宋体" w:hAnsi="宋体" w:cs="宋体"/>
                <w:color w:val="000000" w:themeColor="text1"/>
                <w:kern w:val="0"/>
                <w:sz w:val="18"/>
                <w:szCs w:val="18"/>
              </w:rPr>
            </w:pPr>
            <w:r w:rsidRPr="008655C7">
              <w:rPr>
                <w:rFonts w:ascii="宋体" w:hAnsi="宋体" w:cs="宋体" w:hint="eastAsia"/>
                <w:color w:val="000000" w:themeColor="text1"/>
                <w:kern w:val="0"/>
                <w:sz w:val="18"/>
                <w:szCs w:val="18"/>
              </w:rPr>
              <w:t>DE00618</w:t>
            </w:r>
          </w:p>
        </w:tc>
        <w:tc>
          <w:tcPr>
            <w:tcW w:w="1221" w:type="dxa"/>
            <w:tcBorders>
              <w:top w:val="nil"/>
              <w:left w:val="nil"/>
              <w:bottom w:val="single" w:sz="4" w:space="0" w:color="auto"/>
              <w:right w:val="single" w:sz="4" w:space="0" w:color="auto"/>
            </w:tcBorders>
            <w:vAlign w:val="center"/>
          </w:tcPr>
          <w:p w:rsidR="008C4076" w:rsidRPr="008655C7" w:rsidRDefault="006B6ACE" w:rsidP="006B6ACE">
            <w:pPr>
              <w:widowControl/>
              <w:spacing w:line="240" w:lineRule="auto"/>
              <w:jc w:val="left"/>
              <w:rPr>
                <w:rFonts w:ascii="宋体" w:hAnsi="宋体" w:cs="宋体"/>
                <w:color w:val="000000" w:themeColor="text1"/>
                <w:kern w:val="0"/>
                <w:sz w:val="18"/>
                <w:szCs w:val="18"/>
              </w:rPr>
            </w:pPr>
            <w:r w:rsidRPr="006B6ACE">
              <w:rPr>
                <w:rFonts w:ascii="宋体" w:hAnsi="宋体" w:cs="宋体"/>
                <w:color w:val="000000" w:themeColor="text1"/>
                <w:kern w:val="0"/>
                <w:sz w:val="18"/>
                <w:szCs w:val="18"/>
              </w:rPr>
              <w:t>DQR0034</w:t>
            </w:r>
          </w:p>
        </w:tc>
        <w:tc>
          <w:tcPr>
            <w:tcW w:w="1403" w:type="dxa"/>
            <w:tcBorders>
              <w:top w:val="nil"/>
              <w:left w:val="nil"/>
              <w:bottom w:val="single" w:sz="4" w:space="0" w:color="auto"/>
              <w:right w:val="single" w:sz="4" w:space="0" w:color="auto"/>
            </w:tcBorders>
            <w:vAlign w:val="center"/>
          </w:tcPr>
          <w:p w:rsidR="008C4076" w:rsidRPr="008655C7" w:rsidRDefault="006B6ACE"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SFZJ_</w:t>
            </w:r>
            <w:r w:rsidR="0005171D" w:rsidRPr="008655C7">
              <w:rPr>
                <w:rFonts w:ascii="宋体" w:hAnsi="宋体" w:cs="宋体" w:hint="eastAsia"/>
                <w:color w:val="000000" w:themeColor="text1"/>
                <w:kern w:val="0"/>
                <w:sz w:val="18"/>
                <w:szCs w:val="18"/>
              </w:rPr>
              <w:t>ZJHM</w:t>
            </w:r>
          </w:p>
        </w:tc>
        <w:tc>
          <w:tcPr>
            <w:tcW w:w="120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4</w:t>
            </w:r>
          </w:p>
        </w:tc>
        <w:tc>
          <w:tcPr>
            <w:tcW w:w="2516" w:type="dxa"/>
            <w:tcBorders>
              <w:top w:val="nil"/>
              <w:left w:val="nil"/>
              <w:bottom w:val="single" w:sz="4" w:space="0" w:color="auto"/>
              <w:right w:val="single" w:sz="4" w:space="0" w:color="auto"/>
            </w:tcBorders>
            <w:vAlign w:val="center"/>
          </w:tcPr>
          <w:p w:rsidR="008C4076" w:rsidRPr="001F1B60"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易制爆从业人员类型</w:t>
            </w:r>
          </w:p>
        </w:tc>
        <w:tc>
          <w:tcPr>
            <w:tcW w:w="1758" w:type="dxa"/>
            <w:tcBorders>
              <w:top w:val="nil"/>
              <w:left w:val="nil"/>
              <w:bottom w:val="single" w:sz="4" w:space="0" w:color="auto"/>
              <w:right w:val="single" w:sz="4" w:space="0" w:color="auto"/>
            </w:tcBorders>
            <w:vAlign w:val="center"/>
          </w:tcPr>
          <w:p w:rsidR="008C4076" w:rsidRPr="00583906" w:rsidRDefault="008C4076" w:rsidP="008C4076">
            <w:pPr>
              <w:widowControl/>
              <w:spacing w:line="240" w:lineRule="auto"/>
              <w:jc w:val="left"/>
              <w:rPr>
                <w:rFonts w:ascii="宋体" w:hAnsi="宋体" w:cs="宋体"/>
                <w:i/>
                <w:color w:val="000000" w:themeColor="text1"/>
                <w:kern w:val="0"/>
                <w:sz w:val="18"/>
                <w:szCs w:val="18"/>
              </w:rPr>
            </w:pPr>
            <w:r w:rsidRPr="00583906">
              <w:rPr>
                <w:rFonts w:ascii="宋体" w:hAnsi="宋体" w:cs="宋体"/>
                <w:i/>
                <w:color w:val="000000" w:themeColor="text1"/>
                <w:kern w:val="0"/>
                <w:sz w:val="18"/>
                <w:szCs w:val="18"/>
              </w:rPr>
              <w:t>DEY0008</w:t>
            </w:r>
          </w:p>
        </w:tc>
        <w:tc>
          <w:tcPr>
            <w:tcW w:w="122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03"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YZBCYRYLX</w:t>
            </w:r>
          </w:p>
        </w:tc>
        <w:tc>
          <w:tcPr>
            <w:tcW w:w="120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Default="00343450"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5</w:t>
            </w:r>
          </w:p>
        </w:tc>
        <w:tc>
          <w:tcPr>
            <w:tcW w:w="251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姓名</w:t>
            </w:r>
          </w:p>
        </w:tc>
        <w:tc>
          <w:tcPr>
            <w:tcW w:w="175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DE00002</w:t>
            </w:r>
          </w:p>
        </w:tc>
        <w:tc>
          <w:tcPr>
            <w:tcW w:w="122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03"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XM</w:t>
            </w:r>
          </w:p>
        </w:tc>
        <w:tc>
          <w:tcPr>
            <w:tcW w:w="120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Default="00343450"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6</w:t>
            </w:r>
          </w:p>
        </w:tc>
        <w:tc>
          <w:tcPr>
            <w:tcW w:w="251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性别代码</w:t>
            </w:r>
          </w:p>
        </w:tc>
        <w:tc>
          <w:tcPr>
            <w:tcW w:w="175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DE00007</w:t>
            </w:r>
          </w:p>
        </w:tc>
        <w:tc>
          <w:tcPr>
            <w:tcW w:w="122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03"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XBDM</w:t>
            </w:r>
          </w:p>
        </w:tc>
        <w:tc>
          <w:tcPr>
            <w:tcW w:w="120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Default="00343450"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7</w:t>
            </w:r>
          </w:p>
        </w:tc>
        <w:tc>
          <w:tcPr>
            <w:tcW w:w="251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出生日期</w:t>
            </w:r>
          </w:p>
        </w:tc>
        <w:tc>
          <w:tcPr>
            <w:tcW w:w="175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DE00008</w:t>
            </w:r>
          </w:p>
        </w:tc>
        <w:tc>
          <w:tcPr>
            <w:tcW w:w="122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03"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CSRQ</w:t>
            </w:r>
          </w:p>
        </w:tc>
        <w:tc>
          <w:tcPr>
            <w:tcW w:w="120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Default="00343450"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8</w:t>
            </w:r>
          </w:p>
        </w:tc>
        <w:tc>
          <w:tcPr>
            <w:tcW w:w="251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学历代码</w:t>
            </w:r>
          </w:p>
        </w:tc>
        <w:tc>
          <w:tcPr>
            <w:tcW w:w="175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DE00013</w:t>
            </w:r>
          </w:p>
        </w:tc>
        <w:tc>
          <w:tcPr>
            <w:tcW w:w="122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03"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XLDM</w:t>
            </w:r>
          </w:p>
        </w:tc>
        <w:tc>
          <w:tcPr>
            <w:tcW w:w="120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Default="00343450"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9</w:t>
            </w:r>
          </w:p>
        </w:tc>
        <w:tc>
          <w:tcPr>
            <w:tcW w:w="251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民族代码</w:t>
            </w:r>
          </w:p>
        </w:tc>
        <w:tc>
          <w:tcPr>
            <w:tcW w:w="175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DE00011</w:t>
            </w:r>
          </w:p>
        </w:tc>
        <w:tc>
          <w:tcPr>
            <w:tcW w:w="122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03"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MZDM</w:t>
            </w:r>
          </w:p>
        </w:tc>
        <w:tc>
          <w:tcPr>
            <w:tcW w:w="120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RPr="00430C0B"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Pr="00F70AEE" w:rsidRDefault="00343450" w:rsidP="008C4076">
            <w:pPr>
              <w:widowControl/>
              <w:spacing w:line="240" w:lineRule="auto"/>
              <w:jc w:val="left"/>
              <w:rPr>
                <w:rFonts w:ascii="宋体" w:cs="Times New Roman"/>
                <w:color w:val="000000" w:themeColor="text1"/>
                <w:kern w:val="0"/>
                <w:sz w:val="18"/>
                <w:szCs w:val="18"/>
              </w:rPr>
            </w:pPr>
            <w:r w:rsidRPr="00F70AEE">
              <w:rPr>
                <w:rFonts w:ascii="宋体" w:hAnsi="宋体" w:cs="宋体"/>
                <w:color w:val="000000" w:themeColor="text1"/>
                <w:kern w:val="0"/>
                <w:sz w:val="18"/>
                <w:szCs w:val="18"/>
              </w:rPr>
              <w:t>10</w:t>
            </w:r>
          </w:p>
        </w:tc>
        <w:tc>
          <w:tcPr>
            <w:tcW w:w="2516" w:type="dxa"/>
            <w:tcBorders>
              <w:top w:val="nil"/>
              <w:left w:val="nil"/>
              <w:bottom w:val="single" w:sz="4" w:space="0" w:color="auto"/>
              <w:right w:val="single" w:sz="4" w:space="0" w:color="auto"/>
            </w:tcBorders>
            <w:vAlign w:val="center"/>
          </w:tcPr>
          <w:p w:rsidR="008C4076" w:rsidRPr="00F70AEE" w:rsidRDefault="00FE1C3E" w:rsidP="008C4076">
            <w:pPr>
              <w:widowControl/>
              <w:spacing w:line="240" w:lineRule="auto"/>
              <w:jc w:val="left"/>
              <w:rPr>
                <w:rFonts w:ascii="宋体" w:cs="Times New Roman"/>
                <w:color w:val="000000" w:themeColor="text1"/>
                <w:kern w:val="0"/>
                <w:sz w:val="18"/>
                <w:szCs w:val="18"/>
              </w:rPr>
            </w:pPr>
            <w:r w:rsidRPr="00F70AEE">
              <w:rPr>
                <w:rFonts w:ascii="宋体" w:hAnsi="宋体" w:cs="宋体" w:hint="eastAsia"/>
                <w:color w:val="000000" w:themeColor="text1"/>
                <w:kern w:val="0"/>
                <w:sz w:val="18"/>
                <w:szCs w:val="18"/>
              </w:rPr>
              <w:t>籍贯国家/地区代码</w:t>
            </w:r>
          </w:p>
        </w:tc>
        <w:tc>
          <w:tcPr>
            <w:tcW w:w="1758" w:type="dxa"/>
            <w:tcBorders>
              <w:top w:val="nil"/>
              <w:left w:val="nil"/>
              <w:bottom w:val="single" w:sz="4" w:space="0" w:color="auto"/>
              <w:right w:val="single" w:sz="4" w:space="0" w:color="auto"/>
            </w:tcBorders>
            <w:vAlign w:val="center"/>
          </w:tcPr>
          <w:p w:rsidR="008C4076" w:rsidRPr="00F70AEE" w:rsidRDefault="008C4076" w:rsidP="008C4076">
            <w:pPr>
              <w:widowControl/>
              <w:spacing w:line="240" w:lineRule="auto"/>
              <w:jc w:val="left"/>
              <w:rPr>
                <w:rFonts w:ascii="宋体" w:cs="Times New Roman"/>
                <w:color w:val="000000" w:themeColor="text1"/>
                <w:kern w:val="0"/>
                <w:sz w:val="18"/>
                <w:szCs w:val="18"/>
              </w:rPr>
            </w:pPr>
            <w:r w:rsidRPr="00F70AEE">
              <w:rPr>
                <w:rFonts w:ascii="宋体" w:hAnsi="宋体" w:cs="宋体"/>
                <w:color w:val="000000" w:themeColor="text1"/>
                <w:kern w:val="0"/>
                <w:sz w:val="18"/>
                <w:szCs w:val="18"/>
              </w:rPr>
              <w:t>DE00015</w:t>
            </w:r>
          </w:p>
        </w:tc>
        <w:tc>
          <w:tcPr>
            <w:tcW w:w="1221" w:type="dxa"/>
            <w:tcBorders>
              <w:top w:val="nil"/>
              <w:left w:val="nil"/>
              <w:bottom w:val="single" w:sz="4" w:space="0" w:color="auto"/>
              <w:right w:val="single" w:sz="4" w:space="0" w:color="auto"/>
            </w:tcBorders>
            <w:vAlign w:val="center"/>
          </w:tcPr>
          <w:p w:rsidR="008C4076" w:rsidRPr="00F70AEE" w:rsidRDefault="008C4076" w:rsidP="008C4076">
            <w:pPr>
              <w:widowControl/>
              <w:spacing w:line="240" w:lineRule="auto"/>
              <w:jc w:val="left"/>
              <w:rPr>
                <w:rFonts w:ascii="宋体" w:cs="Times New Roman"/>
                <w:color w:val="000000" w:themeColor="text1"/>
                <w:kern w:val="0"/>
                <w:sz w:val="18"/>
                <w:szCs w:val="18"/>
              </w:rPr>
            </w:pPr>
          </w:p>
        </w:tc>
        <w:tc>
          <w:tcPr>
            <w:tcW w:w="1403" w:type="dxa"/>
            <w:tcBorders>
              <w:top w:val="nil"/>
              <w:left w:val="nil"/>
              <w:bottom w:val="single" w:sz="4" w:space="0" w:color="auto"/>
              <w:right w:val="single" w:sz="4" w:space="0" w:color="auto"/>
            </w:tcBorders>
            <w:vAlign w:val="center"/>
          </w:tcPr>
          <w:p w:rsidR="008C4076" w:rsidRPr="00F70AEE" w:rsidRDefault="00B27598" w:rsidP="008C4076">
            <w:pPr>
              <w:widowControl/>
              <w:spacing w:line="240" w:lineRule="auto"/>
              <w:rPr>
                <w:rFonts w:ascii="宋体" w:cs="Times New Roman"/>
                <w:color w:val="000000" w:themeColor="text1"/>
                <w:kern w:val="0"/>
                <w:sz w:val="18"/>
                <w:szCs w:val="18"/>
              </w:rPr>
            </w:pPr>
            <w:r w:rsidRPr="00F70AEE">
              <w:rPr>
                <w:rFonts w:ascii="宋体" w:hAnsi="宋体" w:cs="宋体"/>
                <w:color w:val="000000" w:themeColor="text1"/>
                <w:kern w:val="0"/>
                <w:sz w:val="18"/>
                <w:szCs w:val="18"/>
              </w:rPr>
              <w:t>JGGJ</w:t>
            </w:r>
            <w:r w:rsidR="008C4076" w:rsidRPr="00F70AEE">
              <w:rPr>
                <w:rFonts w:ascii="宋体" w:hAnsi="宋体" w:cs="宋体"/>
                <w:color w:val="000000" w:themeColor="text1"/>
                <w:kern w:val="0"/>
                <w:sz w:val="18"/>
                <w:szCs w:val="18"/>
              </w:rPr>
              <w:t>DQDM</w:t>
            </w:r>
          </w:p>
        </w:tc>
        <w:tc>
          <w:tcPr>
            <w:tcW w:w="1203" w:type="dxa"/>
            <w:tcBorders>
              <w:top w:val="nil"/>
              <w:left w:val="nil"/>
              <w:bottom w:val="single" w:sz="4" w:space="0" w:color="auto"/>
              <w:right w:val="single" w:sz="4" w:space="0" w:color="auto"/>
            </w:tcBorders>
            <w:vAlign w:val="center"/>
          </w:tcPr>
          <w:p w:rsidR="008C4076" w:rsidRPr="00F70AEE" w:rsidRDefault="008C4076" w:rsidP="008C4076">
            <w:pPr>
              <w:widowControl/>
              <w:spacing w:line="240" w:lineRule="auto"/>
              <w:jc w:val="left"/>
              <w:rPr>
                <w:rFonts w:ascii="宋体" w:cs="Times New Roman"/>
                <w:color w:val="000000" w:themeColor="text1"/>
                <w:kern w:val="0"/>
                <w:sz w:val="18"/>
                <w:szCs w:val="18"/>
              </w:rPr>
            </w:pPr>
            <w:r w:rsidRPr="00F70AEE">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Default="00343450"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11</w:t>
            </w:r>
          </w:p>
        </w:tc>
        <w:tc>
          <w:tcPr>
            <w:tcW w:w="2516"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户籍地址</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地址名称</w:t>
            </w:r>
          </w:p>
        </w:tc>
        <w:tc>
          <w:tcPr>
            <w:tcW w:w="1758"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DE00075</w:t>
            </w:r>
          </w:p>
        </w:tc>
        <w:tc>
          <w:tcPr>
            <w:tcW w:w="122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DQ00002</w:t>
            </w:r>
          </w:p>
        </w:tc>
        <w:tc>
          <w:tcPr>
            <w:tcW w:w="1403"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HJDZ_DZMC</w:t>
            </w:r>
          </w:p>
        </w:tc>
        <w:tc>
          <w:tcPr>
            <w:tcW w:w="120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430C0B">
        <w:trPr>
          <w:trHeight w:val="402"/>
        </w:trPr>
        <w:tc>
          <w:tcPr>
            <w:tcW w:w="760"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r w:rsidR="00343450">
              <w:rPr>
                <w:rFonts w:ascii="宋体" w:hAnsi="宋体" w:cs="宋体" w:hint="eastAsia"/>
                <w:color w:val="000000" w:themeColor="text1"/>
                <w:kern w:val="0"/>
                <w:sz w:val="18"/>
                <w:szCs w:val="18"/>
              </w:rPr>
              <w:t>2</w:t>
            </w:r>
          </w:p>
        </w:tc>
        <w:tc>
          <w:tcPr>
            <w:tcW w:w="2516"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现住址</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地址名称</w:t>
            </w:r>
          </w:p>
        </w:tc>
        <w:tc>
          <w:tcPr>
            <w:tcW w:w="1758"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DE00075</w:t>
            </w:r>
          </w:p>
        </w:tc>
        <w:tc>
          <w:tcPr>
            <w:tcW w:w="122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DQ00014</w:t>
            </w:r>
          </w:p>
        </w:tc>
        <w:tc>
          <w:tcPr>
            <w:tcW w:w="1403"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XZZ_DZMC</w:t>
            </w:r>
          </w:p>
        </w:tc>
        <w:tc>
          <w:tcPr>
            <w:tcW w:w="120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bookmarkEnd w:id="9"/>
      <w:bookmarkEnd w:id="10"/>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Default="006B6ACE" w:rsidP="0037602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13</w:t>
            </w:r>
          </w:p>
        </w:tc>
        <w:tc>
          <w:tcPr>
            <w:tcW w:w="2516" w:type="dxa"/>
            <w:tcBorders>
              <w:top w:val="nil"/>
              <w:left w:val="nil"/>
              <w:bottom w:val="single" w:sz="4" w:space="0" w:color="auto"/>
              <w:right w:val="single" w:sz="4" w:space="0" w:color="auto"/>
            </w:tcBorders>
            <w:shd w:val="clear" w:color="000000" w:fill="FFFFFF"/>
            <w:vAlign w:val="center"/>
          </w:tcPr>
          <w:p w:rsidR="00484C58" w:rsidRPr="006B6ACE" w:rsidRDefault="00484C58" w:rsidP="00376022">
            <w:pPr>
              <w:widowControl/>
              <w:spacing w:line="240" w:lineRule="auto"/>
              <w:jc w:val="left"/>
              <w:rPr>
                <w:rFonts w:ascii="宋体" w:hAnsi="宋体" w:cs="宋体"/>
                <w:kern w:val="0"/>
                <w:sz w:val="18"/>
                <w:szCs w:val="18"/>
              </w:rPr>
            </w:pPr>
            <w:r w:rsidRPr="006B6ACE">
              <w:rPr>
                <w:rFonts w:ascii="宋体" w:hAnsi="宋体" w:cs="宋体" w:hint="eastAsia"/>
                <w:kern w:val="0"/>
                <w:sz w:val="18"/>
                <w:szCs w:val="18"/>
              </w:rPr>
              <w:t>资格证类型_名称</w:t>
            </w:r>
          </w:p>
        </w:tc>
        <w:tc>
          <w:tcPr>
            <w:tcW w:w="1758" w:type="dxa"/>
            <w:tcBorders>
              <w:top w:val="nil"/>
              <w:left w:val="nil"/>
              <w:bottom w:val="single" w:sz="4" w:space="0" w:color="auto"/>
              <w:right w:val="single" w:sz="4" w:space="0" w:color="auto"/>
            </w:tcBorders>
            <w:shd w:val="clear" w:color="000000" w:fill="FFFFFF"/>
            <w:vAlign w:val="center"/>
          </w:tcPr>
          <w:p w:rsidR="00484C58" w:rsidRPr="006B6ACE" w:rsidRDefault="00484C58" w:rsidP="00376022">
            <w:pPr>
              <w:widowControl/>
              <w:spacing w:line="240" w:lineRule="auto"/>
              <w:jc w:val="left"/>
              <w:rPr>
                <w:rFonts w:ascii="宋体" w:hAnsi="宋体" w:cs="宋体"/>
                <w:kern w:val="0"/>
                <w:sz w:val="18"/>
                <w:szCs w:val="18"/>
              </w:rPr>
            </w:pPr>
            <w:r w:rsidRPr="006B6ACE">
              <w:rPr>
                <w:rFonts w:ascii="宋体" w:hAnsi="宋体" w:cs="宋体"/>
                <w:kern w:val="0"/>
                <w:sz w:val="18"/>
                <w:szCs w:val="18"/>
              </w:rPr>
              <w:t>DE</w:t>
            </w:r>
            <w:r w:rsidRPr="006B6ACE">
              <w:rPr>
                <w:rFonts w:ascii="宋体" w:hAnsi="宋体" w:cs="宋体" w:hint="eastAsia"/>
                <w:kern w:val="0"/>
                <w:sz w:val="18"/>
                <w:szCs w:val="18"/>
              </w:rPr>
              <w:t>00928</w:t>
            </w:r>
          </w:p>
        </w:tc>
        <w:tc>
          <w:tcPr>
            <w:tcW w:w="1221" w:type="dxa"/>
            <w:tcBorders>
              <w:top w:val="nil"/>
              <w:left w:val="nil"/>
              <w:bottom w:val="single" w:sz="4" w:space="0" w:color="auto"/>
              <w:right w:val="single" w:sz="4" w:space="0" w:color="auto"/>
            </w:tcBorders>
            <w:shd w:val="clear" w:color="000000" w:fill="FFFFFF"/>
            <w:vAlign w:val="center"/>
          </w:tcPr>
          <w:p w:rsidR="00484C58" w:rsidRPr="006B6ACE" w:rsidRDefault="006B6ACE" w:rsidP="00376022">
            <w:pPr>
              <w:widowControl/>
              <w:spacing w:line="240" w:lineRule="auto"/>
              <w:jc w:val="left"/>
              <w:rPr>
                <w:rFonts w:ascii="宋体" w:hAnsi="宋体" w:cs="宋体"/>
                <w:kern w:val="0"/>
                <w:sz w:val="18"/>
                <w:szCs w:val="18"/>
              </w:rPr>
            </w:pPr>
            <w:r w:rsidRPr="006B6ACE">
              <w:rPr>
                <w:rFonts w:ascii="宋体" w:hAnsi="宋体" w:cs="宋体"/>
                <w:kern w:val="0"/>
                <w:sz w:val="18"/>
                <w:szCs w:val="18"/>
              </w:rPr>
              <w:t>DQR0036</w:t>
            </w:r>
          </w:p>
        </w:tc>
        <w:tc>
          <w:tcPr>
            <w:tcW w:w="1403" w:type="dxa"/>
            <w:tcBorders>
              <w:top w:val="nil"/>
              <w:left w:val="nil"/>
              <w:bottom w:val="single" w:sz="4" w:space="0" w:color="auto"/>
              <w:right w:val="single" w:sz="4" w:space="0" w:color="auto"/>
            </w:tcBorders>
            <w:shd w:val="clear" w:color="000000" w:fill="FFFFFF"/>
            <w:vAlign w:val="center"/>
          </w:tcPr>
          <w:p w:rsidR="00484C58" w:rsidRPr="006B6ACE" w:rsidRDefault="00484C58" w:rsidP="00376022">
            <w:pPr>
              <w:widowControl/>
              <w:spacing w:line="240" w:lineRule="auto"/>
              <w:rPr>
                <w:rFonts w:ascii="宋体" w:hAnsi="宋体" w:cs="宋体"/>
                <w:kern w:val="0"/>
                <w:sz w:val="18"/>
                <w:szCs w:val="18"/>
              </w:rPr>
            </w:pPr>
            <w:r w:rsidRPr="006B6ACE">
              <w:rPr>
                <w:rFonts w:ascii="宋体" w:hAnsi="宋体" w:cs="宋体" w:hint="eastAsia"/>
                <w:kern w:val="0"/>
                <w:sz w:val="18"/>
                <w:szCs w:val="18"/>
              </w:rPr>
              <w:t>ZGZLX_MC</w:t>
            </w:r>
          </w:p>
        </w:tc>
        <w:tc>
          <w:tcPr>
            <w:tcW w:w="1203" w:type="dxa"/>
            <w:tcBorders>
              <w:top w:val="nil"/>
              <w:left w:val="nil"/>
              <w:bottom w:val="single" w:sz="4" w:space="0" w:color="auto"/>
              <w:right w:val="single" w:sz="4" w:space="0" w:color="auto"/>
            </w:tcBorders>
            <w:vAlign w:val="center"/>
          </w:tcPr>
          <w:p w:rsidR="00484C58" w:rsidRDefault="00E311C9" w:rsidP="0037602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Default="006B6AC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14</w:t>
            </w:r>
          </w:p>
        </w:tc>
        <w:tc>
          <w:tcPr>
            <w:tcW w:w="2516" w:type="dxa"/>
            <w:tcBorders>
              <w:top w:val="nil"/>
              <w:left w:val="nil"/>
              <w:bottom w:val="single" w:sz="4" w:space="0" w:color="auto"/>
              <w:right w:val="single" w:sz="4" w:space="0" w:color="auto"/>
            </w:tcBorders>
            <w:shd w:val="clear" w:color="000000" w:fill="FFFFFF"/>
            <w:vAlign w:val="center"/>
          </w:tcPr>
          <w:p w:rsidR="00484C58" w:rsidRPr="007E67AD" w:rsidRDefault="00484C58" w:rsidP="008C4076">
            <w:pPr>
              <w:widowControl/>
              <w:spacing w:line="240" w:lineRule="auto"/>
              <w:jc w:val="left"/>
              <w:rPr>
                <w:rFonts w:ascii="宋体" w:hAnsi="宋体" w:cs="宋体"/>
                <w:kern w:val="0"/>
                <w:sz w:val="18"/>
                <w:szCs w:val="18"/>
              </w:rPr>
            </w:pPr>
            <w:r w:rsidRPr="007E67AD">
              <w:rPr>
                <w:rFonts w:ascii="宋体" w:hAnsi="宋体" w:cs="宋体" w:hint="eastAsia"/>
                <w:kern w:val="0"/>
                <w:sz w:val="18"/>
                <w:szCs w:val="18"/>
              </w:rPr>
              <w:t>资格证</w:t>
            </w:r>
          </w:p>
        </w:tc>
        <w:tc>
          <w:tcPr>
            <w:tcW w:w="1758" w:type="dxa"/>
            <w:tcBorders>
              <w:top w:val="nil"/>
              <w:left w:val="nil"/>
              <w:bottom w:val="single" w:sz="4" w:space="0" w:color="auto"/>
              <w:right w:val="single" w:sz="4" w:space="0" w:color="auto"/>
            </w:tcBorders>
            <w:shd w:val="clear" w:color="000000" w:fill="FFFFFF"/>
            <w:vAlign w:val="center"/>
          </w:tcPr>
          <w:p w:rsidR="00484C58" w:rsidRPr="007E67AD" w:rsidRDefault="00484C58" w:rsidP="00376022">
            <w:pPr>
              <w:widowControl/>
              <w:spacing w:line="240" w:lineRule="auto"/>
              <w:jc w:val="left"/>
              <w:rPr>
                <w:rFonts w:ascii="宋体" w:hAnsi="宋体" w:cs="宋体"/>
                <w:kern w:val="0"/>
                <w:sz w:val="18"/>
                <w:szCs w:val="18"/>
              </w:rPr>
            </w:pPr>
          </w:p>
        </w:tc>
        <w:tc>
          <w:tcPr>
            <w:tcW w:w="1221" w:type="dxa"/>
            <w:tcBorders>
              <w:top w:val="nil"/>
              <w:left w:val="nil"/>
              <w:bottom w:val="single" w:sz="4" w:space="0" w:color="auto"/>
              <w:right w:val="single" w:sz="4" w:space="0" w:color="auto"/>
            </w:tcBorders>
            <w:shd w:val="clear" w:color="000000" w:fill="FFFFFF"/>
            <w:vAlign w:val="center"/>
          </w:tcPr>
          <w:p w:rsidR="00484C58" w:rsidRPr="007E67AD" w:rsidRDefault="007E67AD" w:rsidP="00376022">
            <w:pPr>
              <w:widowControl/>
              <w:spacing w:line="240" w:lineRule="auto"/>
              <w:jc w:val="left"/>
              <w:rPr>
                <w:rFonts w:ascii="宋体" w:hAnsi="宋体" w:cs="宋体"/>
                <w:kern w:val="0"/>
                <w:sz w:val="18"/>
                <w:szCs w:val="18"/>
              </w:rPr>
            </w:pPr>
            <w:r w:rsidRPr="007E67AD">
              <w:rPr>
                <w:rFonts w:ascii="宋体" w:hAnsi="宋体" w:cs="宋体"/>
                <w:kern w:val="0"/>
                <w:sz w:val="18"/>
                <w:szCs w:val="18"/>
              </w:rPr>
              <w:t>DQR00</w:t>
            </w:r>
            <w:r w:rsidRPr="007E67AD">
              <w:rPr>
                <w:rFonts w:ascii="宋体" w:hAnsi="宋体" w:cs="宋体" w:hint="eastAsia"/>
                <w:kern w:val="0"/>
                <w:sz w:val="18"/>
                <w:szCs w:val="18"/>
              </w:rPr>
              <w:t>35</w:t>
            </w:r>
          </w:p>
        </w:tc>
        <w:tc>
          <w:tcPr>
            <w:tcW w:w="1403" w:type="dxa"/>
            <w:tcBorders>
              <w:top w:val="nil"/>
              <w:left w:val="nil"/>
              <w:bottom w:val="single" w:sz="4" w:space="0" w:color="auto"/>
              <w:right w:val="single" w:sz="4" w:space="0" w:color="auto"/>
            </w:tcBorders>
            <w:shd w:val="clear" w:color="000000" w:fill="FFFFFF"/>
            <w:vAlign w:val="center"/>
          </w:tcPr>
          <w:p w:rsidR="00484C58" w:rsidRPr="007E67AD" w:rsidRDefault="00484C58" w:rsidP="00376022">
            <w:pPr>
              <w:widowControl/>
              <w:spacing w:line="240" w:lineRule="auto"/>
              <w:rPr>
                <w:rFonts w:ascii="宋体" w:hAnsi="宋体" w:cs="宋体"/>
                <w:kern w:val="0"/>
                <w:sz w:val="18"/>
                <w:szCs w:val="18"/>
              </w:rPr>
            </w:pPr>
            <w:r w:rsidRPr="007E67AD">
              <w:rPr>
                <w:rFonts w:ascii="宋体" w:hAnsi="宋体" w:cs="宋体" w:hint="eastAsia"/>
                <w:kern w:val="0"/>
                <w:sz w:val="18"/>
                <w:szCs w:val="18"/>
              </w:rPr>
              <w:t>ZGZ</w:t>
            </w:r>
          </w:p>
        </w:tc>
        <w:tc>
          <w:tcPr>
            <w:tcW w:w="1203"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r w:rsidR="007E67AD">
              <w:rPr>
                <w:rFonts w:ascii="宋体" w:hAnsi="宋体" w:cs="宋体" w:hint="eastAsia"/>
                <w:color w:val="000000" w:themeColor="text1"/>
                <w:kern w:val="0"/>
                <w:sz w:val="18"/>
                <w:szCs w:val="18"/>
              </w:rPr>
              <w:t>4.1</w:t>
            </w:r>
          </w:p>
        </w:tc>
        <w:tc>
          <w:tcPr>
            <w:tcW w:w="2516" w:type="dxa"/>
            <w:tcBorders>
              <w:top w:val="nil"/>
              <w:left w:val="nil"/>
              <w:bottom w:val="single" w:sz="4" w:space="0" w:color="auto"/>
              <w:right w:val="single" w:sz="4" w:space="0" w:color="auto"/>
            </w:tcBorders>
            <w:shd w:val="clear" w:color="000000" w:fill="FFFFFF"/>
            <w:vAlign w:val="center"/>
          </w:tcPr>
          <w:p w:rsidR="00484C58" w:rsidRPr="007E67AD" w:rsidRDefault="00484C58" w:rsidP="00484C58">
            <w:pPr>
              <w:widowControl/>
              <w:spacing w:line="240" w:lineRule="auto"/>
              <w:ind w:firstLineChars="100" w:firstLine="180"/>
              <w:jc w:val="left"/>
              <w:rPr>
                <w:rFonts w:ascii="宋体" w:hAnsi="宋体" w:cs="宋体"/>
                <w:kern w:val="0"/>
                <w:sz w:val="18"/>
                <w:szCs w:val="18"/>
              </w:rPr>
            </w:pPr>
            <w:r w:rsidRPr="007E67AD">
              <w:rPr>
                <w:rFonts w:ascii="宋体" w:hAnsi="宋体" w:cs="宋体" w:hint="eastAsia"/>
                <w:kern w:val="0"/>
                <w:sz w:val="18"/>
                <w:szCs w:val="18"/>
              </w:rPr>
              <w:t>证件号码</w:t>
            </w:r>
          </w:p>
        </w:tc>
        <w:tc>
          <w:tcPr>
            <w:tcW w:w="1758" w:type="dxa"/>
            <w:tcBorders>
              <w:top w:val="nil"/>
              <w:left w:val="nil"/>
              <w:bottom w:val="single" w:sz="4" w:space="0" w:color="auto"/>
              <w:right w:val="single" w:sz="4" w:space="0" w:color="auto"/>
            </w:tcBorders>
            <w:shd w:val="clear" w:color="000000" w:fill="FFFFFF"/>
            <w:vAlign w:val="center"/>
          </w:tcPr>
          <w:p w:rsidR="00484C58" w:rsidRPr="007E67AD" w:rsidRDefault="00484C58" w:rsidP="00376022">
            <w:pPr>
              <w:widowControl/>
              <w:spacing w:line="240" w:lineRule="auto"/>
              <w:jc w:val="left"/>
              <w:rPr>
                <w:rFonts w:ascii="宋体" w:hAnsi="宋体" w:cs="宋体"/>
                <w:kern w:val="0"/>
                <w:sz w:val="18"/>
                <w:szCs w:val="18"/>
              </w:rPr>
            </w:pPr>
            <w:r w:rsidRPr="007E67AD">
              <w:rPr>
                <w:rFonts w:ascii="宋体" w:hAnsi="宋体" w:cs="宋体" w:hint="eastAsia"/>
                <w:kern w:val="0"/>
                <w:sz w:val="18"/>
                <w:szCs w:val="18"/>
              </w:rPr>
              <w:t>DE00618</w:t>
            </w:r>
          </w:p>
        </w:tc>
        <w:tc>
          <w:tcPr>
            <w:tcW w:w="1221" w:type="dxa"/>
            <w:tcBorders>
              <w:top w:val="nil"/>
              <w:left w:val="nil"/>
              <w:bottom w:val="single" w:sz="4" w:space="0" w:color="auto"/>
              <w:right w:val="single" w:sz="4" w:space="0" w:color="auto"/>
            </w:tcBorders>
            <w:shd w:val="clear" w:color="000000" w:fill="FFFFFF"/>
            <w:vAlign w:val="center"/>
          </w:tcPr>
          <w:p w:rsidR="00484C58" w:rsidRPr="007E67AD" w:rsidRDefault="00484C58" w:rsidP="00376022">
            <w:pPr>
              <w:widowControl/>
              <w:spacing w:line="240" w:lineRule="auto"/>
              <w:jc w:val="left"/>
              <w:rPr>
                <w:rFonts w:ascii="宋体" w:hAnsi="宋体" w:cs="宋体"/>
                <w:kern w:val="0"/>
                <w:sz w:val="18"/>
                <w:szCs w:val="18"/>
              </w:rPr>
            </w:pPr>
            <w:r w:rsidRPr="007E67AD">
              <w:rPr>
                <w:rFonts w:ascii="宋体" w:hAnsi="宋体" w:cs="宋体" w:hint="eastAsia"/>
                <w:kern w:val="0"/>
                <w:sz w:val="18"/>
                <w:szCs w:val="18"/>
              </w:rPr>
              <w:t xml:space="preserve">　</w:t>
            </w:r>
          </w:p>
        </w:tc>
        <w:tc>
          <w:tcPr>
            <w:tcW w:w="1403" w:type="dxa"/>
            <w:tcBorders>
              <w:top w:val="nil"/>
              <w:left w:val="nil"/>
              <w:bottom w:val="single" w:sz="4" w:space="0" w:color="auto"/>
              <w:right w:val="single" w:sz="4" w:space="0" w:color="auto"/>
            </w:tcBorders>
            <w:shd w:val="clear" w:color="000000" w:fill="FFFFFF"/>
            <w:vAlign w:val="center"/>
          </w:tcPr>
          <w:p w:rsidR="00484C58" w:rsidRPr="007E67AD" w:rsidRDefault="00484C58" w:rsidP="00376022">
            <w:pPr>
              <w:widowControl/>
              <w:spacing w:line="240" w:lineRule="auto"/>
              <w:rPr>
                <w:rFonts w:ascii="宋体" w:hAnsi="宋体" w:cs="宋体"/>
                <w:kern w:val="0"/>
                <w:sz w:val="18"/>
                <w:szCs w:val="18"/>
              </w:rPr>
            </w:pPr>
            <w:r w:rsidRPr="007E67AD">
              <w:rPr>
                <w:rFonts w:ascii="宋体" w:hAnsi="宋体" w:cs="宋体" w:hint="eastAsia"/>
                <w:kern w:val="0"/>
                <w:sz w:val="18"/>
                <w:szCs w:val="18"/>
              </w:rPr>
              <w:t>ZGZ_ZJHM</w:t>
            </w:r>
          </w:p>
        </w:tc>
        <w:tc>
          <w:tcPr>
            <w:tcW w:w="1203" w:type="dxa"/>
            <w:tcBorders>
              <w:top w:val="nil"/>
              <w:left w:val="nil"/>
              <w:bottom w:val="single" w:sz="4" w:space="0" w:color="auto"/>
              <w:right w:val="single" w:sz="4" w:space="0" w:color="auto"/>
            </w:tcBorders>
            <w:vAlign w:val="center"/>
          </w:tcPr>
          <w:p w:rsidR="00484C58" w:rsidRDefault="007E67A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r w:rsidR="007E67AD">
              <w:rPr>
                <w:rFonts w:ascii="宋体" w:hAnsi="宋体" w:cs="宋体" w:hint="eastAsia"/>
                <w:color w:val="000000" w:themeColor="text1"/>
                <w:kern w:val="0"/>
                <w:sz w:val="18"/>
                <w:szCs w:val="18"/>
              </w:rPr>
              <w:t>4.2</w:t>
            </w:r>
          </w:p>
        </w:tc>
        <w:tc>
          <w:tcPr>
            <w:tcW w:w="2516" w:type="dxa"/>
            <w:tcBorders>
              <w:top w:val="nil"/>
              <w:left w:val="nil"/>
              <w:bottom w:val="single" w:sz="4" w:space="0" w:color="auto"/>
              <w:right w:val="single" w:sz="4" w:space="0" w:color="auto"/>
            </w:tcBorders>
            <w:shd w:val="clear" w:color="000000" w:fill="FFFFFF"/>
            <w:vAlign w:val="center"/>
          </w:tcPr>
          <w:p w:rsidR="00484C58" w:rsidRPr="007E67AD" w:rsidRDefault="00484C58" w:rsidP="00484C58">
            <w:pPr>
              <w:widowControl/>
              <w:spacing w:line="240" w:lineRule="auto"/>
              <w:ind w:firstLineChars="100" w:firstLine="180"/>
              <w:jc w:val="left"/>
              <w:rPr>
                <w:rFonts w:ascii="宋体" w:hAnsi="宋体" w:cs="宋体"/>
                <w:kern w:val="0"/>
                <w:sz w:val="18"/>
                <w:szCs w:val="18"/>
              </w:rPr>
            </w:pPr>
            <w:r w:rsidRPr="007E67AD">
              <w:rPr>
                <w:rFonts w:ascii="宋体" w:hAnsi="宋体" w:cs="宋体" w:hint="eastAsia"/>
                <w:kern w:val="0"/>
                <w:sz w:val="18"/>
                <w:szCs w:val="18"/>
              </w:rPr>
              <w:t>有效期截止日期</w:t>
            </w:r>
          </w:p>
        </w:tc>
        <w:tc>
          <w:tcPr>
            <w:tcW w:w="1758" w:type="dxa"/>
            <w:tcBorders>
              <w:top w:val="nil"/>
              <w:left w:val="nil"/>
              <w:bottom w:val="single" w:sz="4" w:space="0" w:color="auto"/>
              <w:right w:val="single" w:sz="4" w:space="0" w:color="auto"/>
            </w:tcBorders>
            <w:shd w:val="clear" w:color="000000" w:fill="FFFFFF"/>
            <w:vAlign w:val="center"/>
          </w:tcPr>
          <w:p w:rsidR="00484C58" w:rsidRPr="007E67AD" w:rsidRDefault="00484C58" w:rsidP="00376022">
            <w:pPr>
              <w:jc w:val="left"/>
              <w:rPr>
                <w:rFonts w:ascii="宋体" w:hAnsi="宋体" w:cs="宋体"/>
                <w:sz w:val="18"/>
                <w:szCs w:val="18"/>
              </w:rPr>
            </w:pPr>
            <w:r w:rsidRPr="007E67AD">
              <w:rPr>
                <w:rFonts w:ascii="宋体" w:hAnsi="宋体" w:hint="eastAsia"/>
                <w:sz w:val="18"/>
                <w:szCs w:val="18"/>
              </w:rPr>
              <w:t>DE00611</w:t>
            </w:r>
          </w:p>
        </w:tc>
        <w:tc>
          <w:tcPr>
            <w:tcW w:w="1221" w:type="dxa"/>
            <w:tcBorders>
              <w:top w:val="nil"/>
              <w:left w:val="nil"/>
              <w:bottom w:val="single" w:sz="4" w:space="0" w:color="auto"/>
              <w:right w:val="single" w:sz="4" w:space="0" w:color="auto"/>
            </w:tcBorders>
            <w:shd w:val="clear" w:color="000000" w:fill="FFFFFF"/>
            <w:vAlign w:val="center"/>
          </w:tcPr>
          <w:p w:rsidR="00484C58" w:rsidRPr="007E67AD" w:rsidRDefault="00484C58" w:rsidP="008C4076">
            <w:pPr>
              <w:widowControl/>
              <w:spacing w:line="240" w:lineRule="auto"/>
              <w:jc w:val="left"/>
              <w:rPr>
                <w:rFonts w:ascii="宋体" w:hAnsi="宋体" w:cs="宋体"/>
                <w:kern w:val="0"/>
                <w:sz w:val="18"/>
                <w:szCs w:val="18"/>
              </w:rPr>
            </w:pPr>
          </w:p>
        </w:tc>
        <w:tc>
          <w:tcPr>
            <w:tcW w:w="1403" w:type="dxa"/>
            <w:tcBorders>
              <w:top w:val="nil"/>
              <w:left w:val="nil"/>
              <w:bottom w:val="single" w:sz="4" w:space="0" w:color="auto"/>
              <w:right w:val="single" w:sz="4" w:space="0" w:color="auto"/>
            </w:tcBorders>
            <w:shd w:val="clear" w:color="000000" w:fill="FFFFFF"/>
            <w:vAlign w:val="center"/>
          </w:tcPr>
          <w:p w:rsidR="00484C58" w:rsidRPr="007E67AD" w:rsidRDefault="007E67AD" w:rsidP="008C4076">
            <w:pPr>
              <w:widowControl/>
              <w:spacing w:line="240" w:lineRule="auto"/>
              <w:rPr>
                <w:rFonts w:ascii="宋体" w:hAnsi="宋体" w:cs="宋体"/>
                <w:kern w:val="0"/>
                <w:sz w:val="18"/>
                <w:szCs w:val="18"/>
              </w:rPr>
            </w:pPr>
            <w:r w:rsidRPr="007E67AD">
              <w:rPr>
                <w:rFonts w:ascii="宋体" w:hAnsi="宋体" w:cs="宋体" w:hint="eastAsia"/>
                <w:kern w:val="0"/>
                <w:sz w:val="18"/>
                <w:szCs w:val="18"/>
              </w:rPr>
              <w:t>ZGZ_YXQJZRQ</w:t>
            </w:r>
          </w:p>
        </w:tc>
        <w:tc>
          <w:tcPr>
            <w:tcW w:w="1203" w:type="dxa"/>
            <w:tcBorders>
              <w:top w:val="nil"/>
              <w:left w:val="nil"/>
              <w:bottom w:val="single" w:sz="4" w:space="0" w:color="auto"/>
              <w:right w:val="single" w:sz="4" w:space="0" w:color="auto"/>
            </w:tcBorders>
            <w:vAlign w:val="center"/>
          </w:tcPr>
          <w:p w:rsidR="00484C58" w:rsidRDefault="007E67A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Default="007E67A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15</w:t>
            </w:r>
          </w:p>
        </w:tc>
        <w:tc>
          <w:tcPr>
            <w:tcW w:w="2516" w:type="dxa"/>
            <w:tcBorders>
              <w:top w:val="nil"/>
              <w:left w:val="nil"/>
              <w:bottom w:val="single" w:sz="4" w:space="0" w:color="auto"/>
              <w:right w:val="single" w:sz="4" w:space="0" w:color="auto"/>
            </w:tcBorders>
            <w:shd w:val="clear" w:color="000000" w:fill="FFFFFF"/>
            <w:vAlign w:val="center"/>
          </w:tcPr>
          <w:p w:rsidR="00484C58" w:rsidRPr="007E67AD" w:rsidRDefault="00484C58" w:rsidP="00CE7205">
            <w:pPr>
              <w:widowControl/>
              <w:spacing w:line="240" w:lineRule="auto"/>
              <w:jc w:val="left"/>
              <w:rPr>
                <w:rFonts w:ascii="宋体" w:hAnsi="宋体" w:cs="宋体"/>
                <w:kern w:val="0"/>
                <w:sz w:val="18"/>
                <w:szCs w:val="18"/>
              </w:rPr>
            </w:pPr>
            <w:r w:rsidRPr="007E67AD">
              <w:rPr>
                <w:rFonts w:ascii="宋体" w:hAnsi="宋体" w:cs="宋体" w:hint="eastAsia"/>
                <w:kern w:val="0"/>
                <w:sz w:val="18"/>
                <w:szCs w:val="18"/>
              </w:rPr>
              <w:t>资格证颁发</w:t>
            </w:r>
          </w:p>
        </w:tc>
        <w:tc>
          <w:tcPr>
            <w:tcW w:w="1758" w:type="dxa"/>
            <w:tcBorders>
              <w:top w:val="nil"/>
              <w:left w:val="nil"/>
              <w:bottom w:val="single" w:sz="4" w:space="0" w:color="auto"/>
              <w:right w:val="single" w:sz="4" w:space="0" w:color="auto"/>
            </w:tcBorders>
            <w:shd w:val="clear" w:color="000000" w:fill="FFFFFF"/>
            <w:vAlign w:val="center"/>
          </w:tcPr>
          <w:p w:rsidR="00484C58" w:rsidRPr="007E67AD" w:rsidRDefault="00484C58" w:rsidP="00376022">
            <w:pPr>
              <w:widowControl/>
              <w:spacing w:line="240" w:lineRule="auto"/>
              <w:jc w:val="left"/>
              <w:rPr>
                <w:rFonts w:ascii="宋体" w:hAnsi="宋体" w:cs="宋体"/>
                <w:kern w:val="0"/>
                <w:sz w:val="18"/>
                <w:szCs w:val="18"/>
              </w:rPr>
            </w:pPr>
          </w:p>
        </w:tc>
        <w:tc>
          <w:tcPr>
            <w:tcW w:w="1221" w:type="dxa"/>
            <w:tcBorders>
              <w:top w:val="nil"/>
              <w:left w:val="nil"/>
              <w:bottom w:val="single" w:sz="4" w:space="0" w:color="auto"/>
              <w:right w:val="single" w:sz="4" w:space="0" w:color="auto"/>
            </w:tcBorders>
            <w:shd w:val="clear" w:color="000000" w:fill="FFFFFF"/>
            <w:vAlign w:val="center"/>
          </w:tcPr>
          <w:p w:rsidR="00484C58" w:rsidRPr="007E67AD" w:rsidRDefault="00484C58" w:rsidP="008C4076">
            <w:pPr>
              <w:widowControl/>
              <w:spacing w:line="240" w:lineRule="auto"/>
              <w:jc w:val="left"/>
              <w:rPr>
                <w:rFonts w:ascii="宋体" w:hAnsi="宋体" w:cs="宋体"/>
                <w:kern w:val="0"/>
                <w:sz w:val="18"/>
                <w:szCs w:val="18"/>
              </w:rPr>
            </w:pPr>
          </w:p>
        </w:tc>
        <w:tc>
          <w:tcPr>
            <w:tcW w:w="1403" w:type="dxa"/>
            <w:tcBorders>
              <w:top w:val="nil"/>
              <w:left w:val="nil"/>
              <w:bottom w:val="single" w:sz="4" w:space="0" w:color="auto"/>
              <w:right w:val="single" w:sz="4" w:space="0" w:color="auto"/>
            </w:tcBorders>
            <w:shd w:val="clear" w:color="000000" w:fill="FFFFFF"/>
            <w:vAlign w:val="center"/>
          </w:tcPr>
          <w:p w:rsidR="00484C58" w:rsidRPr="007E67AD" w:rsidRDefault="00484C58" w:rsidP="008C4076">
            <w:pPr>
              <w:widowControl/>
              <w:spacing w:line="240" w:lineRule="auto"/>
              <w:rPr>
                <w:rFonts w:ascii="宋体" w:hAnsi="宋体" w:cs="宋体"/>
                <w:kern w:val="0"/>
                <w:sz w:val="18"/>
                <w:szCs w:val="18"/>
              </w:rPr>
            </w:pPr>
            <w:r w:rsidRPr="007E67AD">
              <w:rPr>
                <w:rFonts w:ascii="宋体" w:hAnsi="宋体" w:cs="宋体"/>
                <w:kern w:val="0"/>
                <w:sz w:val="18"/>
                <w:szCs w:val="18"/>
              </w:rPr>
              <w:t>ZGZBF</w:t>
            </w:r>
          </w:p>
        </w:tc>
        <w:tc>
          <w:tcPr>
            <w:tcW w:w="1203"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Default="00484C58" w:rsidP="006B6ACE">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r w:rsidR="007E67AD">
              <w:rPr>
                <w:rFonts w:ascii="宋体" w:hAnsi="宋体" w:cs="宋体" w:hint="eastAsia"/>
                <w:color w:val="000000" w:themeColor="text1"/>
                <w:kern w:val="0"/>
                <w:sz w:val="18"/>
                <w:szCs w:val="18"/>
              </w:rPr>
              <w:t>5</w:t>
            </w:r>
            <w:r w:rsidR="006B6ACE">
              <w:rPr>
                <w:rFonts w:ascii="宋体" w:hAnsi="宋体" w:cs="宋体" w:hint="eastAsia"/>
                <w:color w:val="000000" w:themeColor="text1"/>
                <w:kern w:val="0"/>
                <w:sz w:val="18"/>
                <w:szCs w:val="18"/>
              </w:rPr>
              <w:t>.1</w:t>
            </w:r>
          </w:p>
        </w:tc>
        <w:tc>
          <w:tcPr>
            <w:tcW w:w="2516" w:type="dxa"/>
            <w:tcBorders>
              <w:top w:val="nil"/>
              <w:left w:val="nil"/>
              <w:bottom w:val="single" w:sz="4" w:space="0" w:color="auto"/>
              <w:right w:val="single" w:sz="4" w:space="0" w:color="auto"/>
            </w:tcBorders>
            <w:shd w:val="clear" w:color="000000" w:fill="FFFFFF"/>
            <w:vAlign w:val="center"/>
          </w:tcPr>
          <w:p w:rsidR="00484C58" w:rsidRPr="007E67AD" w:rsidRDefault="00484C58" w:rsidP="00CE7205">
            <w:pPr>
              <w:widowControl/>
              <w:spacing w:line="240" w:lineRule="auto"/>
              <w:ind w:firstLineChars="100" w:firstLine="180"/>
              <w:jc w:val="left"/>
              <w:rPr>
                <w:rFonts w:ascii="宋体" w:hAnsi="宋体" w:cs="宋体"/>
                <w:kern w:val="0"/>
                <w:sz w:val="18"/>
                <w:szCs w:val="18"/>
              </w:rPr>
            </w:pPr>
            <w:r w:rsidRPr="007E67AD">
              <w:rPr>
                <w:rFonts w:ascii="宋体" w:hAnsi="宋体" w:cs="宋体" w:hint="eastAsia"/>
                <w:kern w:val="0"/>
                <w:sz w:val="18"/>
                <w:szCs w:val="18"/>
              </w:rPr>
              <w:t>单位名称</w:t>
            </w:r>
          </w:p>
        </w:tc>
        <w:tc>
          <w:tcPr>
            <w:tcW w:w="1758" w:type="dxa"/>
            <w:tcBorders>
              <w:top w:val="nil"/>
              <w:left w:val="nil"/>
              <w:bottom w:val="single" w:sz="4" w:space="0" w:color="auto"/>
              <w:right w:val="single" w:sz="4" w:space="0" w:color="auto"/>
            </w:tcBorders>
            <w:shd w:val="clear" w:color="000000" w:fill="FFFFFF"/>
            <w:vAlign w:val="center"/>
          </w:tcPr>
          <w:p w:rsidR="00484C58" w:rsidRPr="007E67AD" w:rsidRDefault="00484C58" w:rsidP="00376022">
            <w:pPr>
              <w:widowControl/>
              <w:spacing w:line="240" w:lineRule="auto"/>
              <w:jc w:val="left"/>
              <w:rPr>
                <w:rFonts w:ascii="宋体" w:hAnsi="宋体" w:cs="宋体"/>
                <w:kern w:val="0"/>
                <w:sz w:val="18"/>
                <w:szCs w:val="18"/>
              </w:rPr>
            </w:pPr>
            <w:r w:rsidRPr="007E67AD">
              <w:rPr>
                <w:rFonts w:ascii="宋体" w:hAnsi="宋体" w:cs="宋体"/>
                <w:kern w:val="0"/>
                <w:sz w:val="18"/>
                <w:szCs w:val="18"/>
              </w:rPr>
              <w:t>DE</w:t>
            </w:r>
            <w:r w:rsidRPr="007E67AD">
              <w:rPr>
                <w:rFonts w:ascii="宋体" w:hAnsi="宋体" w:cs="宋体" w:hint="eastAsia"/>
                <w:kern w:val="0"/>
                <w:sz w:val="18"/>
                <w:szCs w:val="18"/>
              </w:rPr>
              <w:t>00065</w:t>
            </w:r>
          </w:p>
        </w:tc>
        <w:tc>
          <w:tcPr>
            <w:tcW w:w="1221" w:type="dxa"/>
            <w:tcBorders>
              <w:top w:val="nil"/>
              <w:left w:val="nil"/>
              <w:bottom w:val="single" w:sz="4" w:space="0" w:color="auto"/>
              <w:right w:val="single" w:sz="4" w:space="0" w:color="auto"/>
            </w:tcBorders>
            <w:shd w:val="clear" w:color="000000" w:fill="FFFFFF"/>
            <w:vAlign w:val="center"/>
          </w:tcPr>
          <w:p w:rsidR="00484C58" w:rsidRPr="007E67AD" w:rsidRDefault="00484C58" w:rsidP="008C4076">
            <w:pPr>
              <w:widowControl/>
              <w:spacing w:line="240" w:lineRule="auto"/>
              <w:jc w:val="left"/>
              <w:rPr>
                <w:rFonts w:ascii="宋体" w:hAnsi="宋体" w:cs="宋体"/>
                <w:kern w:val="0"/>
                <w:sz w:val="18"/>
                <w:szCs w:val="18"/>
              </w:rPr>
            </w:pPr>
          </w:p>
        </w:tc>
        <w:tc>
          <w:tcPr>
            <w:tcW w:w="1403" w:type="dxa"/>
            <w:tcBorders>
              <w:top w:val="nil"/>
              <w:left w:val="nil"/>
              <w:bottom w:val="single" w:sz="4" w:space="0" w:color="auto"/>
              <w:right w:val="single" w:sz="4" w:space="0" w:color="auto"/>
            </w:tcBorders>
            <w:shd w:val="clear" w:color="000000" w:fill="FFFFFF"/>
            <w:vAlign w:val="center"/>
          </w:tcPr>
          <w:p w:rsidR="00484C58" w:rsidRPr="007E67AD" w:rsidRDefault="00484C58" w:rsidP="008C4076">
            <w:pPr>
              <w:widowControl/>
              <w:spacing w:line="240" w:lineRule="auto"/>
              <w:rPr>
                <w:rFonts w:ascii="宋体" w:hAnsi="宋体" w:cs="宋体"/>
                <w:kern w:val="0"/>
                <w:sz w:val="18"/>
                <w:szCs w:val="18"/>
              </w:rPr>
            </w:pPr>
            <w:r w:rsidRPr="007E67AD">
              <w:rPr>
                <w:rFonts w:ascii="宋体" w:hAnsi="宋体" w:cs="宋体"/>
                <w:kern w:val="0"/>
                <w:sz w:val="18"/>
                <w:szCs w:val="18"/>
              </w:rPr>
              <w:t>ZGZBF</w:t>
            </w:r>
            <w:r w:rsidRPr="007E67AD">
              <w:rPr>
                <w:rFonts w:ascii="宋体" w:hAnsi="宋体" w:cs="宋体" w:hint="eastAsia"/>
                <w:kern w:val="0"/>
                <w:sz w:val="18"/>
                <w:szCs w:val="18"/>
              </w:rPr>
              <w:t>_</w:t>
            </w:r>
            <w:r w:rsidR="007E67AD" w:rsidRPr="007E67AD">
              <w:rPr>
                <w:rFonts w:ascii="宋体" w:hAnsi="宋体" w:cs="宋体" w:hint="eastAsia"/>
                <w:kern w:val="0"/>
                <w:sz w:val="18"/>
                <w:szCs w:val="18"/>
              </w:rPr>
              <w:t>DW</w:t>
            </w:r>
            <w:r w:rsidRPr="007E67AD">
              <w:rPr>
                <w:rFonts w:ascii="宋体" w:hAnsi="宋体" w:cs="宋体" w:hint="eastAsia"/>
                <w:kern w:val="0"/>
                <w:sz w:val="18"/>
                <w:szCs w:val="18"/>
              </w:rPr>
              <w:t>MC</w:t>
            </w:r>
          </w:p>
        </w:tc>
        <w:tc>
          <w:tcPr>
            <w:tcW w:w="1203" w:type="dxa"/>
            <w:tcBorders>
              <w:top w:val="nil"/>
              <w:left w:val="nil"/>
              <w:bottom w:val="single" w:sz="4" w:space="0" w:color="auto"/>
              <w:right w:val="single" w:sz="4" w:space="0" w:color="auto"/>
            </w:tcBorders>
            <w:vAlign w:val="center"/>
          </w:tcPr>
          <w:p w:rsidR="00484C58" w:rsidRDefault="007E67A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Default="00484C58" w:rsidP="006B6ACE">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r w:rsidR="007E67AD">
              <w:rPr>
                <w:rFonts w:ascii="宋体" w:hAnsi="宋体" w:cs="宋体" w:hint="eastAsia"/>
                <w:color w:val="000000" w:themeColor="text1"/>
                <w:kern w:val="0"/>
                <w:sz w:val="18"/>
                <w:szCs w:val="18"/>
              </w:rPr>
              <w:t>5</w:t>
            </w:r>
            <w:r w:rsidR="006B6ACE">
              <w:rPr>
                <w:rFonts w:ascii="宋体" w:hAnsi="宋体" w:cs="宋体" w:hint="eastAsia"/>
                <w:color w:val="000000" w:themeColor="text1"/>
                <w:kern w:val="0"/>
                <w:sz w:val="18"/>
                <w:szCs w:val="18"/>
              </w:rPr>
              <w:t>.2</w:t>
            </w:r>
          </w:p>
        </w:tc>
        <w:tc>
          <w:tcPr>
            <w:tcW w:w="2516" w:type="dxa"/>
            <w:tcBorders>
              <w:top w:val="nil"/>
              <w:left w:val="nil"/>
              <w:bottom w:val="single" w:sz="4" w:space="0" w:color="auto"/>
              <w:right w:val="single" w:sz="4" w:space="0" w:color="auto"/>
            </w:tcBorders>
            <w:shd w:val="clear" w:color="000000" w:fill="FFFFFF"/>
            <w:vAlign w:val="center"/>
          </w:tcPr>
          <w:p w:rsidR="00484C58" w:rsidRPr="007E67AD" w:rsidRDefault="00484C58" w:rsidP="00CE7205">
            <w:pPr>
              <w:widowControl/>
              <w:spacing w:line="240" w:lineRule="auto"/>
              <w:ind w:firstLineChars="100" w:firstLine="180"/>
              <w:jc w:val="left"/>
              <w:rPr>
                <w:rFonts w:ascii="宋体" w:hAnsi="宋体" w:cs="宋体"/>
                <w:kern w:val="0"/>
                <w:sz w:val="18"/>
                <w:szCs w:val="18"/>
              </w:rPr>
            </w:pPr>
            <w:r w:rsidRPr="007E67AD">
              <w:rPr>
                <w:rFonts w:ascii="宋体" w:hAnsi="宋体" w:cs="宋体" w:hint="eastAsia"/>
                <w:kern w:val="0"/>
                <w:sz w:val="18"/>
                <w:szCs w:val="18"/>
              </w:rPr>
              <w:t>日期</w:t>
            </w:r>
          </w:p>
        </w:tc>
        <w:tc>
          <w:tcPr>
            <w:tcW w:w="1758" w:type="dxa"/>
            <w:tcBorders>
              <w:top w:val="nil"/>
              <w:left w:val="nil"/>
              <w:bottom w:val="single" w:sz="4" w:space="0" w:color="auto"/>
              <w:right w:val="single" w:sz="4" w:space="0" w:color="auto"/>
            </w:tcBorders>
            <w:shd w:val="clear" w:color="000000" w:fill="FFFFFF"/>
            <w:vAlign w:val="center"/>
          </w:tcPr>
          <w:p w:rsidR="00484C58" w:rsidRPr="007E67AD" w:rsidRDefault="007E67AD" w:rsidP="008C4076">
            <w:pPr>
              <w:widowControl/>
              <w:spacing w:line="240" w:lineRule="auto"/>
              <w:jc w:val="left"/>
              <w:rPr>
                <w:rFonts w:ascii="宋体" w:hAnsi="宋体" w:cs="宋体"/>
                <w:kern w:val="0"/>
                <w:sz w:val="18"/>
                <w:szCs w:val="18"/>
              </w:rPr>
            </w:pPr>
            <w:r>
              <w:rPr>
                <w:rFonts w:ascii="宋体" w:hAnsi="宋体" w:cs="宋体" w:hint="eastAsia"/>
                <w:kern w:val="0"/>
                <w:sz w:val="18"/>
                <w:szCs w:val="18"/>
              </w:rPr>
              <w:t>DE00101</w:t>
            </w:r>
          </w:p>
        </w:tc>
        <w:tc>
          <w:tcPr>
            <w:tcW w:w="1221" w:type="dxa"/>
            <w:tcBorders>
              <w:top w:val="nil"/>
              <w:left w:val="nil"/>
              <w:bottom w:val="single" w:sz="4" w:space="0" w:color="auto"/>
              <w:right w:val="single" w:sz="4" w:space="0" w:color="auto"/>
            </w:tcBorders>
            <w:shd w:val="clear" w:color="000000" w:fill="FFFFFF"/>
            <w:vAlign w:val="center"/>
          </w:tcPr>
          <w:p w:rsidR="00484C58" w:rsidRPr="007E67AD" w:rsidRDefault="00484C58" w:rsidP="008C4076">
            <w:pPr>
              <w:widowControl/>
              <w:spacing w:line="240" w:lineRule="auto"/>
              <w:jc w:val="left"/>
              <w:rPr>
                <w:rFonts w:ascii="宋体" w:hAnsi="宋体" w:cs="宋体"/>
                <w:kern w:val="0"/>
                <w:sz w:val="18"/>
                <w:szCs w:val="18"/>
              </w:rPr>
            </w:pPr>
          </w:p>
        </w:tc>
        <w:tc>
          <w:tcPr>
            <w:tcW w:w="1403" w:type="dxa"/>
            <w:tcBorders>
              <w:top w:val="nil"/>
              <w:left w:val="nil"/>
              <w:bottom w:val="single" w:sz="4" w:space="0" w:color="auto"/>
              <w:right w:val="single" w:sz="4" w:space="0" w:color="auto"/>
            </w:tcBorders>
            <w:shd w:val="clear" w:color="000000" w:fill="FFFFFF"/>
            <w:vAlign w:val="center"/>
          </w:tcPr>
          <w:p w:rsidR="00484C58" w:rsidRPr="007E67AD" w:rsidRDefault="007E67AD" w:rsidP="008C4076">
            <w:pPr>
              <w:widowControl/>
              <w:spacing w:line="240" w:lineRule="auto"/>
              <w:rPr>
                <w:rFonts w:ascii="宋体" w:hAnsi="宋体" w:cs="宋体"/>
                <w:kern w:val="0"/>
                <w:sz w:val="18"/>
                <w:szCs w:val="18"/>
              </w:rPr>
            </w:pPr>
            <w:r w:rsidRPr="007E67AD">
              <w:rPr>
                <w:rFonts w:ascii="宋体" w:hAnsi="宋体" w:cs="宋体"/>
                <w:kern w:val="0"/>
                <w:sz w:val="18"/>
                <w:szCs w:val="18"/>
              </w:rPr>
              <w:t>ZGZBF</w:t>
            </w:r>
            <w:r w:rsidRPr="007E67AD">
              <w:rPr>
                <w:rFonts w:ascii="宋体" w:hAnsi="宋体" w:cs="宋体" w:hint="eastAsia"/>
                <w:kern w:val="0"/>
                <w:sz w:val="18"/>
                <w:szCs w:val="18"/>
              </w:rPr>
              <w:t>_</w:t>
            </w:r>
            <w:r>
              <w:rPr>
                <w:rFonts w:ascii="宋体" w:hAnsi="宋体" w:cs="宋体" w:hint="eastAsia"/>
                <w:kern w:val="0"/>
                <w:sz w:val="18"/>
                <w:szCs w:val="18"/>
              </w:rPr>
              <w:t>RQ</w:t>
            </w:r>
          </w:p>
        </w:tc>
        <w:tc>
          <w:tcPr>
            <w:tcW w:w="1203" w:type="dxa"/>
            <w:tcBorders>
              <w:top w:val="nil"/>
              <w:left w:val="nil"/>
              <w:bottom w:val="single" w:sz="4" w:space="0" w:color="auto"/>
              <w:right w:val="single" w:sz="4" w:space="0" w:color="auto"/>
            </w:tcBorders>
            <w:vAlign w:val="center"/>
          </w:tcPr>
          <w:p w:rsidR="00484C58" w:rsidRDefault="007E67A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Pr="00541E98" w:rsidRDefault="00541E98" w:rsidP="008C4076">
            <w:pPr>
              <w:widowControl/>
              <w:spacing w:line="240" w:lineRule="auto"/>
              <w:jc w:val="left"/>
              <w:rPr>
                <w:rFonts w:ascii="宋体" w:cs="Times New Roman"/>
                <w:color w:val="000000" w:themeColor="text1"/>
                <w:kern w:val="0"/>
                <w:sz w:val="18"/>
                <w:szCs w:val="18"/>
              </w:rPr>
            </w:pPr>
            <w:r w:rsidRPr="00541E98">
              <w:rPr>
                <w:rFonts w:ascii="宋体" w:hAnsi="宋体" w:cs="宋体" w:hint="eastAsia"/>
                <w:color w:val="000000" w:themeColor="text1"/>
                <w:kern w:val="0"/>
                <w:sz w:val="18"/>
                <w:szCs w:val="18"/>
              </w:rPr>
              <w:t>16</w:t>
            </w:r>
          </w:p>
        </w:tc>
        <w:tc>
          <w:tcPr>
            <w:tcW w:w="2516"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培训证明</w:t>
            </w:r>
            <w:r>
              <w:rPr>
                <w:rFonts w:ascii="宋体" w:hAnsi="宋体" w:cs="宋体"/>
                <w:color w:val="000000" w:themeColor="text1"/>
                <w:kern w:val="0"/>
                <w:sz w:val="18"/>
                <w:szCs w:val="18"/>
              </w:rPr>
              <w:t>_</w:t>
            </w:r>
            <w:r>
              <w:rPr>
                <w:rFonts w:ascii="宋体" w:hAnsi="宋体" w:cs="宋体" w:hint="eastAsia"/>
                <w:color w:val="000000" w:themeColor="text1"/>
                <w:sz w:val="18"/>
                <w:szCs w:val="18"/>
              </w:rPr>
              <w:t>电子文件内容</w:t>
            </w:r>
          </w:p>
        </w:tc>
        <w:tc>
          <w:tcPr>
            <w:tcW w:w="1758" w:type="dxa"/>
            <w:tcBorders>
              <w:top w:val="nil"/>
              <w:left w:val="nil"/>
              <w:bottom w:val="single" w:sz="4" w:space="0" w:color="auto"/>
              <w:right w:val="nil"/>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DE01076</w:t>
            </w:r>
          </w:p>
        </w:tc>
        <w:tc>
          <w:tcPr>
            <w:tcW w:w="1221" w:type="dxa"/>
            <w:tcBorders>
              <w:top w:val="nil"/>
              <w:left w:val="single" w:sz="4" w:space="0" w:color="auto"/>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i/>
                <w:iCs/>
                <w:color w:val="000000" w:themeColor="text1"/>
                <w:kern w:val="0"/>
                <w:sz w:val="18"/>
                <w:szCs w:val="18"/>
              </w:rPr>
            </w:pPr>
            <w:r>
              <w:rPr>
                <w:rFonts w:ascii="宋体" w:hAnsi="宋体" w:cs="宋体"/>
                <w:i/>
                <w:iCs/>
                <w:color w:val="000000" w:themeColor="text1"/>
                <w:kern w:val="0"/>
                <w:sz w:val="18"/>
                <w:szCs w:val="18"/>
              </w:rPr>
              <w:t>DQR00</w:t>
            </w:r>
            <w:r>
              <w:rPr>
                <w:rFonts w:ascii="宋体" w:hAnsi="宋体" w:cs="宋体" w:hint="eastAsia"/>
                <w:i/>
                <w:iCs/>
                <w:color w:val="000000" w:themeColor="text1"/>
                <w:kern w:val="0"/>
                <w:sz w:val="18"/>
                <w:szCs w:val="18"/>
              </w:rPr>
              <w:t>07</w:t>
            </w:r>
          </w:p>
        </w:tc>
        <w:tc>
          <w:tcPr>
            <w:tcW w:w="1403" w:type="dxa"/>
            <w:tcBorders>
              <w:top w:val="nil"/>
              <w:left w:val="nil"/>
              <w:bottom w:val="single" w:sz="4" w:space="0" w:color="auto"/>
              <w:right w:val="nil"/>
            </w:tcBorders>
            <w:vAlign w:val="center"/>
          </w:tcPr>
          <w:p w:rsidR="00484C58" w:rsidRDefault="00484C58"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PXZM_DZWJNR</w:t>
            </w:r>
          </w:p>
        </w:tc>
        <w:tc>
          <w:tcPr>
            <w:tcW w:w="1203" w:type="dxa"/>
            <w:tcBorders>
              <w:top w:val="nil"/>
              <w:left w:val="single" w:sz="4" w:space="0" w:color="auto"/>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Pr="00541E98" w:rsidRDefault="00484C58" w:rsidP="008C4076">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1</w:t>
            </w:r>
            <w:r w:rsidR="00541E98" w:rsidRPr="00541E98">
              <w:rPr>
                <w:rFonts w:ascii="宋体" w:hAnsi="宋体" w:cs="宋体" w:hint="eastAsia"/>
                <w:color w:val="000000" w:themeColor="text1"/>
                <w:kern w:val="0"/>
                <w:sz w:val="18"/>
                <w:szCs w:val="18"/>
              </w:rPr>
              <w:t>7</w:t>
            </w:r>
          </w:p>
        </w:tc>
        <w:tc>
          <w:tcPr>
            <w:tcW w:w="2516" w:type="dxa"/>
            <w:tcBorders>
              <w:top w:val="nil"/>
              <w:left w:val="nil"/>
              <w:bottom w:val="single" w:sz="4" w:space="0" w:color="auto"/>
              <w:right w:val="single" w:sz="4" w:space="0" w:color="auto"/>
            </w:tcBorders>
            <w:vAlign w:val="center"/>
          </w:tcPr>
          <w:p w:rsidR="00484C58" w:rsidRPr="008D3F82" w:rsidRDefault="00484C58" w:rsidP="008C4076">
            <w:pPr>
              <w:widowControl/>
              <w:spacing w:line="240" w:lineRule="auto"/>
              <w:jc w:val="left"/>
              <w:rPr>
                <w:rFonts w:ascii="宋体" w:hAnsi="宋体" w:cs="宋体"/>
                <w:color w:val="000000" w:themeColor="text1"/>
                <w:kern w:val="0"/>
                <w:sz w:val="18"/>
                <w:szCs w:val="18"/>
              </w:rPr>
            </w:pPr>
            <w:r w:rsidRPr="008D3F82">
              <w:rPr>
                <w:rFonts w:ascii="宋体" w:hAnsi="宋体" w:cs="宋体" w:hint="eastAsia"/>
                <w:color w:val="000000" w:themeColor="text1"/>
                <w:kern w:val="0"/>
                <w:sz w:val="18"/>
                <w:szCs w:val="18"/>
              </w:rPr>
              <w:t>法人和其他组织统一社会信用代码</w:t>
            </w:r>
          </w:p>
        </w:tc>
        <w:tc>
          <w:tcPr>
            <w:tcW w:w="1758" w:type="dxa"/>
            <w:tcBorders>
              <w:top w:val="single" w:sz="4" w:space="0" w:color="auto"/>
              <w:left w:val="nil"/>
              <w:bottom w:val="single" w:sz="4" w:space="0" w:color="auto"/>
              <w:right w:val="single" w:sz="4" w:space="0" w:color="auto"/>
            </w:tcBorders>
            <w:vAlign w:val="center"/>
          </w:tcPr>
          <w:p w:rsidR="00484C58" w:rsidRPr="008E0AD9" w:rsidRDefault="00484C58" w:rsidP="008C4076">
            <w:pPr>
              <w:widowControl/>
              <w:spacing w:line="240" w:lineRule="auto"/>
              <w:jc w:val="left"/>
              <w:rPr>
                <w:rFonts w:ascii="宋体" w:cs="Times New Roman"/>
                <w:iCs/>
                <w:color w:val="000000" w:themeColor="text1"/>
                <w:kern w:val="0"/>
                <w:sz w:val="18"/>
                <w:szCs w:val="18"/>
              </w:rPr>
            </w:pPr>
            <w:r w:rsidRPr="008E0AD9">
              <w:rPr>
                <w:rFonts w:ascii="宋体" w:hAnsi="宋体" w:cs="宋体"/>
                <w:iCs/>
                <w:color w:val="000000" w:themeColor="text1"/>
                <w:kern w:val="0"/>
                <w:sz w:val="18"/>
                <w:szCs w:val="18"/>
              </w:rPr>
              <w:t>DE00679</w:t>
            </w:r>
          </w:p>
        </w:tc>
        <w:tc>
          <w:tcPr>
            <w:tcW w:w="1221"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03" w:type="dxa"/>
            <w:tcBorders>
              <w:top w:val="single" w:sz="4" w:space="0" w:color="auto"/>
              <w:left w:val="nil"/>
              <w:bottom w:val="single" w:sz="4" w:space="0" w:color="auto"/>
              <w:right w:val="single" w:sz="4" w:space="0" w:color="auto"/>
            </w:tcBorders>
            <w:vAlign w:val="center"/>
          </w:tcPr>
          <w:p w:rsidR="00484C58" w:rsidRDefault="00484C58" w:rsidP="008C4076">
            <w:pPr>
              <w:widowControl/>
              <w:spacing w:line="240" w:lineRule="auto"/>
              <w:rPr>
                <w:rFonts w:ascii="宋体" w:cs="Times New Roman"/>
                <w:color w:val="000000" w:themeColor="text1"/>
                <w:kern w:val="0"/>
                <w:sz w:val="18"/>
                <w:szCs w:val="18"/>
              </w:rPr>
            </w:pPr>
            <w:r w:rsidRPr="009524E2">
              <w:rPr>
                <w:rFonts w:ascii="宋体" w:hAnsi="宋体" w:cs="宋体"/>
                <w:color w:val="000000" w:themeColor="text1"/>
                <w:kern w:val="0"/>
                <w:sz w:val="18"/>
                <w:szCs w:val="18"/>
              </w:rPr>
              <w:t>FRHQTZZTYSHXYDM</w:t>
            </w:r>
          </w:p>
        </w:tc>
        <w:tc>
          <w:tcPr>
            <w:tcW w:w="1203"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Pr="00541E98" w:rsidRDefault="00541E98" w:rsidP="008C4076">
            <w:pPr>
              <w:widowControl/>
              <w:spacing w:line="240" w:lineRule="auto"/>
              <w:jc w:val="left"/>
              <w:rPr>
                <w:rFonts w:ascii="宋体" w:cs="Times New Roman"/>
                <w:color w:val="000000" w:themeColor="text1"/>
                <w:kern w:val="0"/>
                <w:sz w:val="18"/>
                <w:szCs w:val="18"/>
              </w:rPr>
            </w:pPr>
            <w:r w:rsidRPr="00541E98">
              <w:rPr>
                <w:rFonts w:ascii="宋体" w:hAnsi="宋体" w:cs="宋体" w:hint="eastAsia"/>
                <w:color w:val="000000" w:themeColor="text1"/>
                <w:kern w:val="0"/>
                <w:sz w:val="18"/>
                <w:szCs w:val="18"/>
              </w:rPr>
              <w:t>18</w:t>
            </w:r>
          </w:p>
        </w:tc>
        <w:tc>
          <w:tcPr>
            <w:tcW w:w="2516"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联系电话</w:t>
            </w:r>
          </w:p>
        </w:tc>
        <w:tc>
          <w:tcPr>
            <w:tcW w:w="1758"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DE00216</w:t>
            </w:r>
          </w:p>
        </w:tc>
        <w:tc>
          <w:tcPr>
            <w:tcW w:w="1221"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03" w:type="dxa"/>
            <w:tcBorders>
              <w:top w:val="nil"/>
              <w:left w:val="nil"/>
              <w:bottom w:val="single" w:sz="4" w:space="0" w:color="auto"/>
              <w:right w:val="single" w:sz="4" w:space="0" w:color="auto"/>
            </w:tcBorders>
            <w:vAlign w:val="center"/>
          </w:tcPr>
          <w:p w:rsidR="00484C58" w:rsidRDefault="00484C58"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LXDH</w:t>
            </w:r>
          </w:p>
        </w:tc>
        <w:tc>
          <w:tcPr>
            <w:tcW w:w="1203"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Pr="00541E98" w:rsidRDefault="00541E98" w:rsidP="008C4076">
            <w:pPr>
              <w:widowControl/>
              <w:spacing w:line="240" w:lineRule="auto"/>
              <w:jc w:val="left"/>
              <w:rPr>
                <w:rFonts w:ascii="宋体" w:cs="Times New Roman"/>
                <w:color w:val="000000" w:themeColor="text1"/>
                <w:kern w:val="0"/>
                <w:sz w:val="18"/>
                <w:szCs w:val="18"/>
              </w:rPr>
            </w:pPr>
            <w:r w:rsidRPr="00541E98">
              <w:rPr>
                <w:rFonts w:ascii="宋体" w:hAnsi="宋体" w:cs="宋体" w:hint="eastAsia"/>
                <w:color w:val="000000" w:themeColor="text1"/>
                <w:kern w:val="0"/>
                <w:sz w:val="18"/>
                <w:szCs w:val="18"/>
              </w:rPr>
              <w:t>19</w:t>
            </w:r>
          </w:p>
        </w:tc>
        <w:tc>
          <w:tcPr>
            <w:tcW w:w="2516"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相片</w:t>
            </w:r>
          </w:p>
        </w:tc>
        <w:tc>
          <w:tcPr>
            <w:tcW w:w="1758"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DE00028</w:t>
            </w:r>
          </w:p>
        </w:tc>
        <w:tc>
          <w:tcPr>
            <w:tcW w:w="1221"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03" w:type="dxa"/>
            <w:tcBorders>
              <w:top w:val="nil"/>
              <w:left w:val="nil"/>
              <w:bottom w:val="single" w:sz="4" w:space="0" w:color="auto"/>
              <w:right w:val="single" w:sz="4" w:space="0" w:color="auto"/>
            </w:tcBorders>
            <w:vAlign w:val="center"/>
          </w:tcPr>
          <w:p w:rsidR="00484C58" w:rsidRDefault="00484C58"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XP</w:t>
            </w:r>
          </w:p>
        </w:tc>
        <w:tc>
          <w:tcPr>
            <w:tcW w:w="1203"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Pr="00541E98" w:rsidRDefault="00484C58" w:rsidP="008C4076">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w:t>
            </w:r>
            <w:r w:rsidR="00541E98" w:rsidRPr="00541E98">
              <w:rPr>
                <w:rFonts w:ascii="宋体" w:hAnsi="宋体" w:cs="宋体" w:hint="eastAsia"/>
                <w:color w:val="000000" w:themeColor="text1"/>
                <w:kern w:val="0"/>
                <w:sz w:val="18"/>
                <w:szCs w:val="18"/>
              </w:rPr>
              <w:t>0</w:t>
            </w:r>
          </w:p>
        </w:tc>
        <w:tc>
          <w:tcPr>
            <w:tcW w:w="2516" w:type="dxa"/>
            <w:tcBorders>
              <w:top w:val="nil"/>
              <w:left w:val="nil"/>
              <w:bottom w:val="single" w:sz="4" w:space="0" w:color="auto"/>
              <w:right w:val="single" w:sz="4" w:space="0" w:color="auto"/>
            </w:tcBorders>
            <w:vAlign w:val="center"/>
          </w:tcPr>
          <w:p w:rsidR="00484C58" w:rsidRPr="007E67AD" w:rsidRDefault="006B6ACE" w:rsidP="008C4076">
            <w:pPr>
              <w:widowControl/>
              <w:spacing w:line="240" w:lineRule="auto"/>
              <w:jc w:val="left"/>
              <w:rPr>
                <w:rFonts w:ascii="宋体" w:hAnsi="宋体" w:cs="宋体"/>
                <w:kern w:val="0"/>
                <w:sz w:val="18"/>
                <w:szCs w:val="18"/>
              </w:rPr>
            </w:pPr>
            <w:r w:rsidRPr="007E67AD">
              <w:rPr>
                <w:rFonts w:ascii="宋体" w:hAnsi="宋体" w:cs="宋体" w:hint="eastAsia"/>
                <w:kern w:val="0"/>
                <w:sz w:val="18"/>
                <w:szCs w:val="18"/>
              </w:rPr>
              <w:t>是否</w:t>
            </w:r>
            <w:r w:rsidR="00484C58" w:rsidRPr="007E67AD">
              <w:rPr>
                <w:rFonts w:ascii="宋体" w:hAnsi="宋体" w:cs="宋体" w:hint="eastAsia"/>
                <w:kern w:val="0"/>
                <w:sz w:val="18"/>
                <w:szCs w:val="18"/>
              </w:rPr>
              <w:t>注销_判断标识</w:t>
            </w:r>
          </w:p>
        </w:tc>
        <w:tc>
          <w:tcPr>
            <w:tcW w:w="1758" w:type="dxa"/>
            <w:tcBorders>
              <w:top w:val="nil"/>
              <w:left w:val="nil"/>
              <w:bottom w:val="single" w:sz="4" w:space="0" w:color="auto"/>
              <w:right w:val="single" w:sz="4" w:space="0" w:color="auto"/>
            </w:tcBorders>
            <w:vAlign w:val="center"/>
          </w:tcPr>
          <w:p w:rsidR="00484C58" w:rsidRPr="007E67AD" w:rsidRDefault="00484C58" w:rsidP="008C4076">
            <w:pPr>
              <w:widowControl/>
              <w:spacing w:line="240" w:lineRule="auto"/>
              <w:jc w:val="left"/>
              <w:rPr>
                <w:rFonts w:ascii="宋体" w:hAnsi="宋体" w:cs="宋体"/>
                <w:kern w:val="0"/>
                <w:sz w:val="18"/>
                <w:szCs w:val="18"/>
              </w:rPr>
            </w:pPr>
            <w:r w:rsidRPr="007E67AD">
              <w:rPr>
                <w:rFonts w:ascii="宋体" w:hAnsi="宋体" w:cs="宋体"/>
                <w:kern w:val="0"/>
                <w:sz w:val="18"/>
                <w:szCs w:val="18"/>
              </w:rPr>
              <w:t>DE00742</w:t>
            </w:r>
          </w:p>
        </w:tc>
        <w:tc>
          <w:tcPr>
            <w:tcW w:w="1221" w:type="dxa"/>
            <w:tcBorders>
              <w:top w:val="nil"/>
              <w:left w:val="nil"/>
              <w:bottom w:val="single" w:sz="4" w:space="0" w:color="auto"/>
              <w:right w:val="single" w:sz="4" w:space="0" w:color="auto"/>
            </w:tcBorders>
            <w:vAlign w:val="center"/>
          </w:tcPr>
          <w:p w:rsidR="00484C58" w:rsidRPr="007E67AD" w:rsidRDefault="00484C58" w:rsidP="008C4076">
            <w:pPr>
              <w:widowControl/>
              <w:spacing w:line="240" w:lineRule="auto"/>
              <w:jc w:val="left"/>
              <w:rPr>
                <w:rFonts w:ascii="宋体" w:hAnsi="宋体" w:cs="宋体"/>
                <w:kern w:val="0"/>
                <w:sz w:val="18"/>
                <w:szCs w:val="18"/>
              </w:rPr>
            </w:pPr>
            <w:r w:rsidRPr="007E67AD">
              <w:rPr>
                <w:rFonts w:ascii="宋体" w:hAnsi="宋体" w:cs="宋体"/>
                <w:kern w:val="0"/>
                <w:sz w:val="18"/>
                <w:szCs w:val="18"/>
              </w:rPr>
              <w:t>DQR0020</w:t>
            </w:r>
          </w:p>
        </w:tc>
        <w:tc>
          <w:tcPr>
            <w:tcW w:w="1403" w:type="dxa"/>
            <w:tcBorders>
              <w:top w:val="nil"/>
              <w:left w:val="nil"/>
              <w:bottom w:val="single" w:sz="4" w:space="0" w:color="auto"/>
              <w:right w:val="single" w:sz="4" w:space="0" w:color="auto"/>
            </w:tcBorders>
            <w:vAlign w:val="center"/>
          </w:tcPr>
          <w:p w:rsidR="00484C58" w:rsidRPr="007E67AD" w:rsidRDefault="006B6ACE" w:rsidP="008C4076">
            <w:pPr>
              <w:widowControl/>
              <w:spacing w:line="240" w:lineRule="auto"/>
              <w:rPr>
                <w:rFonts w:ascii="宋体" w:hAnsi="宋体" w:cs="宋体"/>
                <w:kern w:val="0"/>
                <w:sz w:val="18"/>
                <w:szCs w:val="18"/>
              </w:rPr>
            </w:pPr>
            <w:r w:rsidRPr="007E67AD">
              <w:rPr>
                <w:rFonts w:ascii="宋体" w:hAnsi="宋体" w:cs="宋体" w:hint="eastAsia"/>
                <w:kern w:val="0"/>
                <w:sz w:val="18"/>
                <w:szCs w:val="18"/>
              </w:rPr>
              <w:t>SF</w:t>
            </w:r>
            <w:r w:rsidR="00484C58" w:rsidRPr="007E67AD">
              <w:rPr>
                <w:rFonts w:ascii="宋体" w:hAnsi="宋体" w:cs="宋体" w:hint="eastAsia"/>
                <w:kern w:val="0"/>
                <w:sz w:val="18"/>
                <w:szCs w:val="18"/>
              </w:rPr>
              <w:t>ZX_PDBZ</w:t>
            </w:r>
          </w:p>
        </w:tc>
        <w:tc>
          <w:tcPr>
            <w:tcW w:w="1203" w:type="dxa"/>
            <w:tcBorders>
              <w:top w:val="nil"/>
              <w:left w:val="nil"/>
              <w:bottom w:val="single" w:sz="4" w:space="0" w:color="auto"/>
              <w:right w:val="single" w:sz="4" w:space="0" w:color="auto"/>
            </w:tcBorders>
            <w:vAlign w:val="center"/>
          </w:tcPr>
          <w:p w:rsidR="00484C58" w:rsidRPr="007E67AD" w:rsidRDefault="00484C58" w:rsidP="008C4076">
            <w:pPr>
              <w:widowControl/>
              <w:spacing w:line="240" w:lineRule="auto"/>
              <w:jc w:val="left"/>
              <w:rPr>
                <w:rFonts w:ascii="宋体" w:hAnsi="宋体" w:cs="宋体"/>
                <w:kern w:val="0"/>
                <w:sz w:val="18"/>
                <w:szCs w:val="18"/>
              </w:rPr>
            </w:pPr>
            <w:r w:rsidRPr="007E67AD">
              <w:rPr>
                <w:rFonts w:ascii="宋体" w:hAnsi="宋体" w:cs="宋体" w:hint="eastAsia"/>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Pr="00541E98" w:rsidRDefault="00484C58" w:rsidP="008C4076">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w:t>
            </w:r>
            <w:r w:rsidR="00541E98" w:rsidRPr="00541E98">
              <w:rPr>
                <w:rFonts w:ascii="宋体" w:hAnsi="宋体" w:cs="宋体" w:hint="eastAsia"/>
                <w:color w:val="000000" w:themeColor="text1"/>
                <w:kern w:val="0"/>
                <w:sz w:val="18"/>
                <w:szCs w:val="18"/>
              </w:rPr>
              <w:t>1</w:t>
            </w:r>
          </w:p>
        </w:tc>
        <w:tc>
          <w:tcPr>
            <w:tcW w:w="2516"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758"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00630</w:t>
            </w:r>
          </w:p>
        </w:tc>
        <w:tc>
          <w:tcPr>
            <w:tcW w:w="1221"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p>
        </w:tc>
        <w:tc>
          <w:tcPr>
            <w:tcW w:w="1403" w:type="dxa"/>
            <w:tcBorders>
              <w:top w:val="nil"/>
              <w:left w:val="nil"/>
              <w:bottom w:val="single" w:sz="4" w:space="0" w:color="auto"/>
              <w:right w:val="single" w:sz="4" w:space="0" w:color="auto"/>
            </w:tcBorders>
            <w:vAlign w:val="center"/>
          </w:tcPr>
          <w:p w:rsidR="00484C58" w:rsidRDefault="00484C58"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203"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Pr="00541E98" w:rsidRDefault="00484C58" w:rsidP="008C4076">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w:t>
            </w:r>
            <w:r w:rsidR="00541E98" w:rsidRPr="00541E98">
              <w:rPr>
                <w:rFonts w:ascii="宋体" w:hAnsi="宋体" w:cs="宋体" w:hint="eastAsia"/>
                <w:color w:val="000000" w:themeColor="text1"/>
                <w:kern w:val="0"/>
                <w:sz w:val="18"/>
                <w:szCs w:val="18"/>
              </w:rPr>
              <w:t>2</w:t>
            </w:r>
          </w:p>
        </w:tc>
        <w:tc>
          <w:tcPr>
            <w:tcW w:w="2516"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数据归属单位名称</w:t>
            </w:r>
          </w:p>
        </w:tc>
        <w:tc>
          <w:tcPr>
            <w:tcW w:w="1758"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00632</w:t>
            </w:r>
          </w:p>
        </w:tc>
        <w:tc>
          <w:tcPr>
            <w:tcW w:w="1221"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p>
        </w:tc>
        <w:tc>
          <w:tcPr>
            <w:tcW w:w="1403" w:type="dxa"/>
            <w:tcBorders>
              <w:top w:val="nil"/>
              <w:left w:val="nil"/>
              <w:bottom w:val="single" w:sz="4" w:space="0" w:color="auto"/>
              <w:right w:val="single" w:sz="4" w:space="0" w:color="auto"/>
            </w:tcBorders>
            <w:vAlign w:val="center"/>
          </w:tcPr>
          <w:p w:rsidR="00484C58" w:rsidRDefault="00484C58"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203"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84C58" w:rsidTr="00430C0B">
        <w:trPr>
          <w:trHeight w:val="402"/>
        </w:trPr>
        <w:tc>
          <w:tcPr>
            <w:tcW w:w="760" w:type="dxa"/>
            <w:tcBorders>
              <w:top w:val="nil"/>
              <w:left w:val="single" w:sz="4" w:space="0" w:color="auto"/>
              <w:bottom w:val="single" w:sz="4" w:space="0" w:color="auto"/>
              <w:right w:val="single" w:sz="4" w:space="0" w:color="auto"/>
            </w:tcBorders>
            <w:vAlign w:val="center"/>
          </w:tcPr>
          <w:p w:rsidR="00484C58" w:rsidRPr="00541E98" w:rsidRDefault="00484C58" w:rsidP="008C4076">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w:t>
            </w:r>
            <w:r w:rsidR="00541E98" w:rsidRPr="00541E98">
              <w:rPr>
                <w:rFonts w:ascii="宋体" w:hAnsi="宋体" w:cs="宋体" w:hint="eastAsia"/>
                <w:color w:val="000000" w:themeColor="text1"/>
                <w:kern w:val="0"/>
                <w:sz w:val="18"/>
                <w:szCs w:val="18"/>
              </w:rPr>
              <w:t>3</w:t>
            </w:r>
          </w:p>
        </w:tc>
        <w:tc>
          <w:tcPr>
            <w:tcW w:w="2516" w:type="dxa"/>
            <w:tcBorders>
              <w:top w:val="nil"/>
              <w:left w:val="nil"/>
              <w:bottom w:val="single" w:sz="4" w:space="0" w:color="auto"/>
              <w:right w:val="single" w:sz="4" w:space="0" w:color="auto"/>
            </w:tcBorders>
            <w:vAlign w:val="center"/>
          </w:tcPr>
          <w:p w:rsidR="00484C58" w:rsidRPr="000C07CE" w:rsidRDefault="00484C58" w:rsidP="008C4076">
            <w:pPr>
              <w:widowControl/>
              <w:spacing w:line="240" w:lineRule="auto"/>
              <w:jc w:val="left"/>
              <w:rPr>
                <w:rFonts w:ascii="宋体" w:hAnsi="宋体" w:cs="宋体"/>
                <w:kern w:val="0"/>
                <w:sz w:val="18"/>
                <w:szCs w:val="18"/>
              </w:rPr>
            </w:pPr>
            <w:r w:rsidRPr="000C07CE">
              <w:rPr>
                <w:rFonts w:ascii="宋体" w:hAnsi="宋体" w:cs="宋体" w:hint="eastAsia"/>
                <w:kern w:val="0"/>
                <w:sz w:val="18"/>
                <w:szCs w:val="18"/>
              </w:rPr>
              <w:t>登记时间</w:t>
            </w:r>
          </w:p>
        </w:tc>
        <w:tc>
          <w:tcPr>
            <w:tcW w:w="1758"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221" w:type="dxa"/>
            <w:tcBorders>
              <w:top w:val="nil"/>
              <w:left w:val="nil"/>
              <w:bottom w:val="single" w:sz="4" w:space="0" w:color="auto"/>
              <w:right w:val="single" w:sz="4" w:space="0" w:color="auto"/>
            </w:tcBorders>
            <w:vAlign w:val="center"/>
          </w:tcPr>
          <w:p w:rsidR="00484C58" w:rsidRDefault="00484C58" w:rsidP="008C4076">
            <w:pPr>
              <w:widowControl/>
              <w:spacing w:line="240" w:lineRule="auto"/>
              <w:jc w:val="left"/>
              <w:rPr>
                <w:rFonts w:ascii="宋体" w:hAnsi="宋体" w:cs="宋体"/>
                <w:color w:val="000000" w:themeColor="text1"/>
                <w:kern w:val="0"/>
                <w:sz w:val="18"/>
                <w:szCs w:val="18"/>
              </w:rPr>
            </w:pPr>
          </w:p>
        </w:tc>
        <w:tc>
          <w:tcPr>
            <w:tcW w:w="1403" w:type="dxa"/>
            <w:tcBorders>
              <w:top w:val="nil"/>
              <w:left w:val="nil"/>
              <w:bottom w:val="single" w:sz="4" w:space="0" w:color="auto"/>
              <w:right w:val="single" w:sz="4" w:space="0" w:color="auto"/>
            </w:tcBorders>
            <w:vAlign w:val="center"/>
          </w:tcPr>
          <w:p w:rsidR="00484C58" w:rsidRDefault="00484C58"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203" w:type="dxa"/>
            <w:tcBorders>
              <w:top w:val="nil"/>
              <w:left w:val="nil"/>
              <w:bottom w:val="single" w:sz="4" w:space="0" w:color="auto"/>
              <w:right w:val="single" w:sz="4" w:space="0" w:color="auto"/>
            </w:tcBorders>
            <w:vAlign w:val="center"/>
          </w:tcPr>
          <w:p w:rsidR="00484C58" w:rsidRDefault="00484C58"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DC35C6" w:rsidRDefault="00DC35C6" w:rsidP="00DC35C6">
      <w:pPr>
        <w:pStyle w:val="afff"/>
        <w:spacing w:line="480" w:lineRule="auto"/>
      </w:pPr>
      <w:r>
        <w:rPr>
          <w:rFonts w:hint="eastAsia"/>
          <w:color w:val="000000" w:themeColor="text1"/>
        </w:rPr>
        <w:lastRenderedPageBreak/>
        <w:t>表4</w:t>
      </w:r>
      <w:r>
        <w:rPr>
          <w:color w:val="000000" w:themeColor="text1"/>
        </w:rPr>
        <w:t xml:space="preserve"> </w:t>
      </w:r>
      <w:r>
        <w:rPr>
          <w:rFonts w:hint="eastAsia"/>
          <w:color w:val="000000" w:themeColor="text1"/>
        </w:rPr>
        <w:t>从业人员信息数据项</w:t>
      </w:r>
      <w:r w:rsidRPr="00DC35C6">
        <w:rPr>
          <w:rFonts w:ascii="宋体" w:eastAsia="宋体" w:hAnsi="宋体" w:hint="eastAsia"/>
          <w:color w:val="000000" w:themeColor="text1"/>
        </w:rPr>
        <w:t>（续）</w:t>
      </w:r>
    </w:p>
    <w:tbl>
      <w:tblPr>
        <w:tblW w:w="8436" w:type="dxa"/>
        <w:tblInd w:w="-106" w:type="dxa"/>
        <w:tblLayout w:type="fixed"/>
        <w:tblLook w:val="04A0" w:firstRow="1" w:lastRow="0" w:firstColumn="1" w:lastColumn="0" w:noHBand="0" w:noVBand="1"/>
      </w:tblPr>
      <w:tblGrid>
        <w:gridCol w:w="760"/>
        <w:gridCol w:w="2006"/>
        <w:gridCol w:w="1701"/>
        <w:gridCol w:w="1788"/>
        <w:gridCol w:w="1403"/>
        <w:gridCol w:w="778"/>
      </w:tblGrid>
      <w:tr w:rsidR="00DC35C6" w:rsidTr="00154328">
        <w:trPr>
          <w:trHeight w:val="402"/>
        </w:trPr>
        <w:tc>
          <w:tcPr>
            <w:tcW w:w="760" w:type="dxa"/>
            <w:tcBorders>
              <w:top w:val="single" w:sz="4" w:space="0" w:color="auto"/>
              <w:left w:val="single" w:sz="4" w:space="0" w:color="auto"/>
              <w:bottom w:val="single" w:sz="4" w:space="0" w:color="auto"/>
              <w:right w:val="single" w:sz="4" w:space="0" w:color="auto"/>
            </w:tcBorders>
            <w:vAlign w:val="center"/>
          </w:tcPr>
          <w:p w:rsidR="00DC35C6" w:rsidRDefault="00DC35C6" w:rsidP="00A21CF0">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006" w:type="dxa"/>
            <w:tcBorders>
              <w:top w:val="single" w:sz="4" w:space="0" w:color="auto"/>
              <w:left w:val="nil"/>
              <w:bottom w:val="single" w:sz="4" w:space="0" w:color="auto"/>
              <w:right w:val="single" w:sz="4" w:space="0" w:color="auto"/>
            </w:tcBorders>
            <w:vAlign w:val="center"/>
          </w:tcPr>
          <w:p w:rsidR="00DC35C6" w:rsidRDefault="00DC35C6" w:rsidP="00A21CF0">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DC35C6" w:rsidRDefault="00DC35C6" w:rsidP="00A21CF0">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88" w:type="dxa"/>
            <w:tcBorders>
              <w:top w:val="single" w:sz="4" w:space="0" w:color="auto"/>
              <w:left w:val="nil"/>
              <w:bottom w:val="single" w:sz="4" w:space="0" w:color="auto"/>
              <w:right w:val="single" w:sz="4" w:space="0" w:color="auto"/>
            </w:tcBorders>
            <w:vAlign w:val="center"/>
          </w:tcPr>
          <w:p w:rsidR="00DC35C6" w:rsidRDefault="00DC35C6" w:rsidP="00A21CF0">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03" w:type="dxa"/>
            <w:tcBorders>
              <w:top w:val="single" w:sz="4" w:space="0" w:color="auto"/>
              <w:left w:val="nil"/>
              <w:bottom w:val="single" w:sz="4" w:space="0" w:color="auto"/>
              <w:right w:val="single" w:sz="4" w:space="0" w:color="auto"/>
            </w:tcBorders>
            <w:vAlign w:val="center"/>
          </w:tcPr>
          <w:p w:rsidR="00DC35C6" w:rsidRDefault="00DC35C6" w:rsidP="00A21CF0">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778" w:type="dxa"/>
            <w:tcBorders>
              <w:top w:val="single" w:sz="4" w:space="0" w:color="auto"/>
              <w:left w:val="nil"/>
              <w:bottom w:val="single" w:sz="4" w:space="0" w:color="auto"/>
              <w:right w:val="single" w:sz="4" w:space="0" w:color="auto"/>
            </w:tcBorders>
            <w:vAlign w:val="center"/>
          </w:tcPr>
          <w:p w:rsidR="00DC35C6" w:rsidRDefault="00DC35C6" w:rsidP="00A21CF0">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DC35C6" w:rsidTr="00154328">
        <w:trPr>
          <w:trHeight w:val="402"/>
        </w:trPr>
        <w:tc>
          <w:tcPr>
            <w:tcW w:w="760" w:type="dxa"/>
            <w:tcBorders>
              <w:top w:val="single" w:sz="4" w:space="0" w:color="auto"/>
              <w:left w:val="single" w:sz="4" w:space="0" w:color="auto"/>
              <w:bottom w:val="single" w:sz="4" w:space="0" w:color="auto"/>
              <w:right w:val="single" w:sz="4" w:space="0" w:color="auto"/>
            </w:tcBorders>
            <w:vAlign w:val="center"/>
          </w:tcPr>
          <w:p w:rsidR="00DC35C6" w:rsidRPr="00541E98" w:rsidRDefault="00DC35C6" w:rsidP="008266F4">
            <w:pPr>
              <w:widowControl/>
              <w:spacing w:line="240" w:lineRule="auto"/>
              <w:jc w:val="left"/>
              <w:rPr>
                <w:rFonts w:ascii="宋体" w:hAnsi="宋体" w:cs="宋体"/>
                <w:color w:val="000000" w:themeColor="text1"/>
                <w:kern w:val="0"/>
                <w:sz w:val="18"/>
                <w:szCs w:val="18"/>
              </w:rPr>
            </w:pPr>
            <w:r w:rsidRPr="00541E98">
              <w:rPr>
                <w:rFonts w:ascii="宋体" w:hAnsi="宋体" w:cs="宋体" w:hint="eastAsia"/>
                <w:color w:val="000000" w:themeColor="text1"/>
                <w:kern w:val="0"/>
                <w:sz w:val="18"/>
                <w:szCs w:val="18"/>
              </w:rPr>
              <w:t>24</w:t>
            </w:r>
          </w:p>
        </w:tc>
        <w:tc>
          <w:tcPr>
            <w:tcW w:w="2006" w:type="dxa"/>
            <w:tcBorders>
              <w:top w:val="single" w:sz="4" w:space="0" w:color="auto"/>
              <w:left w:val="nil"/>
              <w:bottom w:val="single" w:sz="4" w:space="0" w:color="auto"/>
              <w:right w:val="single" w:sz="4" w:space="0" w:color="auto"/>
            </w:tcBorders>
            <w:vAlign w:val="center"/>
          </w:tcPr>
          <w:p w:rsidR="00DC35C6" w:rsidRDefault="00DC35C6" w:rsidP="008266F4">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1701" w:type="dxa"/>
            <w:tcBorders>
              <w:top w:val="single" w:sz="4" w:space="0" w:color="auto"/>
              <w:left w:val="nil"/>
              <w:bottom w:val="single" w:sz="4" w:space="0" w:color="auto"/>
              <w:right w:val="single" w:sz="4" w:space="0" w:color="auto"/>
            </w:tcBorders>
            <w:vAlign w:val="center"/>
          </w:tcPr>
          <w:p w:rsidR="00DC35C6" w:rsidRDefault="00DC35C6" w:rsidP="008266F4">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00629</w:t>
            </w:r>
          </w:p>
        </w:tc>
        <w:tc>
          <w:tcPr>
            <w:tcW w:w="1788" w:type="dxa"/>
            <w:tcBorders>
              <w:top w:val="single" w:sz="4" w:space="0" w:color="auto"/>
              <w:left w:val="nil"/>
              <w:bottom w:val="single" w:sz="4" w:space="0" w:color="auto"/>
              <w:right w:val="single" w:sz="4" w:space="0" w:color="auto"/>
            </w:tcBorders>
            <w:vAlign w:val="center"/>
          </w:tcPr>
          <w:p w:rsidR="00DC35C6" w:rsidRDefault="00DC35C6" w:rsidP="008266F4">
            <w:pPr>
              <w:widowControl/>
              <w:spacing w:line="240" w:lineRule="auto"/>
              <w:jc w:val="left"/>
              <w:rPr>
                <w:rFonts w:ascii="宋体" w:hAnsi="宋体" w:cs="宋体"/>
                <w:color w:val="000000" w:themeColor="text1"/>
                <w:kern w:val="0"/>
                <w:sz w:val="18"/>
                <w:szCs w:val="18"/>
              </w:rPr>
            </w:pPr>
          </w:p>
        </w:tc>
        <w:tc>
          <w:tcPr>
            <w:tcW w:w="1403" w:type="dxa"/>
            <w:tcBorders>
              <w:top w:val="single" w:sz="4" w:space="0" w:color="auto"/>
              <w:left w:val="nil"/>
              <w:bottom w:val="single" w:sz="4" w:space="0" w:color="auto"/>
              <w:right w:val="single" w:sz="4" w:space="0" w:color="auto"/>
            </w:tcBorders>
            <w:vAlign w:val="center"/>
          </w:tcPr>
          <w:p w:rsidR="00DC35C6" w:rsidRDefault="00DC35C6" w:rsidP="008266F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778" w:type="dxa"/>
            <w:tcBorders>
              <w:top w:val="single" w:sz="4" w:space="0" w:color="auto"/>
              <w:left w:val="nil"/>
              <w:bottom w:val="single" w:sz="4" w:space="0" w:color="auto"/>
              <w:right w:val="single" w:sz="4" w:space="0" w:color="auto"/>
            </w:tcBorders>
            <w:vAlign w:val="center"/>
          </w:tcPr>
          <w:p w:rsidR="00DC35C6" w:rsidRDefault="00DC35C6" w:rsidP="008266F4">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pStyle w:val="afff"/>
        <w:spacing w:line="480" w:lineRule="auto"/>
        <w:jc w:val="left"/>
        <w:rPr>
          <w:rFonts w:cs="Times New Roman"/>
          <w:color w:val="000000" w:themeColor="text1"/>
        </w:rPr>
      </w:pPr>
      <w:r>
        <w:rPr>
          <w:color w:val="000000" w:themeColor="text1"/>
        </w:rPr>
        <w:t>4.</w:t>
      </w:r>
      <w:r>
        <w:rPr>
          <w:rFonts w:hint="eastAsia"/>
          <w:color w:val="000000" w:themeColor="text1"/>
        </w:rPr>
        <w:t>4</w:t>
      </w:r>
      <w:r>
        <w:rPr>
          <w:color w:val="000000" w:themeColor="text1"/>
        </w:rPr>
        <w:t xml:space="preserve"> </w:t>
      </w:r>
      <w:r>
        <w:rPr>
          <w:rFonts w:hint="eastAsia"/>
          <w:color w:val="000000" w:themeColor="text1"/>
        </w:rPr>
        <w:t>储存场所信息</w:t>
      </w:r>
    </w:p>
    <w:p w:rsidR="008C4076" w:rsidRDefault="008C4076" w:rsidP="008C4076">
      <w:pPr>
        <w:ind w:firstLineChars="200" w:firstLine="420"/>
        <w:rPr>
          <w:rFonts w:cs="Times New Roman"/>
          <w:color w:val="000000" w:themeColor="text1"/>
        </w:rPr>
      </w:pPr>
      <w:r>
        <w:rPr>
          <w:rFonts w:cs="宋体" w:hint="eastAsia"/>
          <w:color w:val="000000" w:themeColor="text1"/>
        </w:rPr>
        <w:t>储存场所信息数据项见表</w:t>
      </w:r>
      <w:r>
        <w:rPr>
          <w:rFonts w:hint="eastAsia"/>
          <w:color w:val="000000" w:themeColor="text1"/>
        </w:rPr>
        <w:t>5</w:t>
      </w:r>
      <w:r>
        <w:rPr>
          <w:rFonts w:cs="宋体" w:hint="eastAsia"/>
          <w:color w:val="000000" w:themeColor="text1"/>
        </w:rPr>
        <w:t>。</w:t>
      </w:r>
    </w:p>
    <w:p w:rsidR="008C4076" w:rsidRDefault="008C4076" w:rsidP="008C4076">
      <w:pPr>
        <w:pStyle w:val="afff"/>
        <w:spacing w:line="480" w:lineRule="auto"/>
        <w:rPr>
          <w:rFonts w:cs="Times New Roman"/>
          <w:color w:val="000000" w:themeColor="text1"/>
        </w:rPr>
      </w:pPr>
      <w:r>
        <w:rPr>
          <w:rFonts w:hint="eastAsia"/>
          <w:color w:val="000000" w:themeColor="text1"/>
        </w:rPr>
        <w:t>表5</w:t>
      </w:r>
      <w:r>
        <w:rPr>
          <w:color w:val="000000" w:themeColor="text1"/>
        </w:rPr>
        <w:t xml:space="preserve">  </w:t>
      </w:r>
      <w:r>
        <w:rPr>
          <w:rFonts w:hint="eastAsia"/>
          <w:color w:val="000000" w:themeColor="text1"/>
        </w:rPr>
        <w:t>储存场所信息数据项</w:t>
      </w:r>
    </w:p>
    <w:tbl>
      <w:tblPr>
        <w:tblW w:w="8436" w:type="dxa"/>
        <w:tblInd w:w="-106" w:type="dxa"/>
        <w:tblLayout w:type="fixed"/>
        <w:tblLook w:val="04A0" w:firstRow="1" w:lastRow="0" w:firstColumn="1" w:lastColumn="0" w:noHBand="0" w:noVBand="1"/>
      </w:tblPr>
      <w:tblGrid>
        <w:gridCol w:w="698"/>
        <w:gridCol w:w="2081"/>
        <w:gridCol w:w="1688"/>
        <w:gridCol w:w="1701"/>
        <w:gridCol w:w="1417"/>
        <w:gridCol w:w="851"/>
      </w:tblGrid>
      <w:tr w:rsidR="008C4076" w:rsidTr="00F31DDA">
        <w:trPr>
          <w:trHeight w:val="340"/>
        </w:trPr>
        <w:tc>
          <w:tcPr>
            <w:tcW w:w="698" w:type="dxa"/>
            <w:tcBorders>
              <w:top w:val="single" w:sz="4" w:space="0" w:color="auto"/>
              <w:left w:val="single" w:sz="4" w:space="0" w:color="auto"/>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081"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688"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17"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851"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208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1688" w:type="dxa"/>
            <w:tcBorders>
              <w:top w:val="nil"/>
              <w:left w:val="nil"/>
              <w:bottom w:val="single" w:sz="4" w:space="0" w:color="auto"/>
              <w:right w:val="single" w:sz="4" w:space="0" w:color="auto"/>
            </w:tcBorders>
            <w:shd w:val="clear" w:color="000000" w:fill="FFFFFF"/>
            <w:vAlign w:val="center"/>
          </w:tcPr>
          <w:p w:rsidR="008C4076" w:rsidRPr="00CF3189" w:rsidRDefault="008C4076" w:rsidP="008C4076">
            <w:pPr>
              <w:widowControl/>
              <w:spacing w:line="240" w:lineRule="auto"/>
              <w:jc w:val="left"/>
              <w:rPr>
                <w:rFonts w:ascii="宋体" w:cs="Times New Roman"/>
                <w:i/>
                <w:iCs/>
                <w:color w:val="000000" w:themeColor="text1"/>
                <w:kern w:val="0"/>
                <w:sz w:val="18"/>
                <w:szCs w:val="18"/>
              </w:rPr>
            </w:pPr>
            <w:r w:rsidRPr="00CF3189">
              <w:rPr>
                <w:rFonts w:ascii="宋体" w:hAnsi="宋体" w:cs="宋体"/>
                <w:i/>
                <w:iCs/>
                <w:color w:val="000000" w:themeColor="text1"/>
                <w:kern w:val="0"/>
                <w:sz w:val="18"/>
                <w:szCs w:val="18"/>
              </w:rPr>
              <w:t>DEY0011</w:t>
            </w:r>
          </w:p>
        </w:tc>
        <w:tc>
          <w:tcPr>
            <w:tcW w:w="170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C4076" w:rsidRDefault="008C4076" w:rsidP="00CF3189">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sidR="00CF3189">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85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2</w:t>
            </w:r>
          </w:p>
        </w:tc>
        <w:tc>
          <w:tcPr>
            <w:tcW w:w="2081" w:type="dxa"/>
            <w:tcBorders>
              <w:top w:val="nil"/>
              <w:left w:val="nil"/>
              <w:bottom w:val="single" w:sz="4" w:space="0" w:color="auto"/>
              <w:right w:val="single" w:sz="4" w:space="0" w:color="auto"/>
            </w:tcBorders>
            <w:shd w:val="clear" w:color="000000" w:fill="FFFFFF"/>
            <w:vAlign w:val="center"/>
          </w:tcPr>
          <w:p w:rsidR="008C4076" w:rsidRPr="009524E2" w:rsidRDefault="009524E2" w:rsidP="008C4076">
            <w:pPr>
              <w:widowControl/>
              <w:spacing w:line="240" w:lineRule="auto"/>
              <w:jc w:val="left"/>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1688" w:type="dxa"/>
            <w:tcBorders>
              <w:top w:val="nil"/>
              <w:left w:val="nil"/>
              <w:bottom w:val="single" w:sz="4" w:space="0" w:color="auto"/>
              <w:right w:val="single" w:sz="4" w:space="0" w:color="auto"/>
            </w:tcBorders>
            <w:shd w:val="clear" w:color="000000" w:fill="FFFFFF"/>
            <w:vAlign w:val="center"/>
          </w:tcPr>
          <w:p w:rsidR="008C4076" w:rsidRDefault="009B0304" w:rsidP="008C4076">
            <w:pPr>
              <w:widowControl/>
              <w:spacing w:line="240" w:lineRule="auto"/>
              <w:jc w:val="left"/>
              <w:rPr>
                <w:rFonts w:ascii="宋体" w:cs="Times New Roman"/>
                <w:i/>
                <w:iCs/>
                <w:color w:val="000000" w:themeColor="text1"/>
                <w:kern w:val="0"/>
                <w:sz w:val="18"/>
                <w:szCs w:val="18"/>
              </w:rPr>
            </w:pPr>
            <w:r w:rsidRPr="008E0AD9">
              <w:rPr>
                <w:rFonts w:ascii="宋体" w:hAnsi="宋体" w:cs="宋体"/>
                <w:iCs/>
                <w:color w:val="000000" w:themeColor="text1"/>
                <w:kern w:val="0"/>
                <w:sz w:val="18"/>
                <w:szCs w:val="18"/>
              </w:rPr>
              <w:t>DE00679</w:t>
            </w:r>
          </w:p>
        </w:tc>
        <w:tc>
          <w:tcPr>
            <w:tcW w:w="170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C4076" w:rsidRDefault="009524E2"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85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C4076" w:rsidRPr="008E0AD9" w:rsidRDefault="004A0102" w:rsidP="008C4076">
            <w:pPr>
              <w:widowControl/>
              <w:spacing w:line="240" w:lineRule="auto"/>
              <w:jc w:val="left"/>
              <w:rPr>
                <w:rFonts w:ascii="宋体" w:cs="Times New Roman"/>
                <w:color w:val="000000" w:themeColor="text1"/>
                <w:kern w:val="0"/>
                <w:sz w:val="18"/>
                <w:szCs w:val="18"/>
              </w:rPr>
            </w:pPr>
            <w:r w:rsidRPr="008E0AD9">
              <w:rPr>
                <w:rFonts w:ascii="宋体" w:hAnsi="宋体" w:cs="宋体" w:hint="eastAsia"/>
                <w:color w:val="000000" w:themeColor="text1"/>
                <w:kern w:val="0"/>
                <w:sz w:val="18"/>
                <w:szCs w:val="18"/>
              </w:rPr>
              <w:t>3</w:t>
            </w:r>
          </w:p>
        </w:tc>
        <w:tc>
          <w:tcPr>
            <w:tcW w:w="2081" w:type="dxa"/>
            <w:tcBorders>
              <w:top w:val="nil"/>
              <w:left w:val="nil"/>
              <w:bottom w:val="single" w:sz="4" w:space="0" w:color="auto"/>
              <w:right w:val="single" w:sz="4" w:space="0" w:color="auto"/>
            </w:tcBorders>
            <w:shd w:val="clear" w:color="000000" w:fill="FFFFFF"/>
            <w:vAlign w:val="center"/>
          </w:tcPr>
          <w:p w:rsidR="008C4076" w:rsidRPr="004A0102" w:rsidRDefault="008C4076" w:rsidP="008C4076">
            <w:pPr>
              <w:widowControl/>
              <w:spacing w:line="240" w:lineRule="auto"/>
              <w:jc w:val="left"/>
              <w:rPr>
                <w:rFonts w:ascii="宋体" w:cs="Times New Roman"/>
                <w:kern w:val="0"/>
                <w:sz w:val="18"/>
                <w:szCs w:val="18"/>
              </w:rPr>
            </w:pPr>
            <w:r w:rsidRPr="004A0102">
              <w:rPr>
                <w:rFonts w:ascii="宋体" w:hAnsi="宋体" w:cs="宋体" w:hint="eastAsia"/>
                <w:kern w:val="0"/>
                <w:sz w:val="18"/>
                <w:szCs w:val="18"/>
              </w:rPr>
              <w:t>储存场所</w:t>
            </w:r>
          </w:p>
        </w:tc>
        <w:tc>
          <w:tcPr>
            <w:tcW w:w="1688" w:type="dxa"/>
            <w:tcBorders>
              <w:top w:val="nil"/>
              <w:left w:val="nil"/>
              <w:bottom w:val="single" w:sz="4" w:space="0" w:color="auto"/>
              <w:right w:val="single" w:sz="4" w:space="0" w:color="auto"/>
            </w:tcBorders>
            <w:shd w:val="clear" w:color="000000" w:fill="FFFFFF"/>
            <w:vAlign w:val="center"/>
          </w:tcPr>
          <w:p w:rsidR="008C4076" w:rsidRPr="00E32DD2" w:rsidRDefault="008C4076" w:rsidP="008C4076">
            <w:pPr>
              <w:widowControl/>
              <w:spacing w:line="240" w:lineRule="auto"/>
              <w:jc w:val="left"/>
              <w:rPr>
                <w:rFonts w:ascii="宋体" w:cs="Times New Roman"/>
                <w:color w:val="FF0000"/>
                <w:kern w:val="0"/>
                <w:sz w:val="18"/>
                <w:szCs w:val="18"/>
              </w:rPr>
            </w:pPr>
            <w:r w:rsidRPr="00E32DD2">
              <w:rPr>
                <w:rFonts w:ascii="宋体" w:hAnsi="宋体" w:cs="宋体" w:hint="eastAsia"/>
                <w:color w:val="FF0000"/>
                <w:kern w:val="0"/>
                <w:sz w:val="18"/>
                <w:szCs w:val="18"/>
              </w:rPr>
              <w:t xml:space="preserve">　</w:t>
            </w:r>
          </w:p>
        </w:tc>
        <w:tc>
          <w:tcPr>
            <w:tcW w:w="1701" w:type="dxa"/>
            <w:tcBorders>
              <w:top w:val="nil"/>
              <w:left w:val="nil"/>
              <w:bottom w:val="single" w:sz="4" w:space="0" w:color="auto"/>
              <w:right w:val="single" w:sz="4" w:space="0" w:color="auto"/>
            </w:tcBorders>
            <w:shd w:val="clear" w:color="000000" w:fill="FFFFFF"/>
            <w:vAlign w:val="center"/>
          </w:tcPr>
          <w:p w:rsidR="008C4076" w:rsidRPr="004A0102" w:rsidRDefault="008C4076" w:rsidP="008C4076">
            <w:pPr>
              <w:widowControl/>
              <w:spacing w:line="240" w:lineRule="auto"/>
              <w:jc w:val="left"/>
              <w:rPr>
                <w:rFonts w:ascii="宋体" w:cs="Times New Roman"/>
                <w:kern w:val="0"/>
                <w:sz w:val="18"/>
                <w:szCs w:val="18"/>
              </w:rPr>
            </w:pPr>
            <w:r w:rsidRPr="004A0102">
              <w:rPr>
                <w:rFonts w:ascii="宋体" w:hAnsi="宋体" w:cs="宋体"/>
                <w:kern w:val="0"/>
                <w:sz w:val="18"/>
                <w:szCs w:val="18"/>
              </w:rPr>
              <w:t>DQR0001</w:t>
            </w:r>
          </w:p>
        </w:tc>
        <w:tc>
          <w:tcPr>
            <w:tcW w:w="1417" w:type="dxa"/>
            <w:tcBorders>
              <w:top w:val="nil"/>
              <w:left w:val="nil"/>
              <w:bottom w:val="single" w:sz="4" w:space="0" w:color="auto"/>
              <w:right w:val="single" w:sz="4" w:space="0" w:color="auto"/>
            </w:tcBorders>
            <w:shd w:val="clear" w:color="000000" w:fill="FFFFFF"/>
            <w:vAlign w:val="center"/>
          </w:tcPr>
          <w:p w:rsidR="008C4076" w:rsidRPr="004A0102" w:rsidRDefault="008C4076" w:rsidP="004A0102">
            <w:pPr>
              <w:widowControl/>
              <w:spacing w:line="240" w:lineRule="auto"/>
              <w:rPr>
                <w:rFonts w:ascii="宋体" w:cs="Times New Roman"/>
                <w:color w:val="000000" w:themeColor="text1"/>
                <w:kern w:val="0"/>
                <w:sz w:val="18"/>
                <w:szCs w:val="18"/>
              </w:rPr>
            </w:pPr>
            <w:r w:rsidRPr="004A0102">
              <w:rPr>
                <w:rFonts w:ascii="宋体" w:hAnsi="宋体" w:cs="宋体"/>
                <w:color w:val="000000" w:themeColor="text1"/>
                <w:kern w:val="0"/>
                <w:sz w:val="18"/>
                <w:szCs w:val="18"/>
              </w:rPr>
              <w:t>CC</w:t>
            </w:r>
            <w:r w:rsidR="004A0102" w:rsidRPr="004A0102">
              <w:rPr>
                <w:rFonts w:ascii="宋体" w:hAnsi="宋体" w:cs="宋体" w:hint="eastAsia"/>
                <w:color w:val="000000" w:themeColor="text1"/>
                <w:kern w:val="0"/>
                <w:sz w:val="18"/>
                <w:szCs w:val="18"/>
              </w:rPr>
              <w:t>CS</w:t>
            </w:r>
          </w:p>
        </w:tc>
        <w:tc>
          <w:tcPr>
            <w:tcW w:w="85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p>
        </w:tc>
      </w:tr>
      <w:tr w:rsidR="008C4076"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3.1</w:t>
            </w:r>
          </w:p>
        </w:tc>
        <w:tc>
          <w:tcPr>
            <w:tcW w:w="2081" w:type="dxa"/>
            <w:tcBorders>
              <w:top w:val="nil"/>
              <w:left w:val="nil"/>
              <w:bottom w:val="single" w:sz="4" w:space="0" w:color="auto"/>
              <w:right w:val="single" w:sz="4" w:space="0" w:color="auto"/>
            </w:tcBorders>
            <w:shd w:val="clear" w:color="000000" w:fill="FFFFFF"/>
            <w:vAlign w:val="center"/>
          </w:tcPr>
          <w:p w:rsidR="008C4076" w:rsidRDefault="008C4076" w:rsidP="008E0AD9">
            <w:pPr>
              <w:widowControl/>
              <w:spacing w:line="240" w:lineRule="auto"/>
              <w:ind w:firstLineChars="100" w:firstLine="180"/>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建筑物名称</w:t>
            </w:r>
          </w:p>
        </w:tc>
        <w:tc>
          <w:tcPr>
            <w:tcW w:w="1688"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DE00550</w:t>
            </w:r>
          </w:p>
        </w:tc>
        <w:tc>
          <w:tcPr>
            <w:tcW w:w="170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CC</w:t>
            </w:r>
            <w:r w:rsidR="008E0AD9" w:rsidRPr="004A0102">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_JZWMC</w:t>
            </w:r>
          </w:p>
        </w:tc>
        <w:tc>
          <w:tcPr>
            <w:tcW w:w="851" w:type="dxa"/>
            <w:tcBorders>
              <w:top w:val="nil"/>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bookmarkStart w:id="45" w:name="_Toc10409"/>
            <w:bookmarkStart w:id="46" w:name="_Toc20993"/>
            <w:r>
              <w:rPr>
                <w:rFonts w:ascii="宋体" w:hAnsi="宋体" w:cs="宋体"/>
                <w:color w:val="000000" w:themeColor="text1"/>
                <w:kern w:val="0"/>
                <w:sz w:val="18"/>
                <w:szCs w:val="18"/>
              </w:rPr>
              <w:t>3.2</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ind w:firstLineChars="100" w:firstLine="180"/>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行政区划名称</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DE00619</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CC</w:t>
            </w:r>
            <w:r w:rsidRPr="004A0102">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_XZQHMC</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3.3</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ind w:firstLineChars="100" w:firstLine="180"/>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地址名称</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DE00075</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CC</w:t>
            </w:r>
            <w:r w:rsidRPr="004A0102">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_DZMC</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3.4</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ind w:firstLineChars="100" w:firstLine="180"/>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地球经度</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DE01119</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CC</w:t>
            </w:r>
            <w:r w:rsidRPr="004A0102">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_DQJD</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3.5</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ind w:firstLineChars="100" w:firstLine="180"/>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地球纬度</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DE01120</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CC</w:t>
            </w:r>
            <w:r w:rsidRPr="008E0AD9">
              <w:rPr>
                <w:rFonts w:ascii="宋体" w:hAnsi="宋体" w:cs="宋体"/>
                <w:color w:val="000000" w:themeColor="text1"/>
                <w:kern w:val="0"/>
                <w:sz w:val="18"/>
                <w:szCs w:val="18"/>
              </w:rPr>
              <w:t>CS</w:t>
            </w:r>
            <w:r>
              <w:rPr>
                <w:rFonts w:ascii="宋体" w:hAnsi="宋体" w:cs="宋体"/>
                <w:color w:val="000000" w:themeColor="text1"/>
                <w:kern w:val="0"/>
                <w:sz w:val="18"/>
                <w:szCs w:val="18"/>
              </w:rPr>
              <w:t>_DQWD</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p>
        </w:tc>
      </w:tr>
      <w:tr w:rsidR="00781F40"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781F40" w:rsidRPr="008266F4" w:rsidRDefault="00781F40" w:rsidP="007B04C7">
            <w:pPr>
              <w:widowControl/>
              <w:spacing w:line="240" w:lineRule="auto"/>
              <w:jc w:val="left"/>
              <w:rPr>
                <w:rFonts w:ascii="宋体" w:hAnsi="宋体" w:cs="宋体"/>
                <w:kern w:val="0"/>
                <w:sz w:val="18"/>
                <w:szCs w:val="18"/>
              </w:rPr>
            </w:pPr>
            <w:r w:rsidRPr="008266F4">
              <w:rPr>
                <w:rFonts w:ascii="宋体" w:hAnsi="宋体" w:cs="宋体" w:hint="eastAsia"/>
                <w:kern w:val="0"/>
                <w:sz w:val="18"/>
                <w:szCs w:val="18"/>
              </w:rPr>
              <w:t>3.6</w:t>
            </w:r>
          </w:p>
        </w:tc>
        <w:tc>
          <w:tcPr>
            <w:tcW w:w="2081" w:type="dxa"/>
            <w:tcBorders>
              <w:top w:val="nil"/>
              <w:left w:val="nil"/>
              <w:bottom w:val="single" w:sz="4" w:space="0" w:color="auto"/>
              <w:right w:val="single" w:sz="4" w:space="0" w:color="auto"/>
            </w:tcBorders>
            <w:shd w:val="clear" w:color="000000" w:fill="FFFFFF"/>
            <w:vAlign w:val="center"/>
          </w:tcPr>
          <w:p w:rsidR="00781F40" w:rsidRPr="008266F4" w:rsidRDefault="00781F40" w:rsidP="008526C2">
            <w:pPr>
              <w:widowControl/>
              <w:spacing w:line="240" w:lineRule="auto"/>
              <w:ind w:firstLineChars="100" w:firstLine="180"/>
              <w:jc w:val="left"/>
              <w:rPr>
                <w:rFonts w:ascii="宋体" w:hAnsi="宋体" w:cs="宋体"/>
                <w:kern w:val="0"/>
                <w:sz w:val="18"/>
                <w:szCs w:val="18"/>
              </w:rPr>
            </w:pPr>
            <w:r w:rsidRPr="008266F4">
              <w:rPr>
                <w:rFonts w:ascii="宋体" w:hAnsi="宋体" w:cs="宋体" w:hint="eastAsia"/>
                <w:kern w:val="0"/>
                <w:sz w:val="18"/>
                <w:szCs w:val="18"/>
              </w:rPr>
              <w:t>面积</w:t>
            </w:r>
            <w:r w:rsidR="00073A8E" w:rsidRPr="008266F4">
              <w:rPr>
                <w:rFonts w:ascii="宋体" w:hAnsi="宋体" w:cs="宋体" w:hint="eastAsia"/>
                <w:kern w:val="0"/>
                <w:sz w:val="18"/>
                <w:szCs w:val="18"/>
              </w:rPr>
              <w:t>（</w:t>
            </w:r>
            <w:r w:rsidR="00C21362" w:rsidRPr="008266F4">
              <w:rPr>
                <w:rFonts w:ascii="宋体" w:hAnsi="宋体" w:cs="宋体" w:hint="eastAsia"/>
                <w:kern w:val="0"/>
                <w:sz w:val="18"/>
                <w:szCs w:val="18"/>
              </w:rPr>
              <w:t>平方</w:t>
            </w:r>
            <w:r w:rsidR="00073A8E" w:rsidRPr="008266F4">
              <w:rPr>
                <w:rFonts w:ascii="宋体" w:hAnsi="宋体" w:cs="宋体" w:hint="eastAsia"/>
                <w:kern w:val="0"/>
                <w:sz w:val="18"/>
                <w:szCs w:val="18"/>
              </w:rPr>
              <w:t>米）</w:t>
            </w:r>
          </w:p>
        </w:tc>
        <w:tc>
          <w:tcPr>
            <w:tcW w:w="1688" w:type="dxa"/>
            <w:tcBorders>
              <w:top w:val="nil"/>
              <w:left w:val="nil"/>
              <w:bottom w:val="single" w:sz="4" w:space="0" w:color="auto"/>
              <w:right w:val="single" w:sz="4" w:space="0" w:color="auto"/>
            </w:tcBorders>
            <w:shd w:val="clear" w:color="000000" w:fill="FFFFFF"/>
            <w:vAlign w:val="center"/>
          </w:tcPr>
          <w:p w:rsidR="00781F40" w:rsidRPr="008266F4" w:rsidRDefault="00C21362" w:rsidP="007B04C7">
            <w:pPr>
              <w:widowControl/>
              <w:spacing w:line="240" w:lineRule="auto"/>
              <w:jc w:val="left"/>
              <w:rPr>
                <w:rFonts w:ascii="宋体" w:hAnsi="宋体" w:cs="宋体"/>
                <w:kern w:val="0"/>
                <w:sz w:val="18"/>
                <w:szCs w:val="18"/>
              </w:rPr>
            </w:pPr>
            <w:r w:rsidRPr="008266F4">
              <w:rPr>
                <w:rFonts w:ascii="宋体" w:hAnsi="宋体" w:cs="宋体"/>
                <w:kern w:val="0"/>
                <w:sz w:val="18"/>
                <w:szCs w:val="18"/>
              </w:rPr>
              <w:t>DE00534</w:t>
            </w:r>
          </w:p>
        </w:tc>
        <w:tc>
          <w:tcPr>
            <w:tcW w:w="1701" w:type="dxa"/>
            <w:tcBorders>
              <w:top w:val="nil"/>
              <w:left w:val="nil"/>
              <w:bottom w:val="single" w:sz="4" w:space="0" w:color="auto"/>
              <w:right w:val="single" w:sz="4" w:space="0" w:color="auto"/>
            </w:tcBorders>
            <w:shd w:val="clear" w:color="000000" w:fill="FFFFFF"/>
            <w:vAlign w:val="center"/>
          </w:tcPr>
          <w:p w:rsidR="00781F40" w:rsidRPr="008266F4" w:rsidRDefault="00781F40" w:rsidP="007B04C7">
            <w:pPr>
              <w:widowControl/>
              <w:spacing w:line="240" w:lineRule="auto"/>
              <w:jc w:val="left"/>
              <w:rPr>
                <w:rFonts w:ascii="宋体" w:hAnsi="宋体" w:cs="宋体"/>
                <w:kern w:val="0"/>
                <w:sz w:val="18"/>
                <w:szCs w:val="18"/>
              </w:rPr>
            </w:pPr>
          </w:p>
        </w:tc>
        <w:tc>
          <w:tcPr>
            <w:tcW w:w="1417" w:type="dxa"/>
            <w:tcBorders>
              <w:top w:val="nil"/>
              <w:left w:val="nil"/>
              <w:bottom w:val="single" w:sz="4" w:space="0" w:color="auto"/>
              <w:right w:val="single" w:sz="4" w:space="0" w:color="auto"/>
            </w:tcBorders>
            <w:shd w:val="clear" w:color="000000" w:fill="FFFFFF"/>
            <w:vAlign w:val="center"/>
          </w:tcPr>
          <w:p w:rsidR="00781F40" w:rsidRPr="008266F4" w:rsidRDefault="00781F40" w:rsidP="007B04C7">
            <w:pPr>
              <w:widowControl/>
              <w:spacing w:line="240" w:lineRule="auto"/>
              <w:rPr>
                <w:rFonts w:ascii="宋体" w:hAnsi="宋体" w:cs="宋体"/>
                <w:kern w:val="0"/>
                <w:sz w:val="18"/>
                <w:szCs w:val="18"/>
              </w:rPr>
            </w:pPr>
            <w:r w:rsidRPr="008266F4">
              <w:rPr>
                <w:rFonts w:ascii="宋体" w:hAnsi="宋体" w:cs="宋体"/>
                <w:kern w:val="0"/>
                <w:sz w:val="18"/>
                <w:szCs w:val="18"/>
              </w:rPr>
              <w:t>CCCS_</w:t>
            </w:r>
            <w:r w:rsidR="00073A8E" w:rsidRPr="008266F4">
              <w:t xml:space="preserve"> </w:t>
            </w:r>
            <w:r w:rsidR="00C21362" w:rsidRPr="008266F4">
              <w:rPr>
                <w:rFonts w:ascii="宋体" w:hAnsi="宋体" w:cs="宋体"/>
                <w:kern w:val="0"/>
                <w:sz w:val="18"/>
                <w:szCs w:val="18"/>
              </w:rPr>
              <w:t>MJPF</w:t>
            </w:r>
            <w:r w:rsidR="00073A8E" w:rsidRPr="008266F4">
              <w:rPr>
                <w:rFonts w:ascii="宋体" w:hAnsi="宋体" w:cs="宋体"/>
                <w:kern w:val="0"/>
                <w:sz w:val="18"/>
                <w:szCs w:val="18"/>
              </w:rPr>
              <w:t>M</w:t>
            </w:r>
          </w:p>
        </w:tc>
        <w:tc>
          <w:tcPr>
            <w:tcW w:w="851" w:type="dxa"/>
            <w:tcBorders>
              <w:top w:val="nil"/>
              <w:left w:val="nil"/>
              <w:bottom w:val="single" w:sz="4" w:space="0" w:color="auto"/>
              <w:right w:val="single" w:sz="4" w:space="0" w:color="auto"/>
            </w:tcBorders>
            <w:shd w:val="clear" w:color="000000" w:fill="FFFFFF"/>
            <w:vAlign w:val="center"/>
          </w:tcPr>
          <w:p w:rsidR="00781F40" w:rsidRPr="008266F4" w:rsidRDefault="00781F40" w:rsidP="007B04C7">
            <w:pPr>
              <w:widowControl/>
              <w:spacing w:line="240" w:lineRule="auto"/>
              <w:jc w:val="left"/>
              <w:rPr>
                <w:rFonts w:ascii="宋体" w:hAnsi="宋体" w:cs="宋体"/>
                <w:kern w:val="0"/>
                <w:sz w:val="18"/>
                <w:szCs w:val="18"/>
              </w:rPr>
            </w:pPr>
            <w:r w:rsidRPr="008266F4">
              <w:rPr>
                <w:rFonts w:ascii="宋体" w:hAnsi="宋体" w:cs="宋体" w:hint="eastAsia"/>
                <w:kern w:val="0"/>
                <w:sz w:val="18"/>
                <w:szCs w:val="18"/>
              </w:rPr>
              <w:t>非空</w:t>
            </w:r>
          </w:p>
        </w:tc>
      </w:tr>
      <w:tr w:rsidR="008526C2" w:rsidRPr="00BB7880"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4</w:t>
            </w:r>
          </w:p>
        </w:tc>
        <w:tc>
          <w:tcPr>
            <w:tcW w:w="2081" w:type="dxa"/>
            <w:tcBorders>
              <w:top w:val="nil"/>
              <w:left w:val="nil"/>
              <w:bottom w:val="single" w:sz="4" w:space="0" w:color="auto"/>
              <w:right w:val="single" w:sz="4" w:space="0" w:color="auto"/>
            </w:tcBorders>
            <w:shd w:val="clear" w:color="000000" w:fill="FFFFFF"/>
            <w:vAlign w:val="center"/>
          </w:tcPr>
          <w:p w:rsidR="008526C2" w:rsidRPr="00AC2245" w:rsidRDefault="008526C2" w:rsidP="00E311C9">
            <w:pPr>
              <w:widowControl/>
              <w:spacing w:line="240" w:lineRule="auto"/>
              <w:jc w:val="left"/>
              <w:rPr>
                <w:rFonts w:ascii="宋体" w:hAnsi="宋体" w:cs="宋体"/>
                <w:color w:val="000000" w:themeColor="text1"/>
                <w:kern w:val="0"/>
                <w:sz w:val="18"/>
                <w:szCs w:val="18"/>
              </w:rPr>
            </w:pPr>
            <w:r w:rsidRPr="00AC2245">
              <w:rPr>
                <w:rFonts w:ascii="宋体" w:hAnsi="宋体" w:cs="宋体" w:hint="eastAsia"/>
                <w:color w:val="000000" w:themeColor="text1"/>
                <w:kern w:val="0"/>
                <w:sz w:val="18"/>
                <w:szCs w:val="18"/>
              </w:rPr>
              <w:t>储存场所容量</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DQR0022</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CCCSRL</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p>
        </w:tc>
      </w:tr>
      <w:tr w:rsidR="008526C2" w:rsidRPr="00BB7880"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4.1</w:t>
            </w:r>
          </w:p>
        </w:tc>
        <w:tc>
          <w:tcPr>
            <w:tcW w:w="2081" w:type="dxa"/>
            <w:tcBorders>
              <w:top w:val="nil"/>
              <w:left w:val="nil"/>
              <w:bottom w:val="single" w:sz="4" w:space="0" w:color="auto"/>
              <w:right w:val="single" w:sz="4" w:space="0" w:color="auto"/>
            </w:tcBorders>
            <w:shd w:val="clear" w:color="000000" w:fill="FFFFFF"/>
            <w:vAlign w:val="center"/>
          </w:tcPr>
          <w:p w:rsidR="008526C2" w:rsidRPr="001C37A6" w:rsidRDefault="001C37A6" w:rsidP="001C37A6">
            <w:pPr>
              <w:widowControl/>
              <w:spacing w:line="240" w:lineRule="auto"/>
              <w:ind w:firstLineChars="100" w:firstLine="180"/>
              <w:jc w:val="left"/>
              <w:rPr>
                <w:rFonts w:ascii="宋体" w:hAnsi="宋体" w:cs="宋体"/>
                <w:color w:val="000000" w:themeColor="text1"/>
                <w:kern w:val="0"/>
                <w:sz w:val="18"/>
                <w:szCs w:val="18"/>
              </w:rPr>
            </w:pPr>
            <w:r w:rsidRPr="001C37A6">
              <w:rPr>
                <w:rFonts w:ascii="宋体" w:hAnsi="宋体" w:cs="宋体" w:hint="eastAsia"/>
                <w:color w:val="000000" w:themeColor="text1"/>
                <w:kern w:val="0"/>
                <w:sz w:val="18"/>
                <w:szCs w:val="18"/>
              </w:rPr>
              <w:t>易制爆危险化学品计量单位类型</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1C37A6" w:rsidP="008526C2">
            <w:pPr>
              <w:widowControl/>
              <w:spacing w:line="240" w:lineRule="auto"/>
              <w:jc w:val="left"/>
              <w:rPr>
                <w:rFonts w:ascii="宋体" w:hAnsi="宋体" w:cs="宋体"/>
                <w:color w:val="000000" w:themeColor="text1"/>
                <w:kern w:val="0"/>
                <w:sz w:val="18"/>
                <w:szCs w:val="18"/>
              </w:rPr>
            </w:pPr>
            <w:r w:rsidRPr="001C37A6">
              <w:rPr>
                <w:rFonts w:ascii="宋体" w:hAnsi="宋体" w:cs="宋体"/>
                <w:color w:val="000000" w:themeColor="text1"/>
                <w:kern w:val="0"/>
                <w:sz w:val="18"/>
                <w:szCs w:val="18"/>
              </w:rPr>
              <w:t>DEY0035</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CCCSRL_</w:t>
            </w:r>
            <w:r w:rsidR="001C37A6">
              <w:t xml:space="preserve"> </w:t>
            </w:r>
            <w:r w:rsidR="009314AE">
              <w:rPr>
                <w:rFonts w:ascii="宋体" w:hAnsi="宋体" w:cs="宋体"/>
                <w:color w:val="000000" w:themeColor="text1"/>
                <w:kern w:val="0"/>
                <w:sz w:val="18"/>
                <w:szCs w:val="18"/>
              </w:rPr>
              <w:t>Y</w:t>
            </w:r>
            <w:r w:rsidR="009314AE">
              <w:rPr>
                <w:rFonts w:ascii="宋体" w:hAnsi="宋体" w:cs="宋体" w:hint="eastAsia"/>
                <w:color w:val="000000" w:themeColor="text1"/>
                <w:kern w:val="0"/>
                <w:sz w:val="18"/>
                <w:szCs w:val="18"/>
              </w:rPr>
              <w:t>Z</w:t>
            </w:r>
            <w:r w:rsidR="001C37A6" w:rsidRPr="001C37A6">
              <w:rPr>
                <w:rFonts w:ascii="宋体" w:hAnsi="宋体" w:cs="宋体"/>
                <w:color w:val="000000" w:themeColor="text1"/>
                <w:kern w:val="0"/>
                <w:sz w:val="18"/>
                <w:szCs w:val="18"/>
              </w:rPr>
              <w:t>BWXHXPJLDWLX</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E311C9"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RPr="00BB7880"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4.2</w:t>
            </w:r>
          </w:p>
        </w:tc>
        <w:tc>
          <w:tcPr>
            <w:tcW w:w="2081" w:type="dxa"/>
            <w:tcBorders>
              <w:top w:val="nil"/>
              <w:left w:val="nil"/>
              <w:bottom w:val="single" w:sz="4" w:space="0" w:color="auto"/>
              <w:right w:val="single" w:sz="4" w:space="0" w:color="auto"/>
            </w:tcBorders>
            <w:shd w:val="clear" w:color="000000" w:fill="FFFFFF"/>
            <w:vAlign w:val="center"/>
          </w:tcPr>
          <w:p w:rsidR="008526C2" w:rsidRPr="00AC2245" w:rsidDel="00477EA2" w:rsidRDefault="008526C2" w:rsidP="007B04C7">
            <w:pPr>
              <w:widowControl/>
              <w:spacing w:line="240" w:lineRule="auto"/>
              <w:ind w:firstLineChars="100" w:firstLine="180"/>
              <w:jc w:val="left"/>
              <w:rPr>
                <w:rFonts w:ascii="宋体" w:hAnsi="宋体" w:cs="宋体"/>
                <w:color w:val="000000" w:themeColor="text1"/>
                <w:kern w:val="0"/>
                <w:sz w:val="18"/>
                <w:szCs w:val="18"/>
              </w:rPr>
            </w:pPr>
            <w:r w:rsidRPr="00AC2245">
              <w:rPr>
                <w:rFonts w:ascii="宋体" w:hAnsi="宋体" w:cs="宋体" w:hint="eastAsia"/>
                <w:color w:val="000000" w:themeColor="text1"/>
                <w:kern w:val="0"/>
                <w:sz w:val="18"/>
                <w:szCs w:val="18"/>
              </w:rPr>
              <w:t>数值</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DE0</w:t>
            </w:r>
            <w:r w:rsidRPr="008526C2">
              <w:rPr>
                <w:rFonts w:ascii="宋体" w:hAnsi="宋体" w:cs="宋体" w:hint="eastAsia"/>
                <w:color w:val="000000" w:themeColor="text1"/>
                <w:kern w:val="0"/>
                <w:sz w:val="18"/>
                <w:szCs w:val="18"/>
              </w:rPr>
              <w:t>1181</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CCCSRL_SZ</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E311C9"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E311C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公安机关机构代码</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DE00060</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GAJGJGDM</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081" w:type="dxa"/>
            <w:tcBorders>
              <w:top w:val="nil"/>
              <w:left w:val="nil"/>
              <w:bottom w:val="single" w:sz="4" w:space="0" w:color="auto"/>
              <w:right w:val="single" w:sz="4" w:space="0" w:color="auto"/>
            </w:tcBorders>
            <w:shd w:val="clear" w:color="000000" w:fill="FFFFFF"/>
            <w:vAlign w:val="center"/>
          </w:tcPr>
          <w:p w:rsidR="008526C2" w:rsidRDefault="008526C2" w:rsidP="00E311C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易制爆储存场所类型</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DEY0013</w:t>
            </w:r>
          </w:p>
        </w:tc>
        <w:tc>
          <w:tcPr>
            <w:tcW w:w="1701"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YZBCC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LX</w:t>
            </w:r>
          </w:p>
        </w:tc>
        <w:tc>
          <w:tcPr>
            <w:tcW w:w="851"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E311C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视频监控设备</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DQR0018</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SPJKSB_PDBZ</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E311C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防盗门</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DQR0019</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FDM_PDBZ</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E311C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信息采集设备</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判断标识</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DQR0017</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XXCJSB_PDBZ</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RPr="00E67F4D"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10</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E311C9">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防盗门级别</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DEY0012</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sidRPr="008526C2">
              <w:rPr>
                <w:rFonts w:ascii="宋体" w:hAnsi="宋体" w:cs="宋体"/>
                <w:color w:val="000000" w:themeColor="text1"/>
                <w:kern w:val="0"/>
                <w:sz w:val="18"/>
                <w:szCs w:val="18"/>
              </w:rPr>
              <w:t>FDMJB</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11</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E311C9">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是否注销</w:t>
            </w:r>
            <w:r w:rsidRPr="008526C2">
              <w:rPr>
                <w:rFonts w:ascii="宋体" w:hAnsi="宋体" w:cs="宋体"/>
                <w:color w:val="000000" w:themeColor="text1"/>
                <w:kern w:val="0"/>
                <w:sz w:val="18"/>
                <w:szCs w:val="18"/>
              </w:rPr>
              <w:t>_</w:t>
            </w:r>
            <w:r w:rsidRPr="008526C2">
              <w:rPr>
                <w:rFonts w:ascii="宋体" w:hAnsi="宋体" w:cs="宋体" w:hint="eastAsia"/>
                <w:color w:val="000000" w:themeColor="text1"/>
                <w:kern w:val="0"/>
                <w:sz w:val="18"/>
                <w:szCs w:val="18"/>
              </w:rPr>
              <w:t>判断标识</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DE00742</w:t>
            </w:r>
          </w:p>
        </w:tc>
        <w:tc>
          <w:tcPr>
            <w:tcW w:w="1701"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DQR0020</w:t>
            </w:r>
          </w:p>
        </w:tc>
        <w:tc>
          <w:tcPr>
            <w:tcW w:w="1417" w:type="dxa"/>
            <w:tcBorders>
              <w:top w:val="nil"/>
              <w:left w:val="nil"/>
              <w:bottom w:val="single" w:sz="4" w:space="0" w:color="auto"/>
              <w:right w:val="single" w:sz="4" w:space="0" w:color="auto"/>
            </w:tcBorders>
            <w:shd w:val="clear" w:color="000000" w:fill="FFFFFF"/>
            <w:vAlign w:val="center"/>
          </w:tcPr>
          <w:p w:rsidR="008526C2" w:rsidRP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SF</w:t>
            </w:r>
            <w:r>
              <w:rPr>
                <w:rFonts w:ascii="宋体" w:hAnsi="宋体" w:cs="宋体"/>
                <w:color w:val="000000" w:themeColor="text1"/>
                <w:kern w:val="0"/>
                <w:sz w:val="18"/>
                <w:szCs w:val="18"/>
              </w:rPr>
              <w:t>ZX_PDBZ</w:t>
            </w:r>
          </w:p>
        </w:tc>
        <w:tc>
          <w:tcPr>
            <w:tcW w:w="851"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12</w:t>
            </w:r>
          </w:p>
        </w:tc>
        <w:tc>
          <w:tcPr>
            <w:tcW w:w="2081" w:type="dxa"/>
            <w:tcBorders>
              <w:top w:val="nil"/>
              <w:left w:val="nil"/>
              <w:bottom w:val="single" w:sz="4" w:space="0" w:color="auto"/>
              <w:right w:val="single" w:sz="4" w:space="0" w:color="auto"/>
            </w:tcBorders>
            <w:shd w:val="clear" w:color="000000" w:fill="FFFFFF"/>
            <w:vAlign w:val="center"/>
          </w:tcPr>
          <w:p w:rsidR="008526C2" w:rsidRDefault="008526C2" w:rsidP="00E311C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DE</w:t>
            </w:r>
            <w:r w:rsidRPr="008526C2">
              <w:rPr>
                <w:rFonts w:ascii="宋体" w:hAnsi="宋体" w:cs="宋体" w:hint="eastAsia"/>
                <w:color w:val="000000" w:themeColor="text1"/>
                <w:kern w:val="0"/>
                <w:sz w:val="18"/>
                <w:szCs w:val="18"/>
              </w:rPr>
              <w:t>00630</w:t>
            </w:r>
          </w:p>
        </w:tc>
        <w:tc>
          <w:tcPr>
            <w:tcW w:w="1701" w:type="dxa"/>
            <w:tcBorders>
              <w:top w:val="nil"/>
              <w:left w:val="nil"/>
              <w:bottom w:val="single" w:sz="4" w:space="0" w:color="auto"/>
              <w:right w:val="single" w:sz="4" w:space="0" w:color="auto"/>
            </w:tcBorders>
            <w:shd w:val="clear" w:color="000000" w:fill="FFFFFF"/>
            <w:vAlign w:val="center"/>
          </w:tcPr>
          <w:p w:rsidR="008526C2" w:rsidRDefault="008526C2" w:rsidP="008526C2">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851"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13</w:t>
            </w:r>
          </w:p>
        </w:tc>
        <w:tc>
          <w:tcPr>
            <w:tcW w:w="2081" w:type="dxa"/>
            <w:tcBorders>
              <w:top w:val="nil"/>
              <w:left w:val="nil"/>
              <w:bottom w:val="single" w:sz="4" w:space="0" w:color="auto"/>
              <w:right w:val="single" w:sz="4" w:space="0" w:color="auto"/>
            </w:tcBorders>
            <w:shd w:val="clear" w:color="000000" w:fill="FFFFFF"/>
            <w:vAlign w:val="center"/>
          </w:tcPr>
          <w:p w:rsidR="008526C2" w:rsidRDefault="008526C2" w:rsidP="00E311C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DE</w:t>
            </w:r>
            <w:r w:rsidRPr="008526C2">
              <w:rPr>
                <w:rFonts w:ascii="宋体" w:hAnsi="宋体" w:cs="宋体" w:hint="eastAsia"/>
                <w:color w:val="000000" w:themeColor="text1"/>
                <w:kern w:val="0"/>
                <w:sz w:val="18"/>
                <w:szCs w:val="18"/>
              </w:rPr>
              <w:t>00632</w:t>
            </w:r>
          </w:p>
        </w:tc>
        <w:tc>
          <w:tcPr>
            <w:tcW w:w="1701" w:type="dxa"/>
            <w:tcBorders>
              <w:top w:val="nil"/>
              <w:left w:val="nil"/>
              <w:bottom w:val="single" w:sz="4" w:space="0" w:color="auto"/>
              <w:right w:val="single" w:sz="4" w:space="0" w:color="auto"/>
            </w:tcBorders>
            <w:shd w:val="clear" w:color="000000" w:fill="FFFFFF"/>
            <w:vAlign w:val="center"/>
          </w:tcPr>
          <w:p w:rsidR="008526C2" w:rsidRDefault="008526C2" w:rsidP="008526C2">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851"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14</w:t>
            </w:r>
          </w:p>
        </w:tc>
        <w:tc>
          <w:tcPr>
            <w:tcW w:w="2081" w:type="dxa"/>
            <w:tcBorders>
              <w:top w:val="nil"/>
              <w:left w:val="nil"/>
              <w:bottom w:val="single" w:sz="4" w:space="0" w:color="auto"/>
              <w:right w:val="single" w:sz="4" w:space="0" w:color="auto"/>
            </w:tcBorders>
            <w:shd w:val="clear" w:color="000000" w:fill="FFFFFF"/>
            <w:vAlign w:val="center"/>
          </w:tcPr>
          <w:p w:rsidR="008526C2" w:rsidRPr="008526C2" w:rsidRDefault="008526C2" w:rsidP="00E311C9">
            <w:pPr>
              <w:widowControl/>
              <w:spacing w:line="240" w:lineRule="auto"/>
              <w:jc w:val="left"/>
              <w:rPr>
                <w:rFonts w:ascii="宋体" w:hAnsi="宋体" w:cs="宋体"/>
                <w:color w:val="000000" w:themeColor="text1"/>
                <w:kern w:val="0"/>
                <w:sz w:val="18"/>
                <w:szCs w:val="18"/>
              </w:rPr>
            </w:pPr>
            <w:r w:rsidRPr="008526C2">
              <w:rPr>
                <w:rFonts w:ascii="宋体" w:hAnsi="宋体" w:cs="宋体" w:hint="eastAsia"/>
                <w:color w:val="000000" w:themeColor="text1"/>
                <w:kern w:val="0"/>
                <w:sz w:val="18"/>
                <w:szCs w:val="18"/>
              </w:rPr>
              <w:t>登记时间</w:t>
            </w:r>
          </w:p>
        </w:tc>
        <w:tc>
          <w:tcPr>
            <w:tcW w:w="1688"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701"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851" w:type="dxa"/>
            <w:tcBorders>
              <w:top w:val="nil"/>
              <w:left w:val="nil"/>
              <w:bottom w:val="single" w:sz="4" w:space="0" w:color="auto"/>
              <w:right w:val="single" w:sz="4" w:space="0" w:color="auto"/>
            </w:tcBorders>
            <w:shd w:val="clear" w:color="000000" w:fill="FFFFFF"/>
            <w:vAlign w:val="center"/>
          </w:tcPr>
          <w:p w:rsid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526C2" w:rsidTr="00191B20">
        <w:trPr>
          <w:trHeight w:val="397"/>
        </w:trPr>
        <w:tc>
          <w:tcPr>
            <w:tcW w:w="698" w:type="dxa"/>
            <w:tcBorders>
              <w:top w:val="nil"/>
              <w:left w:val="single" w:sz="4" w:space="0" w:color="auto"/>
              <w:bottom w:val="single" w:sz="4" w:space="0" w:color="auto"/>
              <w:right w:val="single" w:sz="4" w:space="0" w:color="auto"/>
            </w:tcBorders>
            <w:shd w:val="clear" w:color="000000" w:fill="FFFFFF"/>
            <w:vAlign w:val="center"/>
          </w:tcPr>
          <w:p w:rsidR="008526C2" w:rsidRDefault="008526C2" w:rsidP="008526C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15</w:t>
            </w:r>
          </w:p>
        </w:tc>
        <w:tc>
          <w:tcPr>
            <w:tcW w:w="2081" w:type="dxa"/>
            <w:tcBorders>
              <w:top w:val="nil"/>
              <w:left w:val="nil"/>
              <w:bottom w:val="single" w:sz="4" w:space="0" w:color="auto"/>
              <w:right w:val="single" w:sz="4" w:space="0" w:color="auto"/>
            </w:tcBorders>
            <w:shd w:val="clear" w:color="000000" w:fill="FFFFFF"/>
            <w:vAlign w:val="center"/>
          </w:tcPr>
          <w:p w:rsidR="008526C2" w:rsidRDefault="008526C2" w:rsidP="00E311C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1688" w:type="dxa"/>
            <w:tcBorders>
              <w:top w:val="nil"/>
              <w:left w:val="nil"/>
              <w:bottom w:val="single" w:sz="4" w:space="0" w:color="auto"/>
              <w:right w:val="single" w:sz="4" w:space="0" w:color="auto"/>
            </w:tcBorders>
            <w:shd w:val="clear" w:color="000000" w:fill="FFFFFF"/>
            <w:vAlign w:val="center"/>
          </w:tcPr>
          <w:p w:rsidR="008526C2" w:rsidRPr="008526C2" w:rsidRDefault="008526C2" w:rsidP="008526C2">
            <w:pPr>
              <w:widowControl/>
              <w:spacing w:line="240" w:lineRule="auto"/>
              <w:jc w:val="left"/>
              <w:rPr>
                <w:rFonts w:ascii="宋体" w:hAnsi="宋体" w:cs="宋体"/>
                <w:color w:val="000000" w:themeColor="text1"/>
                <w:kern w:val="0"/>
                <w:sz w:val="18"/>
                <w:szCs w:val="18"/>
              </w:rPr>
            </w:pPr>
            <w:r w:rsidRPr="008526C2">
              <w:rPr>
                <w:rFonts w:ascii="宋体" w:hAnsi="宋体" w:cs="宋体"/>
                <w:color w:val="000000" w:themeColor="text1"/>
                <w:kern w:val="0"/>
                <w:sz w:val="18"/>
                <w:szCs w:val="18"/>
              </w:rPr>
              <w:t>DE</w:t>
            </w:r>
            <w:r w:rsidRPr="008526C2">
              <w:rPr>
                <w:rFonts w:ascii="宋体" w:hAnsi="宋体" w:cs="宋体" w:hint="eastAsia"/>
                <w:color w:val="000000" w:themeColor="text1"/>
                <w:kern w:val="0"/>
                <w:sz w:val="18"/>
                <w:szCs w:val="18"/>
              </w:rPr>
              <w:t>00629</w:t>
            </w:r>
          </w:p>
        </w:tc>
        <w:tc>
          <w:tcPr>
            <w:tcW w:w="1701" w:type="dxa"/>
            <w:tcBorders>
              <w:top w:val="nil"/>
              <w:left w:val="nil"/>
              <w:bottom w:val="single" w:sz="4" w:space="0" w:color="auto"/>
              <w:right w:val="single" w:sz="4" w:space="0" w:color="auto"/>
            </w:tcBorders>
            <w:shd w:val="clear" w:color="000000" w:fill="FFFFFF"/>
            <w:vAlign w:val="center"/>
          </w:tcPr>
          <w:p w:rsidR="008526C2" w:rsidRDefault="008526C2" w:rsidP="008526C2">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851" w:type="dxa"/>
            <w:tcBorders>
              <w:top w:val="nil"/>
              <w:left w:val="nil"/>
              <w:bottom w:val="single" w:sz="4" w:space="0" w:color="auto"/>
              <w:right w:val="single" w:sz="4" w:space="0" w:color="auto"/>
            </w:tcBorders>
            <w:shd w:val="clear" w:color="000000" w:fill="FFFFFF"/>
            <w:vAlign w:val="center"/>
          </w:tcPr>
          <w:p w:rsidR="008526C2" w:rsidRDefault="008526C2"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pStyle w:val="afff"/>
        <w:spacing w:line="480" w:lineRule="auto"/>
        <w:jc w:val="left"/>
        <w:rPr>
          <w:rFonts w:cs="Times New Roman"/>
          <w:color w:val="000000" w:themeColor="text1"/>
        </w:rPr>
      </w:pPr>
      <w:r>
        <w:rPr>
          <w:color w:val="000000" w:themeColor="text1"/>
        </w:rPr>
        <w:lastRenderedPageBreak/>
        <w:t>4.</w:t>
      </w:r>
      <w:r w:rsidR="000C07CE">
        <w:rPr>
          <w:rFonts w:hint="eastAsia"/>
          <w:color w:val="000000" w:themeColor="text1"/>
        </w:rPr>
        <w:t>5</w:t>
      </w:r>
      <w:r>
        <w:rPr>
          <w:color w:val="000000" w:themeColor="text1"/>
        </w:rPr>
        <w:t xml:space="preserve">  </w:t>
      </w:r>
      <w:r>
        <w:rPr>
          <w:rFonts w:hint="eastAsia"/>
          <w:color w:val="000000" w:themeColor="text1"/>
        </w:rPr>
        <w:t>易制爆危险化学品储存信息</w:t>
      </w:r>
      <w:bookmarkEnd w:id="45"/>
      <w:bookmarkEnd w:id="46"/>
    </w:p>
    <w:p w:rsidR="008C4076" w:rsidRDefault="008C4076" w:rsidP="008C4076">
      <w:pPr>
        <w:ind w:firstLineChars="200" w:firstLine="420"/>
        <w:rPr>
          <w:rFonts w:cs="宋体"/>
          <w:color w:val="000000" w:themeColor="text1"/>
        </w:rPr>
      </w:pPr>
      <w:r>
        <w:rPr>
          <w:rFonts w:cs="宋体" w:hint="eastAsia"/>
          <w:color w:val="000000" w:themeColor="text1"/>
        </w:rPr>
        <w:t>易制爆危险化学品储存信息数据项见表</w:t>
      </w:r>
      <w:r w:rsidR="000C07CE">
        <w:rPr>
          <w:rFonts w:hint="eastAsia"/>
          <w:color w:val="000000" w:themeColor="text1"/>
        </w:rPr>
        <w:t>6</w:t>
      </w:r>
      <w:r>
        <w:rPr>
          <w:rFonts w:cs="宋体" w:hint="eastAsia"/>
          <w:color w:val="000000" w:themeColor="text1"/>
        </w:rPr>
        <w:t>。</w:t>
      </w:r>
    </w:p>
    <w:p w:rsidR="008C4076" w:rsidRDefault="008C4076" w:rsidP="008C4076">
      <w:pPr>
        <w:spacing w:line="480" w:lineRule="auto"/>
        <w:ind w:firstLineChars="200" w:firstLine="420"/>
        <w:jc w:val="center"/>
        <w:rPr>
          <w:rFonts w:ascii="黑体" w:eastAsia="黑体" w:hAnsi="黑体"/>
          <w:color w:val="000000" w:themeColor="text1"/>
        </w:rPr>
      </w:pPr>
      <w:r>
        <w:rPr>
          <w:rFonts w:ascii="黑体" w:eastAsia="黑体" w:hAnsi="黑体" w:hint="eastAsia"/>
          <w:color w:val="000000" w:themeColor="text1"/>
        </w:rPr>
        <w:t>表</w:t>
      </w:r>
      <w:r w:rsidR="000C07CE">
        <w:rPr>
          <w:rFonts w:ascii="黑体" w:eastAsia="黑体" w:hAnsi="黑体" w:hint="eastAsia"/>
          <w:color w:val="000000" w:themeColor="text1"/>
        </w:rPr>
        <w:t>6</w:t>
      </w:r>
      <w:r>
        <w:rPr>
          <w:rFonts w:ascii="黑体" w:eastAsia="黑体" w:hAnsi="黑体"/>
          <w:color w:val="000000" w:themeColor="text1"/>
        </w:rPr>
        <w:t xml:space="preserve">  </w:t>
      </w:r>
      <w:r>
        <w:rPr>
          <w:rFonts w:ascii="黑体" w:eastAsia="黑体" w:hAnsi="黑体" w:hint="eastAsia"/>
          <w:color w:val="000000" w:themeColor="text1"/>
        </w:rPr>
        <w:t>易制爆危险化学品储存信息数据项</w:t>
      </w:r>
    </w:p>
    <w:tbl>
      <w:tblPr>
        <w:tblW w:w="8578" w:type="dxa"/>
        <w:tblInd w:w="-106" w:type="dxa"/>
        <w:tblLayout w:type="fixed"/>
        <w:tblLook w:val="04A0" w:firstRow="1" w:lastRow="0" w:firstColumn="1" w:lastColumn="0" w:noHBand="0" w:noVBand="1"/>
      </w:tblPr>
      <w:tblGrid>
        <w:gridCol w:w="700"/>
        <w:gridCol w:w="2149"/>
        <w:gridCol w:w="1843"/>
        <w:gridCol w:w="1618"/>
        <w:gridCol w:w="1417"/>
        <w:gridCol w:w="851"/>
      </w:tblGrid>
      <w:tr w:rsidR="008C4076" w:rsidTr="00E86498">
        <w:trPr>
          <w:trHeight w:val="402"/>
        </w:trPr>
        <w:tc>
          <w:tcPr>
            <w:tcW w:w="700" w:type="dxa"/>
            <w:tcBorders>
              <w:top w:val="single" w:sz="4" w:space="0" w:color="auto"/>
              <w:left w:val="single" w:sz="4" w:space="0" w:color="auto"/>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149"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843"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618"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17"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851" w:type="dxa"/>
            <w:tcBorders>
              <w:top w:val="single" w:sz="4" w:space="0" w:color="auto"/>
              <w:left w:val="nil"/>
              <w:bottom w:val="single" w:sz="4" w:space="0" w:color="auto"/>
              <w:right w:val="single" w:sz="4" w:space="0" w:color="auto"/>
            </w:tcBorders>
            <w:vAlign w:val="center"/>
          </w:tcPr>
          <w:p w:rsidR="008C4076" w:rsidRDefault="008C4076" w:rsidP="00AF583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E86498">
        <w:trPr>
          <w:trHeight w:val="454"/>
        </w:trPr>
        <w:tc>
          <w:tcPr>
            <w:tcW w:w="700"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2149"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184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iCs/>
                <w:color w:val="000000" w:themeColor="text1"/>
                <w:kern w:val="0"/>
                <w:sz w:val="18"/>
                <w:szCs w:val="18"/>
              </w:rPr>
            </w:pPr>
            <w:r>
              <w:rPr>
                <w:rFonts w:ascii="宋体" w:hAnsi="宋体" w:cs="宋体"/>
                <w:i/>
                <w:iCs/>
                <w:color w:val="000000" w:themeColor="text1"/>
                <w:kern w:val="0"/>
                <w:sz w:val="18"/>
                <w:szCs w:val="18"/>
              </w:rPr>
              <w:t>DEY0011</w:t>
            </w:r>
          </w:p>
        </w:tc>
        <w:tc>
          <w:tcPr>
            <w:tcW w:w="161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vAlign w:val="center"/>
          </w:tcPr>
          <w:p w:rsidR="008C4076" w:rsidRDefault="008C4076" w:rsidP="00CF3189">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sidR="00CF3189">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85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0A7657" w:rsidRPr="007B04C7" w:rsidTr="00E86498">
        <w:trPr>
          <w:trHeight w:val="454"/>
        </w:trPr>
        <w:tc>
          <w:tcPr>
            <w:tcW w:w="700" w:type="dxa"/>
            <w:tcBorders>
              <w:top w:val="nil"/>
              <w:left w:val="single" w:sz="4" w:space="0" w:color="auto"/>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bookmarkStart w:id="47" w:name="_Toc32230"/>
            <w:bookmarkStart w:id="48" w:name="_Toc1742"/>
            <w:r>
              <w:rPr>
                <w:rFonts w:ascii="宋体" w:hAnsi="宋体" w:cs="宋体"/>
                <w:color w:val="000000" w:themeColor="text1"/>
                <w:kern w:val="0"/>
                <w:sz w:val="18"/>
                <w:szCs w:val="18"/>
              </w:rPr>
              <w:t>2</w:t>
            </w:r>
          </w:p>
        </w:tc>
        <w:tc>
          <w:tcPr>
            <w:tcW w:w="2149"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易制爆危险化学品代码</w:t>
            </w:r>
          </w:p>
        </w:tc>
        <w:tc>
          <w:tcPr>
            <w:tcW w:w="1843" w:type="dxa"/>
            <w:tcBorders>
              <w:top w:val="nil"/>
              <w:left w:val="nil"/>
              <w:bottom w:val="single" w:sz="4" w:space="0" w:color="auto"/>
              <w:right w:val="single" w:sz="4" w:space="0" w:color="auto"/>
            </w:tcBorders>
            <w:vAlign w:val="center"/>
          </w:tcPr>
          <w:p w:rsidR="000A7657" w:rsidRPr="000A7657" w:rsidRDefault="000A7657" w:rsidP="00A21CF0">
            <w:pPr>
              <w:widowControl/>
              <w:spacing w:line="240" w:lineRule="auto"/>
              <w:jc w:val="left"/>
              <w:rPr>
                <w:rFonts w:ascii="宋体" w:hAnsi="宋体" w:cs="宋体"/>
                <w:i/>
                <w:iCs/>
                <w:color w:val="000000" w:themeColor="text1"/>
                <w:kern w:val="0"/>
                <w:sz w:val="18"/>
                <w:szCs w:val="18"/>
              </w:rPr>
            </w:pPr>
            <w:r w:rsidRPr="000A7657">
              <w:rPr>
                <w:rFonts w:ascii="宋体" w:hAnsi="宋体" w:cs="宋体"/>
                <w:i/>
                <w:iCs/>
                <w:color w:val="000000" w:themeColor="text1"/>
                <w:kern w:val="0"/>
                <w:sz w:val="18"/>
                <w:szCs w:val="18"/>
              </w:rPr>
              <w:t>DEY0014</w:t>
            </w:r>
          </w:p>
        </w:tc>
        <w:tc>
          <w:tcPr>
            <w:tcW w:w="1618"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nil"/>
              <w:left w:val="nil"/>
              <w:bottom w:val="single" w:sz="4" w:space="0" w:color="auto"/>
              <w:right w:val="single" w:sz="4" w:space="0" w:color="auto"/>
            </w:tcBorders>
            <w:vAlign w:val="center"/>
          </w:tcPr>
          <w:p w:rsidR="000A7657" w:rsidRPr="007B04C7" w:rsidRDefault="000A7657" w:rsidP="000A7657">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YZBWXHXPDM</w:t>
            </w:r>
          </w:p>
        </w:tc>
        <w:tc>
          <w:tcPr>
            <w:tcW w:w="851"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A7657" w:rsidRPr="007B04C7" w:rsidTr="00E86498">
        <w:trPr>
          <w:trHeight w:val="454"/>
        </w:trPr>
        <w:tc>
          <w:tcPr>
            <w:tcW w:w="700" w:type="dxa"/>
            <w:tcBorders>
              <w:top w:val="nil"/>
              <w:left w:val="single" w:sz="4" w:space="0" w:color="auto"/>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3</w:t>
            </w:r>
          </w:p>
        </w:tc>
        <w:tc>
          <w:tcPr>
            <w:tcW w:w="2149"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当前库存量</w:t>
            </w:r>
          </w:p>
        </w:tc>
        <w:tc>
          <w:tcPr>
            <w:tcW w:w="1843" w:type="dxa"/>
            <w:tcBorders>
              <w:top w:val="nil"/>
              <w:left w:val="nil"/>
              <w:bottom w:val="single" w:sz="4" w:space="0" w:color="auto"/>
              <w:right w:val="single" w:sz="4" w:space="0" w:color="auto"/>
            </w:tcBorders>
            <w:vAlign w:val="center"/>
          </w:tcPr>
          <w:p w:rsidR="000A7657" w:rsidRPr="000A7657" w:rsidRDefault="000A7657" w:rsidP="00A21CF0">
            <w:pPr>
              <w:widowControl/>
              <w:spacing w:line="240" w:lineRule="auto"/>
              <w:jc w:val="left"/>
              <w:rPr>
                <w:rFonts w:ascii="宋体" w:hAnsi="宋体" w:cs="宋体"/>
                <w:i/>
                <w:iCs/>
                <w:color w:val="000000" w:themeColor="text1"/>
                <w:kern w:val="0"/>
                <w:sz w:val="18"/>
                <w:szCs w:val="18"/>
              </w:rPr>
            </w:pPr>
          </w:p>
        </w:tc>
        <w:tc>
          <w:tcPr>
            <w:tcW w:w="1618"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r w:rsidRPr="007B04C7">
              <w:rPr>
                <w:rFonts w:ascii="宋体" w:hAnsi="宋体" w:cs="宋体"/>
                <w:color w:val="000000" w:themeColor="text1"/>
                <w:kern w:val="0"/>
                <w:sz w:val="18"/>
                <w:szCs w:val="18"/>
              </w:rPr>
              <w:t>DQR0026</w:t>
            </w:r>
          </w:p>
        </w:tc>
        <w:tc>
          <w:tcPr>
            <w:tcW w:w="1417" w:type="dxa"/>
            <w:tcBorders>
              <w:top w:val="nil"/>
              <w:left w:val="nil"/>
              <w:bottom w:val="single" w:sz="4" w:space="0" w:color="auto"/>
              <w:right w:val="single" w:sz="4" w:space="0" w:color="auto"/>
            </w:tcBorders>
            <w:vAlign w:val="center"/>
          </w:tcPr>
          <w:p w:rsidR="000A7657" w:rsidRPr="007B04C7" w:rsidRDefault="000A7657" w:rsidP="000A7657">
            <w:pPr>
              <w:widowControl/>
              <w:spacing w:line="240" w:lineRule="auto"/>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DQKCL</w:t>
            </w:r>
          </w:p>
        </w:tc>
        <w:tc>
          <w:tcPr>
            <w:tcW w:w="851"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p>
        </w:tc>
      </w:tr>
      <w:tr w:rsidR="000A7657" w:rsidRPr="007B04C7" w:rsidTr="00E86498">
        <w:trPr>
          <w:trHeight w:val="454"/>
        </w:trPr>
        <w:tc>
          <w:tcPr>
            <w:tcW w:w="700" w:type="dxa"/>
            <w:tcBorders>
              <w:top w:val="nil"/>
              <w:left w:val="single" w:sz="4" w:space="0" w:color="auto"/>
              <w:bottom w:val="single" w:sz="4" w:space="0" w:color="auto"/>
              <w:right w:val="single" w:sz="4" w:space="0" w:color="auto"/>
            </w:tcBorders>
            <w:vAlign w:val="center"/>
          </w:tcPr>
          <w:p w:rsidR="000A7657" w:rsidRPr="00E32DD2"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r w:rsidRPr="00E32DD2">
              <w:rPr>
                <w:rFonts w:ascii="宋体" w:hAnsi="宋体" w:cs="宋体" w:hint="eastAsia"/>
                <w:color w:val="000000" w:themeColor="text1"/>
                <w:kern w:val="0"/>
                <w:sz w:val="18"/>
                <w:szCs w:val="18"/>
              </w:rPr>
              <w:t>.1</w:t>
            </w:r>
          </w:p>
        </w:tc>
        <w:tc>
          <w:tcPr>
            <w:tcW w:w="2149" w:type="dxa"/>
            <w:tcBorders>
              <w:top w:val="nil"/>
              <w:left w:val="nil"/>
              <w:bottom w:val="single" w:sz="4" w:space="0" w:color="auto"/>
              <w:right w:val="single" w:sz="4" w:space="0" w:color="auto"/>
            </w:tcBorders>
            <w:vAlign w:val="center"/>
          </w:tcPr>
          <w:p w:rsidR="000A7657" w:rsidRPr="001C37A6" w:rsidRDefault="000A7657" w:rsidP="000A7657">
            <w:pPr>
              <w:widowControl/>
              <w:spacing w:line="240" w:lineRule="auto"/>
              <w:jc w:val="left"/>
              <w:rPr>
                <w:rFonts w:ascii="宋体" w:hAnsi="宋体" w:cs="宋体"/>
                <w:color w:val="000000" w:themeColor="text1"/>
                <w:kern w:val="0"/>
                <w:sz w:val="18"/>
                <w:szCs w:val="18"/>
              </w:rPr>
            </w:pPr>
            <w:r w:rsidRPr="001C37A6">
              <w:rPr>
                <w:rFonts w:ascii="宋体" w:hAnsi="宋体" w:cs="宋体" w:hint="eastAsia"/>
                <w:color w:val="000000" w:themeColor="text1"/>
                <w:kern w:val="0"/>
                <w:sz w:val="18"/>
                <w:szCs w:val="18"/>
              </w:rPr>
              <w:t>易制爆危险化学品计量单位类型</w:t>
            </w:r>
          </w:p>
        </w:tc>
        <w:tc>
          <w:tcPr>
            <w:tcW w:w="1843" w:type="dxa"/>
            <w:tcBorders>
              <w:top w:val="nil"/>
              <w:left w:val="nil"/>
              <w:bottom w:val="single" w:sz="4" w:space="0" w:color="auto"/>
              <w:right w:val="single" w:sz="4" w:space="0" w:color="auto"/>
            </w:tcBorders>
            <w:vAlign w:val="center"/>
          </w:tcPr>
          <w:p w:rsidR="000A7657" w:rsidRPr="000A7657" w:rsidRDefault="000A7657" w:rsidP="00A21CF0">
            <w:pPr>
              <w:widowControl/>
              <w:spacing w:line="240" w:lineRule="auto"/>
              <w:jc w:val="left"/>
              <w:rPr>
                <w:rFonts w:ascii="宋体" w:hAnsi="宋体" w:cs="宋体"/>
                <w:i/>
                <w:iCs/>
                <w:color w:val="000000" w:themeColor="text1"/>
                <w:kern w:val="0"/>
                <w:sz w:val="18"/>
                <w:szCs w:val="18"/>
              </w:rPr>
            </w:pPr>
            <w:r w:rsidRPr="000A7657">
              <w:rPr>
                <w:rFonts w:ascii="宋体" w:hAnsi="宋体" w:cs="宋体"/>
                <w:i/>
                <w:iCs/>
                <w:color w:val="000000" w:themeColor="text1"/>
                <w:kern w:val="0"/>
                <w:sz w:val="18"/>
                <w:szCs w:val="18"/>
              </w:rPr>
              <w:t>DEY0035</w:t>
            </w:r>
          </w:p>
        </w:tc>
        <w:tc>
          <w:tcPr>
            <w:tcW w:w="1618"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vAlign w:val="center"/>
          </w:tcPr>
          <w:p w:rsidR="000A7657" w:rsidRPr="007B04C7" w:rsidRDefault="000A7657" w:rsidP="000A7657">
            <w:pPr>
              <w:widowControl/>
              <w:spacing w:line="240" w:lineRule="auto"/>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DQKCL_</w:t>
            </w:r>
            <w:r w:rsidRPr="000A7657">
              <w:rPr>
                <w:rFonts w:ascii="宋体" w:hAnsi="宋体" w:cs="宋体"/>
                <w:color w:val="000000" w:themeColor="text1"/>
                <w:kern w:val="0"/>
                <w:sz w:val="18"/>
                <w:szCs w:val="18"/>
              </w:rPr>
              <w:t xml:space="preserve"> </w:t>
            </w:r>
            <w:r w:rsidR="009314AE">
              <w:rPr>
                <w:rFonts w:ascii="宋体" w:hAnsi="宋体" w:cs="宋体"/>
                <w:color w:val="000000" w:themeColor="text1"/>
                <w:kern w:val="0"/>
                <w:sz w:val="18"/>
                <w:szCs w:val="18"/>
              </w:rPr>
              <w:t>Y</w:t>
            </w:r>
            <w:r w:rsidR="009314AE">
              <w:rPr>
                <w:rFonts w:ascii="宋体" w:hAnsi="宋体" w:cs="宋体" w:hint="eastAsia"/>
                <w:color w:val="000000" w:themeColor="text1"/>
                <w:kern w:val="0"/>
                <w:sz w:val="18"/>
                <w:szCs w:val="18"/>
              </w:rPr>
              <w:t>Z</w:t>
            </w:r>
            <w:r w:rsidRPr="001C37A6">
              <w:rPr>
                <w:rFonts w:ascii="宋体" w:hAnsi="宋体" w:cs="宋体"/>
                <w:color w:val="000000" w:themeColor="text1"/>
                <w:kern w:val="0"/>
                <w:sz w:val="18"/>
                <w:szCs w:val="18"/>
              </w:rPr>
              <w:t>BWXHXPJLDWLX</w:t>
            </w:r>
            <w:r w:rsidRPr="007B04C7">
              <w:rPr>
                <w:rFonts w:ascii="宋体" w:hAnsi="宋体" w:cs="宋体" w:hint="eastAsia"/>
                <w:color w:val="000000" w:themeColor="text1"/>
                <w:kern w:val="0"/>
                <w:sz w:val="18"/>
                <w:szCs w:val="18"/>
              </w:rPr>
              <w:t>W</w:t>
            </w:r>
          </w:p>
        </w:tc>
        <w:tc>
          <w:tcPr>
            <w:tcW w:w="851"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A7657" w:rsidRPr="007B04C7" w:rsidTr="00E86498">
        <w:trPr>
          <w:trHeight w:val="454"/>
        </w:trPr>
        <w:tc>
          <w:tcPr>
            <w:tcW w:w="700" w:type="dxa"/>
            <w:tcBorders>
              <w:top w:val="nil"/>
              <w:left w:val="single" w:sz="4" w:space="0" w:color="auto"/>
              <w:bottom w:val="single" w:sz="4" w:space="0" w:color="auto"/>
              <w:right w:val="single" w:sz="4" w:space="0" w:color="auto"/>
            </w:tcBorders>
            <w:vAlign w:val="center"/>
          </w:tcPr>
          <w:p w:rsidR="000A7657" w:rsidRPr="00E32DD2"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r w:rsidRPr="00E32DD2">
              <w:rPr>
                <w:rFonts w:ascii="宋体" w:hAnsi="宋体" w:cs="宋体" w:hint="eastAsia"/>
                <w:color w:val="000000" w:themeColor="text1"/>
                <w:kern w:val="0"/>
                <w:sz w:val="18"/>
                <w:szCs w:val="18"/>
              </w:rPr>
              <w:t>.2</w:t>
            </w:r>
          </w:p>
        </w:tc>
        <w:tc>
          <w:tcPr>
            <w:tcW w:w="2149" w:type="dxa"/>
            <w:tcBorders>
              <w:top w:val="nil"/>
              <w:left w:val="nil"/>
              <w:bottom w:val="single" w:sz="4" w:space="0" w:color="auto"/>
              <w:right w:val="single" w:sz="4" w:space="0" w:color="auto"/>
            </w:tcBorders>
            <w:vAlign w:val="center"/>
          </w:tcPr>
          <w:p w:rsidR="000A7657" w:rsidRPr="007B04C7" w:rsidDel="00477EA2" w:rsidRDefault="000A7657" w:rsidP="000A765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数值</w:t>
            </w:r>
          </w:p>
        </w:tc>
        <w:tc>
          <w:tcPr>
            <w:tcW w:w="1843" w:type="dxa"/>
            <w:tcBorders>
              <w:top w:val="nil"/>
              <w:left w:val="nil"/>
              <w:bottom w:val="single" w:sz="4" w:space="0" w:color="auto"/>
              <w:right w:val="single" w:sz="4" w:space="0" w:color="auto"/>
            </w:tcBorders>
            <w:vAlign w:val="center"/>
          </w:tcPr>
          <w:p w:rsidR="000A7657" w:rsidRPr="000A7657" w:rsidRDefault="000A7657" w:rsidP="00A21CF0">
            <w:pPr>
              <w:widowControl/>
              <w:spacing w:line="240" w:lineRule="auto"/>
              <w:jc w:val="left"/>
              <w:rPr>
                <w:rFonts w:ascii="宋体" w:hAnsi="宋体" w:cs="宋体"/>
                <w:i/>
                <w:iCs/>
                <w:color w:val="000000" w:themeColor="text1"/>
                <w:kern w:val="0"/>
                <w:sz w:val="18"/>
                <w:szCs w:val="18"/>
              </w:rPr>
            </w:pPr>
            <w:r w:rsidRPr="000A7657">
              <w:rPr>
                <w:rFonts w:ascii="宋体" w:hAnsi="宋体" w:cs="宋体"/>
                <w:i/>
                <w:iCs/>
                <w:color w:val="000000" w:themeColor="text1"/>
                <w:kern w:val="0"/>
                <w:sz w:val="18"/>
                <w:szCs w:val="18"/>
              </w:rPr>
              <w:t>DE0</w:t>
            </w:r>
            <w:r w:rsidRPr="000A7657">
              <w:rPr>
                <w:rFonts w:ascii="宋体" w:hAnsi="宋体" w:cs="宋体" w:hint="eastAsia"/>
                <w:i/>
                <w:iCs/>
                <w:color w:val="000000" w:themeColor="text1"/>
                <w:kern w:val="0"/>
                <w:sz w:val="18"/>
                <w:szCs w:val="18"/>
              </w:rPr>
              <w:t>1181</w:t>
            </w:r>
          </w:p>
        </w:tc>
        <w:tc>
          <w:tcPr>
            <w:tcW w:w="1618"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vAlign w:val="center"/>
          </w:tcPr>
          <w:p w:rsidR="000A7657" w:rsidRPr="007B04C7" w:rsidRDefault="000A7657" w:rsidP="000A7657">
            <w:pPr>
              <w:widowControl/>
              <w:spacing w:line="240" w:lineRule="auto"/>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DQKCL_SZ</w:t>
            </w:r>
          </w:p>
        </w:tc>
        <w:tc>
          <w:tcPr>
            <w:tcW w:w="851" w:type="dxa"/>
            <w:tcBorders>
              <w:top w:val="nil"/>
              <w:left w:val="nil"/>
              <w:bottom w:val="single" w:sz="4" w:space="0" w:color="auto"/>
              <w:right w:val="single" w:sz="4" w:space="0" w:color="auto"/>
            </w:tcBorders>
            <w:vAlign w:val="center"/>
          </w:tcPr>
          <w:p w:rsidR="000A7657" w:rsidRPr="007B04C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A7657" w:rsidTr="00E86498">
        <w:trPr>
          <w:trHeight w:val="454"/>
        </w:trPr>
        <w:tc>
          <w:tcPr>
            <w:tcW w:w="700" w:type="dxa"/>
            <w:tcBorders>
              <w:top w:val="nil"/>
              <w:left w:val="single" w:sz="4" w:space="0" w:color="auto"/>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2149"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843" w:type="dxa"/>
            <w:tcBorders>
              <w:top w:val="nil"/>
              <w:left w:val="nil"/>
              <w:bottom w:val="single" w:sz="4" w:space="0" w:color="auto"/>
              <w:right w:val="single" w:sz="4" w:space="0" w:color="auto"/>
            </w:tcBorders>
            <w:vAlign w:val="center"/>
          </w:tcPr>
          <w:p w:rsidR="000A7657" w:rsidRPr="000A7657" w:rsidRDefault="000A7657" w:rsidP="00A21CF0">
            <w:pPr>
              <w:widowControl/>
              <w:spacing w:line="240" w:lineRule="auto"/>
              <w:jc w:val="left"/>
              <w:rPr>
                <w:rFonts w:ascii="宋体" w:hAnsi="宋体" w:cs="宋体"/>
                <w:i/>
                <w:iCs/>
                <w:color w:val="000000" w:themeColor="text1"/>
                <w:kern w:val="0"/>
                <w:sz w:val="18"/>
                <w:szCs w:val="18"/>
              </w:rPr>
            </w:pPr>
            <w:r w:rsidRPr="000A7657">
              <w:rPr>
                <w:rFonts w:ascii="宋体" w:hAnsi="宋体" w:cs="宋体"/>
                <w:i/>
                <w:iCs/>
                <w:color w:val="000000" w:themeColor="text1"/>
                <w:kern w:val="0"/>
                <w:sz w:val="18"/>
                <w:szCs w:val="18"/>
              </w:rPr>
              <w:t>DE</w:t>
            </w:r>
            <w:r w:rsidRPr="000A7657">
              <w:rPr>
                <w:rFonts w:ascii="宋体" w:hAnsi="宋体" w:cs="宋体" w:hint="eastAsia"/>
                <w:i/>
                <w:iCs/>
                <w:color w:val="000000" w:themeColor="text1"/>
                <w:kern w:val="0"/>
                <w:sz w:val="18"/>
                <w:szCs w:val="18"/>
              </w:rPr>
              <w:t>00630</w:t>
            </w:r>
          </w:p>
        </w:tc>
        <w:tc>
          <w:tcPr>
            <w:tcW w:w="1618"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vAlign w:val="center"/>
          </w:tcPr>
          <w:p w:rsidR="000A7657" w:rsidRDefault="000A7657" w:rsidP="000A765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851"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A7657" w:rsidTr="00E86498">
        <w:trPr>
          <w:trHeight w:val="454"/>
        </w:trPr>
        <w:tc>
          <w:tcPr>
            <w:tcW w:w="700" w:type="dxa"/>
            <w:tcBorders>
              <w:top w:val="nil"/>
              <w:left w:val="single" w:sz="4" w:space="0" w:color="auto"/>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2149"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1843" w:type="dxa"/>
            <w:tcBorders>
              <w:top w:val="nil"/>
              <w:left w:val="nil"/>
              <w:bottom w:val="single" w:sz="4" w:space="0" w:color="auto"/>
              <w:right w:val="single" w:sz="4" w:space="0" w:color="auto"/>
            </w:tcBorders>
            <w:vAlign w:val="center"/>
          </w:tcPr>
          <w:p w:rsidR="000A7657" w:rsidRPr="000A7657" w:rsidRDefault="000A7657" w:rsidP="00A21CF0">
            <w:pPr>
              <w:widowControl/>
              <w:spacing w:line="240" w:lineRule="auto"/>
              <w:jc w:val="left"/>
              <w:rPr>
                <w:rFonts w:ascii="宋体" w:hAnsi="宋体" w:cs="宋体"/>
                <w:i/>
                <w:iCs/>
                <w:color w:val="000000" w:themeColor="text1"/>
                <w:kern w:val="0"/>
                <w:sz w:val="18"/>
                <w:szCs w:val="18"/>
              </w:rPr>
            </w:pPr>
            <w:r w:rsidRPr="000A7657">
              <w:rPr>
                <w:rFonts w:ascii="宋体" w:hAnsi="宋体" w:cs="宋体"/>
                <w:i/>
                <w:iCs/>
                <w:color w:val="000000" w:themeColor="text1"/>
                <w:kern w:val="0"/>
                <w:sz w:val="18"/>
                <w:szCs w:val="18"/>
              </w:rPr>
              <w:t>DE</w:t>
            </w:r>
            <w:r w:rsidRPr="000A7657">
              <w:rPr>
                <w:rFonts w:ascii="宋体" w:hAnsi="宋体" w:cs="宋体" w:hint="eastAsia"/>
                <w:i/>
                <w:iCs/>
                <w:color w:val="000000" w:themeColor="text1"/>
                <w:kern w:val="0"/>
                <w:sz w:val="18"/>
                <w:szCs w:val="18"/>
              </w:rPr>
              <w:t>00632</w:t>
            </w:r>
          </w:p>
        </w:tc>
        <w:tc>
          <w:tcPr>
            <w:tcW w:w="1618"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vAlign w:val="center"/>
          </w:tcPr>
          <w:p w:rsidR="000A7657" w:rsidRDefault="000A7657" w:rsidP="000A765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851"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A7657" w:rsidTr="00E86498">
        <w:trPr>
          <w:trHeight w:val="454"/>
        </w:trPr>
        <w:tc>
          <w:tcPr>
            <w:tcW w:w="700" w:type="dxa"/>
            <w:tcBorders>
              <w:top w:val="nil"/>
              <w:left w:val="single" w:sz="4" w:space="0" w:color="auto"/>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149" w:type="dxa"/>
            <w:tcBorders>
              <w:top w:val="nil"/>
              <w:left w:val="nil"/>
              <w:bottom w:val="single" w:sz="4" w:space="0" w:color="auto"/>
              <w:right w:val="single" w:sz="4" w:space="0" w:color="auto"/>
            </w:tcBorders>
            <w:vAlign w:val="center"/>
          </w:tcPr>
          <w:p w:rsidR="000A7657" w:rsidRPr="00E32DD2" w:rsidRDefault="000A7657" w:rsidP="00A21CF0">
            <w:pPr>
              <w:widowControl/>
              <w:spacing w:line="240" w:lineRule="auto"/>
              <w:jc w:val="left"/>
              <w:rPr>
                <w:rFonts w:ascii="宋体" w:hAnsi="宋体" w:cs="宋体"/>
                <w:color w:val="000000" w:themeColor="text1"/>
                <w:kern w:val="0"/>
                <w:sz w:val="18"/>
                <w:szCs w:val="18"/>
              </w:rPr>
            </w:pPr>
            <w:r w:rsidRPr="00E32DD2">
              <w:rPr>
                <w:rFonts w:ascii="宋体" w:hAnsi="宋体" w:cs="宋体" w:hint="eastAsia"/>
                <w:color w:val="000000" w:themeColor="text1"/>
                <w:kern w:val="0"/>
                <w:sz w:val="18"/>
                <w:szCs w:val="18"/>
              </w:rPr>
              <w:t>登记时间</w:t>
            </w:r>
          </w:p>
        </w:tc>
        <w:tc>
          <w:tcPr>
            <w:tcW w:w="1843" w:type="dxa"/>
            <w:tcBorders>
              <w:top w:val="nil"/>
              <w:left w:val="nil"/>
              <w:bottom w:val="single" w:sz="4" w:space="0" w:color="auto"/>
              <w:right w:val="single" w:sz="4" w:space="0" w:color="auto"/>
            </w:tcBorders>
            <w:vAlign w:val="center"/>
          </w:tcPr>
          <w:p w:rsidR="000A7657" w:rsidRPr="000A7657" w:rsidRDefault="000A7657" w:rsidP="00A21CF0">
            <w:pPr>
              <w:widowControl/>
              <w:spacing w:line="240" w:lineRule="auto"/>
              <w:jc w:val="left"/>
              <w:rPr>
                <w:rFonts w:ascii="宋体" w:hAnsi="宋体" w:cs="宋体"/>
                <w:i/>
                <w:iCs/>
                <w:color w:val="000000" w:themeColor="text1"/>
                <w:kern w:val="0"/>
                <w:sz w:val="18"/>
                <w:szCs w:val="18"/>
              </w:rPr>
            </w:pPr>
            <w:r w:rsidRPr="000A7657">
              <w:rPr>
                <w:rFonts w:ascii="宋体" w:hAnsi="宋体" w:cs="宋体" w:hint="eastAsia"/>
                <w:i/>
                <w:iCs/>
                <w:color w:val="000000" w:themeColor="text1"/>
                <w:kern w:val="0"/>
                <w:sz w:val="18"/>
                <w:szCs w:val="18"/>
              </w:rPr>
              <w:t>DE00524</w:t>
            </w:r>
          </w:p>
        </w:tc>
        <w:tc>
          <w:tcPr>
            <w:tcW w:w="1618"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vAlign w:val="center"/>
          </w:tcPr>
          <w:p w:rsidR="000A7657" w:rsidRDefault="000A7657" w:rsidP="000A765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851"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0A7657" w:rsidTr="00E86498">
        <w:trPr>
          <w:trHeight w:val="454"/>
        </w:trPr>
        <w:tc>
          <w:tcPr>
            <w:tcW w:w="700" w:type="dxa"/>
            <w:tcBorders>
              <w:top w:val="nil"/>
              <w:left w:val="single" w:sz="4" w:space="0" w:color="auto"/>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149"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1843" w:type="dxa"/>
            <w:tcBorders>
              <w:top w:val="nil"/>
              <w:left w:val="nil"/>
              <w:bottom w:val="single" w:sz="4" w:space="0" w:color="auto"/>
              <w:right w:val="single" w:sz="4" w:space="0" w:color="auto"/>
            </w:tcBorders>
            <w:vAlign w:val="center"/>
          </w:tcPr>
          <w:p w:rsidR="000A7657" w:rsidRPr="000A7657" w:rsidRDefault="000A7657" w:rsidP="00A21CF0">
            <w:pPr>
              <w:widowControl/>
              <w:spacing w:line="240" w:lineRule="auto"/>
              <w:jc w:val="left"/>
              <w:rPr>
                <w:rFonts w:ascii="宋体" w:hAnsi="宋体" w:cs="宋体"/>
                <w:i/>
                <w:iCs/>
                <w:color w:val="000000" w:themeColor="text1"/>
                <w:kern w:val="0"/>
                <w:sz w:val="18"/>
                <w:szCs w:val="18"/>
              </w:rPr>
            </w:pPr>
            <w:r w:rsidRPr="000A7657">
              <w:rPr>
                <w:rFonts w:ascii="宋体" w:hAnsi="宋体" w:cs="宋体"/>
                <w:i/>
                <w:iCs/>
                <w:color w:val="000000" w:themeColor="text1"/>
                <w:kern w:val="0"/>
                <w:sz w:val="18"/>
                <w:szCs w:val="18"/>
              </w:rPr>
              <w:t>DE</w:t>
            </w:r>
            <w:r w:rsidRPr="000A7657">
              <w:rPr>
                <w:rFonts w:ascii="宋体" w:hAnsi="宋体" w:cs="宋体" w:hint="eastAsia"/>
                <w:i/>
                <w:iCs/>
                <w:color w:val="000000" w:themeColor="text1"/>
                <w:kern w:val="0"/>
                <w:sz w:val="18"/>
                <w:szCs w:val="18"/>
              </w:rPr>
              <w:t>00629</w:t>
            </w:r>
          </w:p>
        </w:tc>
        <w:tc>
          <w:tcPr>
            <w:tcW w:w="1618"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p>
        </w:tc>
        <w:tc>
          <w:tcPr>
            <w:tcW w:w="1417" w:type="dxa"/>
            <w:tcBorders>
              <w:top w:val="nil"/>
              <w:left w:val="nil"/>
              <w:bottom w:val="single" w:sz="4" w:space="0" w:color="auto"/>
              <w:right w:val="single" w:sz="4" w:space="0" w:color="auto"/>
            </w:tcBorders>
            <w:vAlign w:val="center"/>
          </w:tcPr>
          <w:p w:rsidR="000A7657" w:rsidRDefault="000A7657" w:rsidP="000A765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851" w:type="dxa"/>
            <w:tcBorders>
              <w:top w:val="nil"/>
              <w:left w:val="nil"/>
              <w:bottom w:val="single" w:sz="4" w:space="0" w:color="auto"/>
              <w:right w:val="single" w:sz="4" w:space="0" w:color="auto"/>
            </w:tcBorders>
            <w:vAlign w:val="center"/>
          </w:tcPr>
          <w:p w:rsidR="000A7657" w:rsidRDefault="000A7657"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E79AB" w:rsidRDefault="008E79AB" w:rsidP="008C4076">
      <w:pPr>
        <w:pStyle w:val="afff"/>
        <w:spacing w:line="480" w:lineRule="auto"/>
        <w:jc w:val="left"/>
      </w:pPr>
      <w:r w:rsidRPr="00BB7880">
        <w:t>4.</w:t>
      </w:r>
      <w:r w:rsidR="00150E37">
        <w:rPr>
          <w:rFonts w:hint="eastAsia"/>
        </w:rPr>
        <w:t>6</w:t>
      </w:r>
      <w:r w:rsidR="00F31DDA">
        <w:rPr>
          <w:rFonts w:hint="eastAsia"/>
        </w:rPr>
        <w:t>易制爆运输车辆备案</w:t>
      </w:r>
      <w:r w:rsidRPr="008E79AB">
        <w:rPr>
          <w:rFonts w:hint="eastAsia"/>
        </w:rPr>
        <w:t>信息</w:t>
      </w:r>
    </w:p>
    <w:p w:rsidR="008E79AB" w:rsidRDefault="00E7252B" w:rsidP="008E79AB">
      <w:pPr>
        <w:rPr>
          <w:color w:val="000000" w:themeColor="text1"/>
        </w:rPr>
      </w:pPr>
      <w:r>
        <w:rPr>
          <w:rFonts w:hint="eastAsia"/>
        </w:rPr>
        <w:t>易制爆运输车辆备案</w:t>
      </w:r>
      <w:r w:rsidR="008E79AB" w:rsidRPr="008E79AB">
        <w:rPr>
          <w:rFonts w:hint="eastAsia"/>
        </w:rPr>
        <w:t>信息</w:t>
      </w:r>
      <w:r w:rsidR="008E79AB">
        <w:rPr>
          <w:rFonts w:cs="宋体" w:hint="eastAsia"/>
          <w:color w:val="000000" w:themeColor="text1"/>
        </w:rPr>
        <w:t>数据项见</w:t>
      </w:r>
      <w:r w:rsidR="008E79AB" w:rsidRPr="00F31DDA">
        <w:rPr>
          <w:rFonts w:ascii="宋体" w:hAnsi="宋体" w:cs="宋体" w:hint="eastAsia"/>
          <w:color w:val="000000" w:themeColor="text1"/>
        </w:rPr>
        <w:t>表7</w:t>
      </w:r>
      <w:r w:rsidR="008E79AB">
        <w:rPr>
          <w:rFonts w:hint="eastAsia"/>
          <w:color w:val="000000" w:themeColor="text1"/>
        </w:rPr>
        <w:t>。</w:t>
      </w:r>
    </w:p>
    <w:p w:rsidR="008E79AB" w:rsidRPr="00F31DDA" w:rsidRDefault="003C556E" w:rsidP="008E79AB">
      <w:pPr>
        <w:jc w:val="center"/>
        <w:rPr>
          <w:rFonts w:ascii="黑体" w:eastAsia="黑体" w:hAnsi="黑体"/>
        </w:rPr>
      </w:pPr>
      <w:r w:rsidRPr="00F31DDA">
        <w:rPr>
          <w:rFonts w:ascii="黑体" w:eastAsia="黑体" w:hAnsi="黑体" w:hint="eastAsia"/>
        </w:rPr>
        <w:t>表7</w:t>
      </w:r>
      <w:r w:rsidR="00F31DDA">
        <w:rPr>
          <w:rFonts w:ascii="黑体" w:eastAsia="黑体" w:hAnsi="黑体" w:hint="eastAsia"/>
        </w:rPr>
        <w:t>易制爆运输车辆备案</w:t>
      </w:r>
      <w:r w:rsidR="008E79AB" w:rsidRPr="00F31DDA">
        <w:rPr>
          <w:rFonts w:ascii="黑体" w:eastAsia="黑体" w:hAnsi="黑体" w:hint="eastAsia"/>
        </w:rPr>
        <w:t>信息</w:t>
      </w:r>
    </w:p>
    <w:tbl>
      <w:tblPr>
        <w:tblW w:w="8578" w:type="dxa"/>
        <w:tblInd w:w="-106" w:type="dxa"/>
        <w:tblLayout w:type="fixed"/>
        <w:tblLook w:val="04A0" w:firstRow="1" w:lastRow="0" w:firstColumn="1" w:lastColumn="0" w:noHBand="0" w:noVBand="1"/>
      </w:tblPr>
      <w:tblGrid>
        <w:gridCol w:w="640"/>
        <w:gridCol w:w="2126"/>
        <w:gridCol w:w="1843"/>
        <w:gridCol w:w="1489"/>
        <w:gridCol w:w="1440"/>
        <w:gridCol w:w="1040"/>
      </w:tblGrid>
      <w:tr w:rsidR="008E79AB" w:rsidRPr="003571C1" w:rsidTr="00E86498">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center"/>
              <w:rPr>
                <w:rFonts w:ascii="宋体" w:hAnsi="宋体" w:cs="Times New Roman"/>
                <w:color w:val="000000" w:themeColor="text1"/>
                <w:kern w:val="0"/>
                <w:sz w:val="18"/>
                <w:szCs w:val="18"/>
              </w:rPr>
            </w:pPr>
            <w:r w:rsidRPr="00040F6C">
              <w:rPr>
                <w:rFonts w:ascii="宋体" w:hAnsi="宋体" w:cs="宋体" w:hint="eastAsia"/>
                <w:color w:val="000000" w:themeColor="text1"/>
                <w:kern w:val="0"/>
                <w:sz w:val="18"/>
                <w:szCs w:val="18"/>
              </w:rPr>
              <w:t>序号</w:t>
            </w:r>
          </w:p>
        </w:tc>
        <w:tc>
          <w:tcPr>
            <w:tcW w:w="2126"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center"/>
              <w:rPr>
                <w:rFonts w:ascii="宋体" w:hAnsi="宋体" w:cs="Times New Roman"/>
                <w:color w:val="000000" w:themeColor="text1"/>
                <w:kern w:val="0"/>
                <w:sz w:val="18"/>
                <w:szCs w:val="18"/>
              </w:rPr>
            </w:pPr>
            <w:r w:rsidRPr="00040F6C">
              <w:rPr>
                <w:rFonts w:ascii="宋体" w:hAnsi="宋体" w:cs="宋体" w:hint="eastAsia"/>
                <w:color w:val="000000" w:themeColor="text1"/>
                <w:kern w:val="0"/>
                <w:sz w:val="18"/>
                <w:szCs w:val="18"/>
              </w:rPr>
              <w:t>数据项名称</w:t>
            </w:r>
          </w:p>
        </w:tc>
        <w:tc>
          <w:tcPr>
            <w:tcW w:w="1843"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center"/>
              <w:rPr>
                <w:rFonts w:ascii="宋体" w:hAnsi="宋体" w:cs="Times New Roman"/>
                <w:color w:val="000000" w:themeColor="text1"/>
                <w:kern w:val="0"/>
                <w:sz w:val="18"/>
                <w:szCs w:val="18"/>
              </w:rPr>
            </w:pPr>
            <w:r w:rsidRPr="00040F6C">
              <w:rPr>
                <w:rFonts w:ascii="宋体" w:hAnsi="宋体" w:cs="宋体" w:hint="eastAsia"/>
                <w:color w:val="000000" w:themeColor="text1"/>
                <w:kern w:val="0"/>
                <w:sz w:val="18"/>
                <w:szCs w:val="18"/>
              </w:rPr>
              <w:t>数据元内部标识符</w:t>
            </w:r>
          </w:p>
        </w:tc>
        <w:tc>
          <w:tcPr>
            <w:tcW w:w="1489" w:type="dxa"/>
            <w:tcBorders>
              <w:top w:val="single" w:sz="4" w:space="0" w:color="auto"/>
              <w:left w:val="nil"/>
              <w:bottom w:val="single" w:sz="4" w:space="0" w:color="auto"/>
              <w:right w:val="nil"/>
            </w:tcBorders>
            <w:vAlign w:val="center"/>
          </w:tcPr>
          <w:p w:rsidR="008E79AB" w:rsidRPr="00040F6C" w:rsidRDefault="008E79AB" w:rsidP="00E86498">
            <w:pPr>
              <w:widowControl/>
              <w:spacing w:line="240" w:lineRule="auto"/>
              <w:jc w:val="center"/>
              <w:rPr>
                <w:rFonts w:ascii="宋体" w:hAnsi="宋体" w:cs="Times New Roman"/>
                <w:color w:val="000000" w:themeColor="text1"/>
                <w:kern w:val="0"/>
                <w:sz w:val="18"/>
                <w:szCs w:val="18"/>
              </w:rPr>
            </w:pPr>
            <w:r w:rsidRPr="00040F6C">
              <w:rPr>
                <w:rFonts w:ascii="宋体" w:hAnsi="宋体" w:cs="宋体" w:hint="eastAsia"/>
                <w:color w:val="000000" w:themeColor="text1"/>
                <w:kern w:val="0"/>
                <w:sz w:val="18"/>
                <w:szCs w:val="18"/>
              </w:rPr>
              <w:t>限定词内部标识符</w:t>
            </w:r>
          </w:p>
        </w:tc>
        <w:tc>
          <w:tcPr>
            <w:tcW w:w="14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center"/>
              <w:rPr>
                <w:rFonts w:ascii="宋体" w:hAnsi="宋体" w:cs="Times New Roman"/>
                <w:color w:val="000000" w:themeColor="text1"/>
                <w:kern w:val="0"/>
                <w:sz w:val="18"/>
                <w:szCs w:val="18"/>
              </w:rPr>
            </w:pPr>
            <w:r w:rsidRPr="00040F6C">
              <w:rPr>
                <w:rFonts w:ascii="宋体" w:hAnsi="宋体" w:cs="宋体" w:hint="eastAsia"/>
                <w:color w:val="000000" w:themeColor="text1"/>
                <w:kern w:val="0"/>
                <w:sz w:val="18"/>
                <w:szCs w:val="18"/>
              </w:rPr>
              <w:t>数据项标识符</w:t>
            </w:r>
          </w:p>
        </w:tc>
        <w:tc>
          <w:tcPr>
            <w:tcW w:w="1040"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center"/>
              <w:rPr>
                <w:rFonts w:ascii="宋体" w:hAnsi="宋体" w:cs="Times New Roman"/>
                <w:color w:val="000000" w:themeColor="text1"/>
                <w:kern w:val="0"/>
                <w:sz w:val="18"/>
                <w:szCs w:val="18"/>
              </w:rPr>
            </w:pPr>
            <w:r w:rsidRPr="00040F6C">
              <w:rPr>
                <w:rFonts w:ascii="宋体" w:hAnsi="宋体" w:cs="宋体" w:hint="eastAsia"/>
                <w:color w:val="000000" w:themeColor="text1"/>
                <w:kern w:val="0"/>
                <w:sz w:val="18"/>
                <w:szCs w:val="18"/>
              </w:rPr>
              <w:t>说明</w:t>
            </w:r>
          </w:p>
        </w:tc>
      </w:tr>
      <w:tr w:rsidR="008E79AB" w:rsidRPr="003571C1" w:rsidTr="00E86498">
        <w:trPr>
          <w:trHeight w:val="454"/>
        </w:trPr>
        <w:tc>
          <w:tcPr>
            <w:tcW w:w="640" w:type="dxa"/>
            <w:tcBorders>
              <w:top w:val="nil"/>
              <w:left w:val="single" w:sz="4" w:space="0" w:color="auto"/>
              <w:bottom w:val="nil"/>
              <w:right w:val="single" w:sz="4" w:space="0" w:color="auto"/>
            </w:tcBorders>
            <w:vAlign w:val="center"/>
          </w:tcPr>
          <w:p w:rsidR="008E79AB" w:rsidRPr="00040F6C" w:rsidRDefault="008E79AB" w:rsidP="00E86498">
            <w:pPr>
              <w:widowControl/>
              <w:spacing w:line="240" w:lineRule="auto"/>
              <w:jc w:val="left"/>
              <w:rPr>
                <w:rFonts w:ascii="宋体" w:hAnsi="宋体" w:cs="Times New Roman"/>
                <w:color w:val="000000" w:themeColor="text1"/>
                <w:kern w:val="0"/>
                <w:sz w:val="18"/>
                <w:szCs w:val="18"/>
              </w:rPr>
            </w:pPr>
            <w:r w:rsidRPr="00040F6C">
              <w:rPr>
                <w:rFonts w:ascii="宋体" w:hAnsi="宋体" w:cs="宋体"/>
                <w:color w:val="000000" w:themeColor="text1"/>
                <w:kern w:val="0"/>
                <w:sz w:val="18"/>
                <w:szCs w:val="18"/>
              </w:rPr>
              <w:t>1</w:t>
            </w:r>
          </w:p>
        </w:tc>
        <w:tc>
          <w:tcPr>
            <w:tcW w:w="2126" w:type="dxa"/>
            <w:tcBorders>
              <w:top w:val="nil"/>
              <w:left w:val="nil"/>
              <w:bottom w:val="nil"/>
              <w:right w:val="single" w:sz="4" w:space="0" w:color="auto"/>
            </w:tcBorders>
            <w:vAlign w:val="center"/>
          </w:tcPr>
          <w:p w:rsidR="008E79AB" w:rsidRPr="00040F6C" w:rsidRDefault="008E79AB" w:rsidP="00E86498">
            <w:pPr>
              <w:widowControl/>
              <w:spacing w:line="240" w:lineRule="auto"/>
              <w:jc w:val="left"/>
              <w:rPr>
                <w:rFonts w:ascii="宋体" w:hAnsi="宋体" w:cs="Times New Roman"/>
                <w:color w:val="000000" w:themeColor="text1"/>
                <w:kern w:val="0"/>
                <w:sz w:val="18"/>
                <w:szCs w:val="18"/>
              </w:rPr>
            </w:pPr>
            <w:r w:rsidRPr="00040F6C">
              <w:rPr>
                <w:rFonts w:ascii="宋体" w:hAnsi="宋体" w:cs="Times New Roman" w:hint="eastAsia"/>
                <w:color w:val="000000" w:themeColor="text1"/>
                <w:kern w:val="0"/>
                <w:sz w:val="18"/>
                <w:szCs w:val="18"/>
              </w:rPr>
              <w:t>业务流水号</w:t>
            </w:r>
          </w:p>
        </w:tc>
        <w:tc>
          <w:tcPr>
            <w:tcW w:w="1843" w:type="dxa"/>
            <w:tcBorders>
              <w:top w:val="nil"/>
              <w:left w:val="nil"/>
              <w:bottom w:val="nil"/>
              <w:right w:val="single" w:sz="4" w:space="0" w:color="auto"/>
            </w:tcBorders>
            <w:vAlign w:val="center"/>
          </w:tcPr>
          <w:p w:rsidR="008E79AB" w:rsidRPr="00040F6C" w:rsidRDefault="008E79AB" w:rsidP="00E86498">
            <w:pPr>
              <w:widowControl/>
              <w:spacing w:line="240" w:lineRule="auto"/>
              <w:jc w:val="left"/>
              <w:rPr>
                <w:rFonts w:ascii="宋体" w:hAnsi="宋体" w:cs="Times New Roman"/>
                <w:iCs/>
                <w:color w:val="000000" w:themeColor="text1"/>
                <w:kern w:val="0"/>
                <w:sz w:val="18"/>
                <w:szCs w:val="18"/>
              </w:rPr>
            </w:pPr>
            <w:r w:rsidRPr="00040F6C">
              <w:rPr>
                <w:rFonts w:ascii="宋体" w:hAnsi="宋体" w:cs="Times New Roman"/>
                <w:iCs/>
                <w:color w:val="000000" w:themeColor="text1"/>
                <w:kern w:val="0"/>
                <w:sz w:val="18"/>
                <w:szCs w:val="18"/>
              </w:rPr>
              <w:t>DE00626</w:t>
            </w:r>
          </w:p>
        </w:tc>
        <w:tc>
          <w:tcPr>
            <w:tcW w:w="1489" w:type="dxa"/>
            <w:tcBorders>
              <w:top w:val="nil"/>
              <w:left w:val="nil"/>
              <w:bottom w:val="nil"/>
              <w:right w:val="single" w:sz="4" w:space="0" w:color="auto"/>
            </w:tcBorders>
            <w:vAlign w:val="center"/>
          </w:tcPr>
          <w:p w:rsidR="008E79AB" w:rsidRPr="00040F6C" w:rsidRDefault="008E79AB" w:rsidP="00E86498">
            <w:pPr>
              <w:widowControl/>
              <w:spacing w:line="240" w:lineRule="auto"/>
              <w:jc w:val="left"/>
              <w:rPr>
                <w:rFonts w:ascii="宋体" w:hAnsi="宋体" w:cs="Times New Roman"/>
                <w:color w:val="000000" w:themeColor="text1"/>
                <w:kern w:val="0"/>
                <w:sz w:val="18"/>
                <w:szCs w:val="18"/>
              </w:rPr>
            </w:pPr>
          </w:p>
        </w:tc>
        <w:tc>
          <w:tcPr>
            <w:tcW w:w="1440" w:type="dxa"/>
            <w:tcBorders>
              <w:top w:val="nil"/>
              <w:left w:val="nil"/>
              <w:bottom w:val="nil"/>
              <w:right w:val="single" w:sz="4" w:space="0" w:color="auto"/>
            </w:tcBorders>
            <w:vAlign w:val="center"/>
          </w:tcPr>
          <w:p w:rsidR="008E79AB" w:rsidRPr="00040F6C" w:rsidRDefault="008E79AB" w:rsidP="00E86498">
            <w:pPr>
              <w:widowControl/>
              <w:spacing w:line="240" w:lineRule="auto"/>
              <w:jc w:val="left"/>
              <w:rPr>
                <w:rFonts w:ascii="宋体" w:hAnsi="宋体" w:cs="Times New Roman"/>
                <w:color w:val="000000" w:themeColor="text1"/>
                <w:kern w:val="0"/>
                <w:sz w:val="18"/>
                <w:szCs w:val="18"/>
              </w:rPr>
            </w:pPr>
            <w:r w:rsidRPr="00040F6C">
              <w:rPr>
                <w:rFonts w:ascii="宋体" w:hAnsi="宋体" w:cs="Times New Roman"/>
                <w:color w:val="000000" w:themeColor="text1"/>
                <w:kern w:val="0"/>
                <w:sz w:val="18"/>
                <w:szCs w:val="18"/>
              </w:rPr>
              <w:t>YWLSH</w:t>
            </w:r>
          </w:p>
        </w:tc>
        <w:tc>
          <w:tcPr>
            <w:tcW w:w="1040" w:type="dxa"/>
            <w:tcBorders>
              <w:top w:val="nil"/>
              <w:left w:val="nil"/>
              <w:bottom w:val="nil"/>
              <w:right w:val="single" w:sz="4" w:space="0" w:color="auto"/>
            </w:tcBorders>
            <w:vAlign w:val="center"/>
          </w:tcPr>
          <w:p w:rsidR="008E79AB" w:rsidRPr="00040F6C" w:rsidRDefault="008E79AB" w:rsidP="00E86498">
            <w:pPr>
              <w:widowControl/>
              <w:spacing w:line="240" w:lineRule="auto"/>
              <w:jc w:val="left"/>
              <w:rPr>
                <w:rFonts w:ascii="宋体" w:hAnsi="宋体" w:cs="Times New Roman"/>
                <w:color w:val="000000" w:themeColor="text1"/>
                <w:kern w:val="0"/>
                <w:sz w:val="18"/>
                <w:szCs w:val="18"/>
              </w:rPr>
            </w:pPr>
            <w:r w:rsidRPr="00040F6C">
              <w:rPr>
                <w:rFonts w:ascii="宋体" w:hAnsi="宋体" w:cs="宋体" w:hint="eastAsia"/>
                <w:color w:val="000000" w:themeColor="text1"/>
                <w:kern w:val="0"/>
                <w:sz w:val="18"/>
                <w:szCs w:val="18"/>
              </w:rPr>
              <w:t>非空</w:t>
            </w:r>
          </w:p>
        </w:tc>
      </w:tr>
      <w:tr w:rsidR="008E79AB" w:rsidRPr="003571C1" w:rsidTr="00E86498">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2</w:t>
            </w:r>
          </w:p>
        </w:tc>
        <w:tc>
          <w:tcPr>
            <w:tcW w:w="2126"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机动车号牌号码</w:t>
            </w:r>
          </w:p>
        </w:tc>
        <w:tc>
          <w:tcPr>
            <w:tcW w:w="1843"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DE00307</w:t>
            </w:r>
          </w:p>
        </w:tc>
        <w:tc>
          <w:tcPr>
            <w:tcW w:w="1489" w:type="dxa"/>
            <w:tcBorders>
              <w:top w:val="single" w:sz="4" w:space="0" w:color="auto"/>
              <w:left w:val="nil"/>
              <w:bottom w:val="single" w:sz="4" w:space="0" w:color="auto"/>
              <w:right w:val="nil"/>
            </w:tcBorders>
            <w:vAlign w:val="center"/>
          </w:tcPr>
          <w:p w:rsidR="008E79AB" w:rsidRPr="00040F6C" w:rsidRDefault="008E79AB" w:rsidP="00E86498">
            <w:pPr>
              <w:widowControl/>
              <w:spacing w:line="240" w:lineRule="auto"/>
              <w:jc w:val="left"/>
              <w:rPr>
                <w:rFonts w:ascii="宋体" w:hAnsi="宋体" w:cs="宋体"/>
                <w:color w:val="FF0000"/>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JDCHPHM</w:t>
            </w:r>
          </w:p>
        </w:tc>
        <w:tc>
          <w:tcPr>
            <w:tcW w:w="1040"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8E79AB" w:rsidRPr="003571C1" w:rsidTr="00E86498">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3</w:t>
            </w:r>
          </w:p>
        </w:tc>
        <w:tc>
          <w:tcPr>
            <w:tcW w:w="2126"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机动车号牌颜色代码</w:t>
            </w:r>
          </w:p>
        </w:tc>
        <w:tc>
          <w:tcPr>
            <w:tcW w:w="1843" w:type="dxa"/>
            <w:tcBorders>
              <w:top w:val="single" w:sz="4" w:space="0" w:color="auto"/>
              <w:left w:val="nil"/>
              <w:bottom w:val="single" w:sz="4" w:space="0" w:color="auto"/>
              <w:right w:val="single" w:sz="4" w:space="0" w:color="auto"/>
            </w:tcBorders>
            <w:vAlign w:val="center"/>
          </w:tcPr>
          <w:p w:rsidR="008E79AB" w:rsidRPr="00040F6C" w:rsidRDefault="00A25C6D" w:rsidP="00E86498">
            <w:pPr>
              <w:widowControl/>
              <w:spacing w:line="240" w:lineRule="auto"/>
              <w:jc w:val="left"/>
              <w:rPr>
                <w:rFonts w:ascii="宋体" w:hAnsi="宋体" w:cs="宋体"/>
                <w:color w:val="000000" w:themeColor="text1"/>
                <w:kern w:val="0"/>
                <w:sz w:val="18"/>
                <w:szCs w:val="18"/>
              </w:rPr>
            </w:pPr>
            <w:ins w:id="49" w:author="孙玲军" w:date="2017-11-03T10:53:00Z">
              <w:r w:rsidRPr="00A25C6D">
                <w:rPr>
                  <w:rFonts w:ascii="宋体" w:hAnsi="宋体" w:cs="宋体"/>
                  <w:color w:val="000000" w:themeColor="text1"/>
                  <w:kern w:val="0"/>
                  <w:sz w:val="18"/>
                  <w:szCs w:val="18"/>
                </w:rPr>
                <w:t>DE00308</w:t>
              </w:r>
            </w:ins>
            <w:del w:id="50" w:author="孙玲军" w:date="2017-11-03T10:53:00Z">
              <w:r w:rsidR="008E79AB" w:rsidRPr="00040F6C" w:rsidDel="00A25C6D">
                <w:rPr>
                  <w:rFonts w:ascii="宋体" w:hAnsi="宋体" w:cs="宋体"/>
                  <w:color w:val="000000" w:themeColor="text1"/>
                  <w:kern w:val="0"/>
                  <w:sz w:val="18"/>
                  <w:szCs w:val="18"/>
                </w:rPr>
                <w:delText>DE01246</w:delText>
              </w:r>
            </w:del>
          </w:p>
        </w:tc>
        <w:tc>
          <w:tcPr>
            <w:tcW w:w="1489" w:type="dxa"/>
            <w:tcBorders>
              <w:top w:val="single" w:sz="4" w:space="0" w:color="auto"/>
              <w:left w:val="nil"/>
              <w:bottom w:val="single" w:sz="4" w:space="0" w:color="auto"/>
              <w:right w:val="nil"/>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JDCHPYSDM</w:t>
            </w:r>
          </w:p>
        </w:tc>
        <w:tc>
          <w:tcPr>
            <w:tcW w:w="1040"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r w:rsidR="008E79AB" w:rsidRPr="003571C1" w:rsidTr="00E86498">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4</w:t>
            </w:r>
          </w:p>
        </w:tc>
        <w:tc>
          <w:tcPr>
            <w:tcW w:w="2126"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车辆识别代号</w:t>
            </w:r>
          </w:p>
        </w:tc>
        <w:tc>
          <w:tcPr>
            <w:tcW w:w="1843"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DE00686</w:t>
            </w:r>
          </w:p>
        </w:tc>
        <w:tc>
          <w:tcPr>
            <w:tcW w:w="1489" w:type="dxa"/>
            <w:tcBorders>
              <w:top w:val="single" w:sz="4" w:space="0" w:color="auto"/>
              <w:left w:val="nil"/>
              <w:bottom w:val="single" w:sz="4" w:space="0" w:color="auto"/>
              <w:right w:val="nil"/>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CLSBDH</w:t>
            </w:r>
          </w:p>
        </w:tc>
        <w:tc>
          <w:tcPr>
            <w:tcW w:w="1040"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8E79AB" w:rsidRPr="003571C1" w:rsidTr="00E86498">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5</w:t>
            </w:r>
          </w:p>
        </w:tc>
        <w:tc>
          <w:tcPr>
            <w:tcW w:w="2126"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机动车发动机（电动机）号</w:t>
            </w:r>
          </w:p>
        </w:tc>
        <w:tc>
          <w:tcPr>
            <w:tcW w:w="1843"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DE00688</w:t>
            </w:r>
          </w:p>
        </w:tc>
        <w:tc>
          <w:tcPr>
            <w:tcW w:w="1489" w:type="dxa"/>
            <w:tcBorders>
              <w:top w:val="single" w:sz="4" w:space="0" w:color="auto"/>
              <w:left w:val="nil"/>
              <w:bottom w:val="single" w:sz="4" w:space="0" w:color="auto"/>
              <w:right w:val="nil"/>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JDCFDJDDJH</w:t>
            </w:r>
          </w:p>
        </w:tc>
        <w:tc>
          <w:tcPr>
            <w:tcW w:w="1040"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8E79AB" w:rsidRPr="003571C1" w:rsidTr="00E86498">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7</w:t>
            </w:r>
          </w:p>
        </w:tc>
        <w:tc>
          <w:tcPr>
            <w:tcW w:w="2126"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8B68FB">
              <w:rPr>
                <w:rFonts w:ascii="宋体" w:hAnsi="宋体" w:cs="宋体" w:hint="eastAsia"/>
                <w:color w:val="000000" w:themeColor="text1"/>
                <w:kern w:val="0"/>
                <w:sz w:val="18"/>
                <w:szCs w:val="18"/>
              </w:rPr>
              <w:t>机动车行驶证</w:t>
            </w:r>
            <w:r w:rsidRPr="00150E37">
              <w:rPr>
                <w:rFonts w:ascii="宋体" w:hAnsi="宋体" w:cs="宋体" w:hint="eastAsia"/>
                <w:color w:val="000000" w:themeColor="text1"/>
                <w:kern w:val="0"/>
                <w:sz w:val="18"/>
                <w:szCs w:val="18"/>
              </w:rPr>
              <w:t>_有</w:t>
            </w:r>
            <w:r w:rsidRPr="008B68FB">
              <w:rPr>
                <w:rFonts w:ascii="宋体" w:hAnsi="宋体" w:cs="宋体" w:hint="eastAsia"/>
                <w:color w:val="000000" w:themeColor="text1"/>
                <w:kern w:val="0"/>
                <w:sz w:val="18"/>
                <w:szCs w:val="18"/>
              </w:rPr>
              <w:t>效期截止日期</w:t>
            </w:r>
          </w:p>
        </w:tc>
        <w:tc>
          <w:tcPr>
            <w:tcW w:w="1843" w:type="dxa"/>
            <w:tcBorders>
              <w:top w:val="single" w:sz="4" w:space="0" w:color="auto"/>
              <w:left w:val="nil"/>
              <w:bottom w:val="single" w:sz="4" w:space="0" w:color="auto"/>
              <w:right w:val="single" w:sz="4" w:space="0" w:color="auto"/>
            </w:tcBorders>
            <w:vAlign w:val="center"/>
          </w:tcPr>
          <w:p w:rsidR="008E79AB" w:rsidRPr="00150E37" w:rsidRDefault="008E79AB" w:rsidP="00E86498">
            <w:pPr>
              <w:widowControl/>
              <w:spacing w:line="240" w:lineRule="auto"/>
              <w:jc w:val="left"/>
              <w:rPr>
                <w:rFonts w:ascii="宋体" w:hAnsi="宋体" w:cs="宋体"/>
                <w:color w:val="000000" w:themeColor="text1"/>
                <w:kern w:val="0"/>
                <w:sz w:val="18"/>
                <w:szCs w:val="18"/>
              </w:rPr>
            </w:pPr>
            <w:r w:rsidRPr="00150E37">
              <w:rPr>
                <w:rFonts w:ascii="宋体" w:hAnsi="宋体" w:cs="宋体"/>
                <w:color w:val="000000" w:themeColor="text1"/>
                <w:kern w:val="0"/>
                <w:sz w:val="18"/>
                <w:szCs w:val="18"/>
              </w:rPr>
              <w:t>DE00611</w:t>
            </w:r>
          </w:p>
        </w:tc>
        <w:tc>
          <w:tcPr>
            <w:tcW w:w="1489" w:type="dxa"/>
            <w:tcBorders>
              <w:top w:val="single" w:sz="4" w:space="0" w:color="auto"/>
              <w:left w:val="nil"/>
              <w:bottom w:val="single" w:sz="4" w:space="0" w:color="auto"/>
              <w:right w:val="nil"/>
            </w:tcBorders>
            <w:vAlign w:val="center"/>
          </w:tcPr>
          <w:p w:rsidR="008E79AB" w:rsidRPr="00150E37" w:rsidRDefault="008E79AB" w:rsidP="00E86498">
            <w:pPr>
              <w:widowControl/>
              <w:spacing w:line="240" w:lineRule="auto"/>
              <w:jc w:val="left"/>
              <w:rPr>
                <w:rFonts w:ascii="宋体" w:hAnsi="宋体" w:cs="宋体"/>
                <w:color w:val="000000" w:themeColor="text1"/>
                <w:kern w:val="0"/>
                <w:sz w:val="18"/>
                <w:szCs w:val="18"/>
              </w:rPr>
            </w:pPr>
            <w:r w:rsidRPr="00150E37">
              <w:rPr>
                <w:rFonts w:ascii="宋体" w:hAnsi="宋体" w:cs="宋体"/>
                <w:color w:val="000000" w:themeColor="text1"/>
                <w:kern w:val="0"/>
                <w:sz w:val="18"/>
                <w:szCs w:val="18"/>
              </w:rPr>
              <w:t>DQ00632</w:t>
            </w:r>
          </w:p>
        </w:tc>
        <w:tc>
          <w:tcPr>
            <w:tcW w:w="14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JDCXSZ_</w:t>
            </w:r>
            <w:r w:rsidRPr="008B68FB">
              <w:rPr>
                <w:rFonts w:ascii="宋体" w:hAnsi="宋体" w:cs="宋体"/>
                <w:color w:val="000000" w:themeColor="text1"/>
                <w:kern w:val="0"/>
                <w:sz w:val="18"/>
                <w:szCs w:val="18"/>
              </w:rPr>
              <w:t>YXQJZRQ</w:t>
            </w:r>
          </w:p>
        </w:tc>
        <w:tc>
          <w:tcPr>
            <w:tcW w:w="1040"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8E79AB" w:rsidRPr="003571C1" w:rsidTr="00E86498">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126"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道路运输</w:t>
            </w:r>
            <w:r w:rsidRPr="008B68FB">
              <w:rPr>
                <w:rFonts w:ascii="宋体" w:hAnsi="宋体" w:cs="宋体" w:hint="eastAsia"/>
                <w:color w:val="000000" w:themeColor="text1"/>
                <w:kern w:val="0"/>
                <w:sz w:val="18"/>
                <w:szCs w:val="18"/>
              </w:rPr>
              <w:t>经营</w:t>
            </w:r>
            <w:r w:rsidRPr="00040F6C">
              <w:rPr>
                <w:rFonts w:ascii="宋体" w:hAnsi="宋体" w:cs="宋体" w:hint="eastAsia"/>
                <w:color w:val="000000" w:themeColor="text1"/>
                <w:kern w:val="0"/>
                <w:sz w:val="18"/>
                <w:szCs w:val="18"/>
              </w:rPr>
              <w:t>许可证编号</w:t>
            </w:r>
          </w:p>
        </w:tc>
        <w:tc>
          <w:tcPr>
            <w:tcW w:w="1843"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DE00892</w:t>
            </w:r>
          </w:p>
        </w:tc>
        <w:tc>
          <w:tcPr>
            <w:tcW w:w="1489" w:type="dxa"/>
            <w:tcBorders>
              <w:top w:val="single" w:sz="4" w:space="0" w:color="auto"/>
              <w:left w:val="nil"/>
              <w:bottom w:val="single" w:sz="4" w:space="0" w:color="auto"/>
              <w:right w:val="nil"/>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DLYSJYXKZBH</w:t>
            </w:r>
          </w:p>
        </w:tc>
        <w:tc>
          <w:tcPr>
            <w:tcW w:w="1040" w:type="dxa"/>
            <w:tcBorders>
              <w:top w:val="single" w:sz="4" w:space="0" w:color="auto"/>
              <w:left w:val="nil"/>
              <w:bottom w:val="single" w:sz="4" w:space="0" w:color="auto"/>
              <w:right w:val="single" w:sz="4" w:space="0" w:color="auto"/>
            </w:tcBorders>
            <w:vAlign w:val="center"/>
          </w:tcPr>
          <w:p w:rsidR="008E79AB" w:rsidRPr="00040F6C" w:rsidRDefault="002D6808" w:rsidP="00E86498">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r w:rsidR="008E79AB" w:rsidRPr="003571C1" w:rsidTr="00E86498">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2126"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道路运输</w:t>
            </w:r>
            <w:r w:rsidRPr="008B68FB">
              <w:rPr>
                <w:rFonts w:ascii="宋体" w:hAnsi="宋体" w:cs="宋体" w:hint="eastAsia"/>
                <w:color w:val="000000" w:themeColor="text1"/>
                <w:kern w:val="0"/>
                <w:sz w:val="18"/>
                <w:szCs w:val="18"/>
              </w:rPr>
              <w:t>经营</w:t>
            </w:r>
            <w:r w:rsidRPr="00040F6C">
              <w:rPr>
                <w:rFonts w:ascii="宋体" w:hAnsi="宋体" w:cs="宋体" w:hint="eastAsia"/>
                <w:color w:val="000000" w:themeColor="text1"/>
                <w:kern w:val="0"/>
                <w:sz w:val="18"/>
                <w:szCs w:val="18"/>
              </w:rPr>
              <w:t>许可证_</w:t>
            </w:r>
            <w:r w:rsidRPr="008B68FB">
              <w:rPr>
                <w:rFonts w:ascii="宋体" w:hAnsi="宋体" w:cs="宋体" w:hint="eastAsia"/>
                <w:color w:val="000000" w:themeColor="text1"/>
                <w:kern w:val="0"/>
                <w:sz w:val="18"/>
                <w:szCs w:val="18"/>
              </w:rPr>
              <w:t>有效期截止日期</w:t>
            </w:r>
          </w:p>
        </w:tc>
        <w:tc>
          <w:tcPr>
            <w:tcW w:w="1843" w:type="dxa"/>
            <w:tcBorders>
              <w:top w:val="single" w:sz="4" w:space="0" w:color="auto"/>
              <w:left w:val="nil"/>
              <w:bottom w:val="single" w:sz="4" w:space="0" w:color="auto"/>
              <w:right w:val="single" w:sz="4" w:space="0" w:color="auto"/>
            </w:tcBorders>
            <w:vAlign w:val="center"/>
          </w:tcPr>
          <w:p w:rsidR="008E79AB" w:rsidRPr="00EE6815" w:rsidRDefault="008E79AB" w:rsidP="00E86498">
            <w:pPr>
              <w:widowControl/>
              <w:spacing w:line="240" w:lineRule="auto"/>
              <w:jc w:val="left"/>
              <w:rPr>
                <w:rFonts w:ascii="宋体" w:hAnsi="宋体" w:cs="宋体"/>
                <w:color w:val="000000" w:themeColor="text1"/>
                <w:kern w:val="0"/>
                <w:sz w:val="18"/>
                <w:szCs w:val="18"/>
              </w:rPr>
            </w:pPr>
            <w:r w:rsidRPr="00EE6815">
              <w:rPr>
                <w:rFonts w:ascii="宋体" w:hAnsi="宋体" w:cs="宋体"/>
                <w:color w:val="000000" w:themeColor="text1"/>
                <w:kern w:val="0"/>
                <w:sz w:val="18"/>
                <w:szCs w:val="18"/>
              </w:rPr>
              <w:t>DE00611</w:t>
            </w:r>
          </w:p>
        </w:tc>
        <w:tc>
          <w:tcPr>
            <w:tcW w:w="1489" w:type="dxa"/>
            <w:tcBorders>
              <w:top w:val="single" w:sz="4" w:space="0" w:color="auto"/>
              <w:left w:val="nil"/>
              <w:bottom w:val="single" w:sz="4" w:space="0" w:color="auto"/>
              <w:right w:val="nil"/>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DQ00774</w:t>
            </w:r>
          </w:p>
        </w:tc>
        <w:tc>
          <w:tcPr>
            <w:tcW w:w="14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DLYSJYXKZ_</w:t>
            </w:r>
            <w:r w:rsidRPr="008B68FB">
              <w:rPr>
                <w:rFonts w:ascii="宋体" w:hAnsi="宋体" w:cs="宋体"/>
                <w:color w:val="000000" w:themeColor="text1"/>
                <w:kern w:val="0"/>
                <w:sz w:val="18"/>
                <w:szCs w:val="18"/>
              </w:rPr>
              <w:t>YXQJZRQ</w:t>
            </w:r>
          </w:p>
        </w:tc>
        <w:tc>
          <w:tcPr>
            <w:tcW w:w="1040" w:type="dxa"/>
            <w:tcBorders>
              <w:top w:val="single" w:sz="4" w:space="0" w:color="auto"/>
              <w:left w:val="nil"/>
              <w:bottom w:val="single" w:sz="4" w:space="0" w:color="auto"/>
              <w:right w:val="single" w:sz="4" w:space="0" w:color="auto"/>
            </w:tcBorders>
            <w:vAlign w:val="center"/>
          </w:tcPr>
          <w:p w:rsidR="008E79AB" w:rsidRPr="00040F6C" w:rsidRDefault="003C556E" w:rsidP="00E86498">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r w:rsidR="008E79AB" w:rsidRPr="003571C1" w:rsidTr="00E86498">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10</w:t>
            </w:r>
          </w:p>
        </w:tc>
        <w:tc>
          <w:tcPr>
            <w:tcW w:w="2126"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150E37">
              <w:rPr>
                <w:rFonts w:ascii="宋体" w:hAnsi="宋体" w:cs="宋体" w:hint="eastAsia"/>
                <w:color w:val="000000" w:themeColor="text1"/>
                <w:kern w:val="0"/>
                <w:sz w:val="18"/>
                <w:szCs w:val="18"/>
              </w:rPr>
              <w:t>车载监控设备</w:t>
            </w:r>
            <w:r w:rsidRPr="00040F6C">
              <w:rPr>
                <w:rFonts w:ascii="宋体" w:hAnsi="宋体" w:cs="宋体" w:hint="eastAsia"/>
                <w:color w:val="000000" w:themeColor="text1"/>
                <w:kern w:val="0"/>
                <w:sz w:val="18"/>
                <w:szCs w:val="18"/>
              </w:rPr>
              <w:t>_判断标识</w:t>
            </w:r>
          </w:p>
        </w:tc>
        <w:tc>
          <w:tcPr>
            <w:tcW w:w="1843"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DE00742</w:t>
            </w:r>
          </w:p>
        </w:tc>
        <w:tc>
          <w:tcPr>
            <w:tcW w:w="1489" w:type="dxa"/>
            <w:tcBorders>
              <w:top w:val="single" w:sz="4" w:space="0" w:color="auto"/>
              <w:left w:val="nil"/>
              <w:bottom w:val="single" w:sz="4" w:space="0" w:color="auto"/>
              <w:right w:val="nil"/>
            </w:tcBorders>
            <w:vAlign w:val="center"/>
          </w:tcPr>
          <w:p w:rsidR="008E79AB" w:rsidRPr="00150E37" w:rsidRDefault="00C707C9" w:rsidP="00E86498">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DQR0047</w:t>
            </w:r>
          </w:p>
        </w:tc>
        <w:tc>
          <w:tcPr>
            <w:tcW w:w="1440" w:type="dxa"/>
            <w:tcBorders>
              <w:top w:val="single" w:sz="4" w:space="0" w:color="auto"/>
              <w:left w:val="single" w:sz="4" w:space="0" w:color="auto"/>
              <w:bottom w:val="single" w:sz="4" w:space="0" w:color="auto"/>
              <w:right w:val="single" w:sz="4" w:space="0" w:color="auto"/>
            </w:tcBorders>
            <w:vAlign w:val="center"/>
          </w:tcPr>
          <w:p w:rsidR="008E79AB" w:rsidRPr="00040F6C" w:rsidRDefault="00416A30" w:rsidP="00E86498">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CLJKSB</w:t>
            </w:r>
            <w:r w:rsidR="002D6808">
              <w:rPr>
                <w:rFonts w:ascii="宋体" w:hAnsi="宋体" w:cs="宋体" w:hint="eastAsia"/>
                <w:color w:val="000000" w:themeColor="text1"/>
                <w:kern w:val="0"/>
                <w:sz w:val="18"/>
                <w:szCs w:val="18"/>
              </w:rPr>
              <w:t>_PDBZ</w:t>
            </w:r>
          </w:p>
        </w:tc>
        <w:tc>
          <w:tcPr>
            <w:tcW w:w="1040" w:type="dxa"/>
            <w:tcBorders>
              <w:top w:val="single" w:sz="4" w:space="0" w:color="auto"/>
              <w:left w:val="nil"/>
              <w:bottom w:val="single" w:sz="4" w:space="0" w:color="auto"/>
              <w:right w:val="single" w:sz="4" w:space="0" w:color="auto"/>
            </w:tcBorders>
            <w:vAlign w:val="center"/>
          </w:tcPr>
          <w:p w:rsidR="008E79AB" w:rsidRPr="00040F6C" w:rsidRDefault="008E79AB" w:rsidP="00E86498">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1178F5" w:rsidRPr="00040F6C" w:rsidTr="001178F5">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1178F5" w:rsidRPr="00040F6C" w:rsidRDefault="001178F5" w:rsidP="001178F5">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11</w:t>
            </w:r>
          </w:p>
        </w:tc>
        <w:tc>
          <w:tcPr>
            <w:tcW w:w="2126" w:type="dxa"/>
            <w:tcBorders>
              <w:top w:val="single" w:sz="4" w:space="0" w:color="auto"/>
              <w:left w:val="nil"/>
              <w:bottom w:val="single" w:sz="4" w:space="0" w:color="auto"/>
              <w:right w:val="single" w:sz="4" w:space="0" w:color="auto"/>
            </w:tcBorders>
            <w:vAlign w:val="center"/>
          </w:tcPr>
          <w:p w:rsidR="001178F5" w:rsidRPr="00040F6C" w:rsidRDefault="001178F5" w:rsidP="001178F5">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法人和其他组织统一社会信用代码</w:t>
            </w:r>
          </w:p>
        </w:tc>
        <w:tc>
          <w:tcPr>
            <w:tcW w:w="1843" w:type="dxa"/>
            <w:tcBorders>
              <w:top w:val="single" w:sz="4" w:space="0" w:color="auto"/>
              <w:left w:val="nil"/>
              <w:bottom w:val="single" w:sz="4" w:space="0" w:color="auto"/>
              <w:right w:val="single" w:sz="4" w:space="0" w:color="auto"/>
            </w:tcBorders>
            <w:vAlign w:val="center"/>
          </w:tcPr>
          <w:p w:rsidR="001178F5" w:rsidRPr="00040F6C" w:rsidRDefault="001178F5" w:rsidP="001178F5">
            <w:pPr>
              <w:widowControl/>
              <w:spacing w:line="240" w:lineRule="auto"/>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DE00</w:t>
            </w:r>
            <w:r w:rsidRPr="00040F6C">
              <w:rPr>
                <w:rFonts w:ascii="宋体" w:hAnsi="宋体" w:cs="宋体" w:hint="eastAsia"/>
                <w:color w:val="000000" w:themeColor="text1"/>
                <w:kern w:val="0"/>
                <w:sz w:val="18"/>
                <w:szCs w:val="18"/>
              </w:rPr>
              <w:t>679</w:t>
            </w:r>
          </w:p>
        </w:tc>
        <w:tc>
          <w:tcPr>
            <w:tcW w:w="1489" w:type="dxa"/>
            <w:tcBorders>
              <w:top w:val="single" w:sz="4" w:space="0" w:color="auto"/>
              <w:left w:val="nil"/>
              <w:bottom w:val="single" w:sz="4" w:space="0" w:color="auto"/>
              <w:right w:val="nil"/>
            </w:tcBorders>
            <w:vAlign w:val="center"/>
          </w:tcPr>
          <w:p w:rsidR="001178F5" w:rsidRPr="00040F6C" w:rsidRDefault="001178F5" w:rsidP="001178F5">
            <w:pPr>
              <w:widowControl/>
              <w:spacing w:line="240" w:lineRule="auto"/>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1178F5" w:rsidRPr="00040F6C" w:rsidRDefault="001178F5" w:rsidP="001178F5">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FRHQTZZTYSHXYDM</w:t>
            </w:r>
          </w:p>
        </w:tc>
        <w:tc>
          <w:tcPr>
            <w:tcW w:w="1040" w:type="dxa"/>
            <w:tcBorders>
              <w:top w:val="single" w:sz="4" w:space="0" w:color="auto"/>
              <w:left w:val="nil"/>
              <w:bottom w:val="single" w:sz="4" w:space="0" w:color="auto"/>
              <w:right w:val="single" w:sz="4" w:space="0" w:color="auto"/>
            </w:tcBorders>
            <w:vAlign w:val="center"/>
          </w:tcPr>
          <w:p w:rsidR="001178F5" w:rsidRPr="00040F6C" w:rsidRDefault="001178F5" w:rsidP="001178F5">
            <w:pPr>
              <w:widowControl/>
              <w:spacing w:line="240" w:lineRule="auto"/>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bl>
    <w:p w:rsidR="000A7657" w:rsidRPr="000A7657" w:rsidRDefault="000A7657" w:rsidP="000A7657">
      <w:pPr>
        <w:jc w:val="center"/>
        <w:rPr>
          <w:rFonts w:ascii="黑体" w:eastAsia="黑体" w:hAnsi="黑体"/>
          <w:color w:val="000000" w:themeColor="text1"/>
        </w:rPr>
      </w:pPr>
      <w:r w:rsidRPr="000A7657">
        <w:rPr>
          <w:rFonts w:ascii="黑体" w:eastAsia="黑体" w:hAnsi="黑体" w:hint="eastAsia"/>
          <w:color w:val="000000" w:themeColor="text1"/>
        </w:rPr>
        <w:lastRenderedPageBreak/>
        <w:t>表7</w:t>
      </w:r>
      <w:r w:rsidR="00E86498">
        <w:rPr>
          <w:rFonts w:ascii="黑体" w:eastAsia="黑体" w:hAnsi="黑体" w:hint="eastAsia"/>
          <w:color w:val="000000" w:themeColor="text1"/>
        </w:rPr>
        <w:t>易制爆运输车辆</w:t>
      </w:r>
      <w:r w:rsidR="00E86498">
        <w:rPr>
          <w:rFonts w:ascii="黑体" w:eastAsia="黑体" w:hAnsi="黑体" w:hint="eastAsia"/>
        </w:rPr>
        <w:t>备案</w:t>
      </w:r>
      <w:r w:rsidRPr="000A7657">
        <w:rPr>
          <w:rFonts w:ascii="黑体" w:eastAsia="黑体" w:hAnsi="黑体" w:hint="eastAsia"/>
          <w:color w:val="000000" w:themeColor="text1"/>
        </w:rPr>
        <w:t>信息</w:t>
      </w:r>
      <w:r w:rsidRPr="000A7657">
        <w:rPr>
          <w:rFonts w:ascii="宋体" w:hAnsi="宋体" w:hint="eastAsia"/>
          <w:color w:val="000000" w:themeColor="text1"/>
        </w:rPr>
        <w:t>（续）</w:t>
      </w:r>
    </w:p>
    <w:tbl>
      <w:tblPr>
        <w:tblW w:w="8578" w:type="dxa"/>
        <w:tblInd w:w="-106" w:type="dxa"/>
        <w:tblLayout w:type="fixed"/>
        <w:tblLook w:val="04A0" w:firstRow="1" w:lastRow="0" w:firstColumn="1" w:lastColumn="0" w:noHBand="0" w:noVBand="1"/>
      </w:tblPr>
      <w:tblGrid>
        <w:gridCol w:w="720"/>
        <w:gridCol w:w="2272"/>
        <w:gridCol w:w="1721"/>
        <w:gridCol w:w="1385"/>
        <w:gridCol w:w="1440"/>
        <w:gridCol w:w="1040"/>
      </w:tblGrid>
      <w:tr w:rsidR="000A7657" w:rsidRPr="000A7657" w:rsidTr="006C1CBD">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0A7657" w:rsidRPr="000A7657" w:rsidRDefault="000A7657" w:rsidP="00191B20">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序号</w:t>
            </w:r>
          </w:p>
        </w:tc>
        <w:tc>
          <w:tcPr>
            <w:tcW w:w="2272" w:type="dxa"/>
            <w:tcBorders>
              <w:top w:val="single" w:sz="4" w:space="0" w:color="auto"/>
              <w:left w:val="nil"/>
              <w:bottom w:val="single" w:sz="4" w:space="0" w:color="auto"/>
              <w:right w:val="single" w:sz="4" w:space="0" w:color="auto"/>
            </w:tcBorders>
            <w:vAlign w:val="center"/>
          </w:tcPr>
          <w:p w:rsidR="000A7657" w:rsidRPr="000A7657" w:rsidRDefault="000A7657" w:rsidP="00191B20">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数据项名称</w:t>
            </w:r>
          </w:p>
        </w:tc>
        <w:tc>
          <w:tcPr>
            <w:tcW w:w="1721" w:type="dxa"/>
            <w:tcBorders>
              <w:top w:val="single" w:sz="4" w:space="0" w:color="auto"/>
              <w:left w:val="nil"/>
              <w:bottom w:val="single" w:sz="4" w:space="0" w:color="auto"/>
              <w:right w:val="single" w:sz="4" w:space="0" w:color="auto"/>
            </w:tcBorders>
            <w:vAlign w:val="center"/>
          </w:tcPr>
          <w:p w:rsidR="000A7657" w:rsidRPr="000A7657" w:rsidRDefault="000A7657" w:rsidP="00191B20">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数据元内部标识符</w:t>
            </w:r>
          </w:p>
        </w:tc>
        <w:tc>
          <w:tcPr>
            <w:tcW w:w="1385" w:type="dxa"/>
            <w:tcBorders>
              <w:top w:val="single" w:sz="4" w:space="0" w:color="auto"/>
              <w:left w:val="nil"/>
              <w:bottom w:val="single" w:sz="4" w:space="0" w:color="auto"/>
              <w:right w:val="nil"/>
            </w:tcBorders>
            <w:vAlign w:val="center"/>
          </w:tcPr>
          <w:p w:rsidR="000A7657" w:rsidRPr="000A7657" w:rsidRDefault="000A7657" w:rsidP="00191B20">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限定词内部标识符</w:t>
            </w:r>
          </w:p>
        </w:tc>
        <w:tc>
          <w:tcPr>
            <w:tcW w:w="1440" w:type="dxa"/>
            <w:tcBorders>
              <w:top w:val="single" w:sz="4" w:space="0" w:color="auto"/>
              <w:left w:val="single" w:sz="4" w:space="0" w:color="auto"/>
              <w:bottom w:val="single" w:sz="4" w:space="0" w:color="auto"/>
              <w:right w:val="single" w:sz="4" w:space="0" w:color="auto"/>
            </w:tcBorders>
            <w:vAlign w:val="center"/>
          </w:tcPr>
          <w:p w:rsidR="000A7657" w:rsidRPr="000A7657" w:rsidRDefault="000A7657" w:rsidP="00191B20">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数据项标识符</w:t>
            </w:r>
          </w:p>
        </w:tc>
        <w:tc>
          <w:tcPr>
            <w:tcW w:w="1040" w:type="dxa"/>
            <w:tcBorders>
              <w:top w:val="single" w:sz="4" w:space="0" w:color="auto"/>
              <w:left w:val="nil"/>
              <w:bottom w:val="single" w:sz="4" w:space="0" w:color="auto"/>
              <w:right w:val="single" w:sz="4" w:space="0" w:color="auto"/>
            </w:tcBorders>
            <w:vAlign w:val="center"/>
          </w:tcPr>
          <w:p w:rsidR="000A7657" w:rsidRPr="000A7657" w:rsidRDefault="000A7657" w:rsidP="00191B20">
            <w:pPr>
              <w:widowControl/>
              <w:spacing w:line="240" w:lineRule="auto"/>
              <w:jc w:val="center"/>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说明</w:t>
            </w:r>
          </w:p>
        </w:tc>
      </w:tr>
      <w:tr w:rsidR="000A7657" w:rsidRPr="00040F6C" w:rsidTr="006C1CBD">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12</w:t>
            </w:r>
          </w:p>
        </w:tc>
        <w:tc>
          <w:tcPr>
            <w:tcW w:w="2272"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是否注销_判断标识</w:t>
            </w:r>
          </w:p>
        </w:tc>
        <w:tc>
          <w:tcPr>
            <w:tcW w:w="1721"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DE00742</w:t>
            </w:r>
          </w:p>
        </w:tc>
        <w:tc>
          <w:tcPr>
            <w:tcW w:w="1385" w:type="dxa"/>
            <w:tcBorders>
              <w:top w:val="single" w:sz="4" w:space="0" w:color="auto"/>
              <w:left w:val="nil"/>
              <w:bottom w:val="single" w:sz="4" w:space="0" w:color="auto"/>
              <w:right w:val="nil"/>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kern w:val="0"/>
                <w:sz w:val="18"/>
                <w:szCs w:val="18"/>
              </w:rPr>
              <w:t>DQR0020</w:t>
            </w:r>
          </w:p>
        </w:tc>
        <w:tc>
          <w:tcPr>
            <w:tcW w:w="144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SFZX_BDBZ</w:t>
            </w:r>
          </w:p>
        </w:tc>
        <w:tc>
          <w:tcPr>
            <w:tcW w:w="1040"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0A7657" w:rsidRPr="00040F6C" w:rsidTr="006C1CBD">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13</w:t>
            </w:r>
          </w:p>
        </w:tc>
        <w:tc>
          <w:tcPr>
            <w:tcW w:w="2272"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数据归属单位代码</w:t>
            </w:r>
          </w:p>
        </w:tc>
        <w:tc>
          <w:tcPr>
            <w:tcW w:w="1721"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w:t>
            </w:r>
            <w:r w:rsidRPr="00040F6C">
              <w:rPr>
                <w:rFonts w:ascii="宋体" w:hAnsi="宋体" w:cs="宋体" w:hint="eastAsia"/>
                <w:color w:val="000000" w:themeColor="text1"/>
                <w:kern w:val="0"/>
                <w:sz w:val="18"/>
                <w:szCs w:val="18"/>
              </w:rPr>
              <w:t>00630</w:t>
            </w:r>
          </w:p>
        </w:tc>
        <w:tc>
          <w:tcPr>
            <w:tcW w:w="1385" w:type="dxa"/>
            <w:tcBorders>
              <w:top w:val="single" w:sz="4" w:space="0" w:color="auto"/>
              <w:left w:val="nil"/>
              <w:bottom w:val="single" w:sz="4" w:space="0" w:color="auto"/>
              <w:right w:val="nil"/>
            </w:tcBorders>
            <w:vAlign w:val="center"/>
          </w:tcPr>
          <w:p w:rsidR="000A7657" w:rsidRPr="00040F6C" w:rsidRDefault="000A7657" w:rsidP="00A21CF0">
            <w:pPr>
              <w:widowControl/>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SJGSDWDM</w:t>
            </w:r>
          </w:p>
        </w:tc>
        <w:tc>
          <w:tcPr>
            <w:tcW w:w="1040"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0A7657" w:rsidRPr="00040F6C" w:rsidTr="006C1CBD">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14</w:t>
            </w:r>
          </w:p>
        </w:tc>
        <w:tc>
          <w:tcPr>
            <w:tcW w:w="2272"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数据归属单位</w:t>
            </w:r>
            <w:r w:rsidRPr="00040F6C">
              <w:rPr>
                <w:rFonts w:ascii="宋体" w:hAnsi="宋体" w:cs="宋体" w:hint="eastAsia"/>
                <w:color w:val="000000" w:themeColor="text1"/>
                <w:kern w:val="0"/>
                <w:sz w:val="18"/>
                <w:szCs w:val="18"/>
              </w:rPr>
              <w:t>名称</w:t>
            </w:r>
          </w:p>
        </w:tc>
        <w:tc>
          <w:tcPr>
            <w:tcW w:w="1721"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w:t>
            </w:r>
            <w:r w:rsidRPr="00040F6C">
              <w:rPr>
                <w:rFonts w:ascii="宋体" w:hAnsi="宋体" w:cs="宋体" w:hint="eastAsia"/>
                <w:color w:val="000000" w:themeColor="text1"/>
                <w:kern w:val="0"/>
                <w:sz w:val="18"/>
                <w:szCs w:val="18"/>
              </w:rPr>
              <w:t>00632</w:t>
            </w:r>
          </w:p>
        </w:tc>
        <w:tc>
          <w:tcPr>
            <w:tcW w:w="1385" w:type="dxa"/>
            <w:tcBorders>
              <w:top w:val="single" w:sz="4" w:space="0" w:color="auto"/>
              <w:left w:val="nil"/>
              <w:bottom w:val="single" w:sz="4" w:space="0" w:color="auto"/>
              <w:right w:val="nil"/>
            </w:tcBorders>
            <w:vAlign w:val="center"/>
          </w:tcPr>
          <w:p w:rsidR="000A7657" w:rsidRPr="00040F6C" w:rsidRDefault="000A7657" w:rsidP="00A21CF0">
            <w:pPr>
              <w:widowControl/>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SJGSDWMC</w:t>
            </w:r>
          </w:p>
        </w:tc>
        <w:tc>
          <w:tcPr>
            <w:tcW w:w="1040"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0A7657" w:rsidRPr="00040F6C" w:rsidTr="006C1CBD">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15</w:t>
            </w:r>
          </w:p>
        </w:tc>
        <w:tc>
          <w:tcPr>
            <w:tcW w:w="2272"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登记时间</w:t>
            </w:r>
          </w:p>
        </w:tc>
        <w:tc>
          <w:tcPr>
            <w:tcW w:w="1721"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DE00524</w:t>
            </w:r>
          </w:p>
        </w:tc>
        <w:tc>
          <w:tcPr>
            <w:tcW w:w="1385" w:type="dxa"/>
            <w:tcBorders>
              <w:top w:val="single" w:sz="4" w:space="0" w:color="auto"/>
              <w:left w:val="nil"/>
              <w:bottom w:val="single" w:sz="4" w:space="0" w:color="auto"/>
              <w:right w:val="nil"/>
            </w:tcBorders>
            <w:vAlign w:val="center"/>
          </w:tcPr>
          <w:p w:rsidR="000A7657" w:rsidRPr="00040F6C" w:rsidRDefault="000A7657" w:rsidP="00A21CF0">
            <w:pPr>
              <w:widowControl/>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DJSJ</w:t>
            </w:r>
          </w:p>
        </w:tc>
        <w:tc>
          <w:tcPr>
            <w:tcW w:w="1040"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r w:rsidR="000A7657" w:rsidRPr="00040F6C" w:rsidTr="006C1CBD">
        <w:trPr>
          <w:trHeight w:val="454"/>
        </w:trPr>
        <w:tc>
          <w:tcPr>
            <w:tcW w:w="72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16</w:t>
            </w:r>
          </w:p>
        </w:tc>
        <w:tc>
          <w:tcPr>
            <w:tcW w:w="2272"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更新时间</w:t>
            </w:r>
          </w:p>
        </w:tc>
        <w:tc>
          <w:tcPr>
            <w:tcW w:w="1721"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color w:val="000000" w:themeColor="text1"/>
                <w:kern w:val="0"/>
                <w:sz w:val="18"/>
                <w:szCs w:val="18"/>
              </w:rPr>
              <w:t>DE</w:t>
            </w:r>
            <w:r w:rsidRPr="00040F6C">
              <w:rPr>
                <w:rFonts w:ascii="宋体" w:hAnsi="宋体" w:cs="宋体" w:hint="eastAsia"/>
                <w:color w:val="000000" w:themeColor="text1"/>
                <w:kern w:val="0"/>
                <w:sz w:val="18"/>
                <w:szCs w:val="18"/>
              </w:rPr>
              <w:t>00629</w:t>
            </w:r>
          </w:p>
        </w:tc>
        <w:tc>
          <w:tcPr>
            <w:tcW w:w="1385" w:type="dxa"/>
            <w:tcBorders>
              <w:top w:val="single" w:sz="4" w:space="0" w:color="auto"/>
              <w:left w:val="nil"/>
              <w:bottom w:val="single" w:sz="4" w:space="0" w:color="auto"/>
              <w:right w:val="nil"/>
            </w:tcBorders>
            <w:vAlign w:val="center"/>
          </w:tcPr>
          <w:p w:rsidR="000A7657" w:rsidRPr="00040F6C" w:rsidRDefault="000A7657" w:rsidP="00A21CF0">
            <w:pPr>
              <w:widowControl/>
              <w:jc w:val="left"/>
              <w:rPr>
                <w:rFonts w:ascii="宋体" w:hAnsi="宋体" w:cs="宋体"/>
                <w:color w:val="000000" w:themeColor="text1"/>
                <w:kern w:val="0"/>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GXSJ</w:t>
            </w:r>
          </w:p>
        </w:tc>
        <w:tc>
          <w:tcPr>
            <w:tcW w:w="1040" w:type="dxa"/>
            <w:tcBorders>
              <w:top w:val="single" w:sz="4" w:space="0" w:color="auto"/>
              <w:left w:val="nil"/>
              <w:bottom w:val="single" w:sz="4" w:space="0" w:color="auto"/>
              <w:right w:val="single" w:sz="4" w:space="0" w:color="auto"/>
            </w:tcBorders>
            <w:vAlign w:val="center"/>
          </w:tcPr>
          <w:p w:rsidR="000A7657" w:rsidRPr="00040F6C" w:rsidRDefault="000A7657" w:rsidP="00A21CF0">
            <w:pPr>
              <w:widowControl/>
              <w:jc w:val="left"/>
              <w:rPr>
                <w:rFonts w:ascii="宋体" w:hAnsi="宋体" w:cs="宋体"/>
                <w:color w:val="000000" w:themeColor="text1"/>
                <w:kern w:val="0"/>
                <w:sz w:val="18"/>
                <w:szCs w:val="18"/>
              </w:rPr>
            </w:pPr>
            <w:r w:rsidRPr="00040F6C">
              <w:rPr>
                <w:rFonts w:ascii="宋体" w:hAnsi="宋体" w:cs="宋体" w:hint="eastAsia"/>
                <w:color w:val="000000" w:themeColor="text1"/>
                <w:kern w:val="0"/>
                <w:sz w:val="18"/>
                <w:szCs w:val="18"/>
              </w:rPr>
              <w:t>非空</w:t>
            </w:r>
          </w:p>
        </w:tc>
      </w:tr>
    </w:tbl>
    <w:p w:rsidR="008C4076" w:rsidRPr="007B01EF" w:rsidRDefault="008C4076" w:rsidP="008E79AB">
      <w:pPr>
        <w:pStyle w:val="afff"/>
        <w:spacing w:line="480" w:lineRule="auto"/>
        <w:ind w:firstLineChars="50" w:firstLine="105"/>
        <w:jc w:val="left"/>
        <w:rPr>
          <w:rFonts w:cs="Times New Roman"/>
        </w:rPr>
      </w:pPr>
      <w:r w:rsidRPr="00BB7880">
        <w:t>4.</w:t>
      </w:r>
      <w:r w:rsidR="00150E37">
        <w:rPr>
          <w:rFonts w:hint="eastAsia"/>
        </w:rPr>
        <w:t>7</w:t>
      </w:r>
      <w:r w:rsidRPr="00BB7880">
        <w:rPr>
          <w:rFonts w:hint="eastAsia"/>
        </w:rPr>
        <w:t>企业许可证件证明文件信息</w:t>
      </w:r>
    </w:p>
    <w:p w:rsidR="008C4076" w:rsidRDefault="008C4076" w:rsidP="008C4076">
      <w:pPr>
        <w:ind w:firstLineChars="200" w:firstLine="420"/>
        <w:rPr>
          <w:rFonts w:cs="Times New Roman"/>
          <w:color w:val="000000" w:themeColor="text1"/>
        </w:rPr>
      </w:pPr>
      <w:r>
        <w:rPr>
          <w:rFonts w:cs="宋体" w:hint="eastAsia"/>
          <w:color w:val="000000" w:themeColor="text1"/>
        </w:rPr>
        <w:t>企业许可证件证明文件信息数据项见表</w:t>
      </w:r>
      <w:r w:rsidR="00150E37">
        <w:rPr>
          <w:rFonts w:hint="eastAsia"/>
          <w:color w:val="000000" w:themeColor="text1"/>
        </w:rPr>
        <w:t>8</w:t>
      </w:r>
      <w:r>
        <w:rPr>
          <w:rFonts w:cs="宋体" w:hint="eastAsia"/>
          <w:color w:val="000000" w:themeColor="text1"/>
        </w:rPr>
        <w:t>。</w:t>
      </w:r>
    </w:p>
    <w:p w:rsidR="008C4076" w:rsidRPr="00D63464" w:rsidRDefault="008C4076" w:rsidP="00D63464">
      <w:pPr>
        <w:spacing w:line="480" w:lineRule="auto"/>
        <w:jc w:val="center"/>
        <w:rPr>
          <w:rFonts w:ascii="黑体" w:eastAsia="黑体" w:hAnsi="黑体" w:cs="黑体"/>
          <w:color w:val="000000" w:themeColor="text1"/>
        </w:rPr>
      </w:pPr>
      <w:r>
        <w:rPr>
          <w:rFonts w:ascii="黑体" w:eastAsia="黑体" w:hAnsi="黑体" w:cs="黑体" w:hint="eastAsia"/>
          <w:color w:val="000000" w:themeColor="text1"/>
        </w:rPr>
        <w:t>表</w:t>
      </w:r>
      <w:r w:rsidR="00150E37">
        <w:rPr>
          <w:rFonts w:ascii="黑体" w:eastAsia="黑体" w:hAnsi="黑体" w:cs="黑体" w:hint="eastAsia"/>
          <w:color w:val="000000" w:themeColor="text1"/>
        </w:rPr>
        <w:t>8</w:t>
      </w:r>
      <w:r>
        <w:rPr>
          <w:rFonts w:ascii="黑体" w:eastAsia="黑体" w:hAnsi="黑体" w:cs="黑体"/>
          <w:color w:val="000000" w:themeColor="text1"/>
        </w:rPr>
        <w:t xml:space="preserve"> </w:t>
      </w:r>
      <w:r>
        <w:rPr>
          <w:rFonts w:ascii="黑体" w:eastAsia="黑体" w:hAnsi="黑体" w:cs="黑体" w:hint="eastAsia"/>
          <w:color w:val="000000" w:themeColor="text1"/>
        </w:rPr>
        <w:t>企业经营资质证明文件信息数据项</w:t>
      </w:r>
    </w:p>
    <w:tbl>
      <w:tblPr>
        <w:tblW w:w="8578" w:type="dxa"/>
        <w:tblInd w:w="-106" w:type="dxa"/>
        <w:tblLayout w:type="fixed"/>
        <w:tblLook w:val="04A0" w:firstRow="1" w:lastRow="0" w:firstColumn="1" w:lastColumn="0" w:noHBand="0" w:noVBand="1"/>
      </w:tblPr>
      <w:tblGrid>
        <w:gridCol w:w="640"/>
        <w:gridCol w:w="2090"/>
        <w:gridCol w:w="1460"/>
        <w:gridCol w:w="1559"/>
        <w:gridCol w:w="1836"/>
        <w:gridCol w:w="993"/>
      </w:tblGrid>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09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4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836"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99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6C1CBD">
        <w:trPr>
          <w:trHeight w:val="567"/>
        </w:trPr>
        <w:tc>
          <w:tcPr>
            <w:tcW w:w="640"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209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sz w:val="18"/>
                <w:szCs w:val="18"/>
              </w:rPr>
              <w:t>易制爆危险化学品经营资质证明编码</w:t>
            </w:r>
          </w:p>
        </w:tc>
        <w:tc>
          <w:tcPr>
            <w:tcW w:w="1460" w:type="dxa"/>
            <w:tcBorders>
              <w:top w:val="nil"/>
              <w:left w:val="nil"/>
              <w:bottom w:val="single" w:sz="4" w:space="0" w:color="auto"/>
              <w:right w:val="single" w:sz="4" w:space="0" w:color="auto"/>
            </w:tcBorders>
          </w:tcPr>
          <w:p w:rsidR="008C4076" w:rsidRDefault="008C4076" w:rsidP="008C4076">
            <w:pPr>
              <w:widowControl/>
              <w:spacing w:line="240" w:lineRule="auto"/>
              <w:jc w:val="left"/>
              <w:rPr>
                <w:rFonts w:ascii="宋体" w:hAnsi="宋体" w:cs="宋体"/>
                <w:i/>
                <w:iCs/>
                <w:color w:val="000000" w:themeColor="text1"/>
                <w:kern w:val="0"/>
                <w:sz w:val="18"/>
                <w:szCs w:val="18"/>
              </w:rPr>
            </w:pPr>
            <w:r>
              <w:rPr>
                <w:rFonts w:ascii="宋体" w:hAnsi="宋体" w:cs="宋体"/>
                <w:i/>
                <w:iCs/>
                <w:color w:val="000000" w:themeColor="text1"/>
                <w:kern w:val="0"/>
                <w:sz w:val="18"/>
                <w:szCs w:val="18"/>
              </w:rPr>
              <w:t>DEY0018</w:t>
            </w:r>
          </w:p>
        </w:tc>
        <w:tc>
          <w:tcPr>
            <w:tcW w:w="1559"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p>
        </w:tc>
        <w:tc>
          <w:tcPr>
            <w:tcW w:w="183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YZBWXHXPJYZZZMBM</w:t>
            </w:r>
          </w:p>
        </w:tc>
        <w:tc>
          <w:tcPr>
            <w:tcW w:w="99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2</w:t>
            </w:r>
          </w:p>
        </w:tc>
        <w:tc>
          <w:tcPr>
            <w:tcW w:w="209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易制爆危险化学品经营资质证明分类代码</w:t>
            </w:r>
          </w:p>
        </w:tc>
        <w:tc>
          <w:tcPr>
            <w:tcW w:w="1460" w:type="dxa"/>
            <w:tcBorders>
              <w:top w:val="single" w:sz="4" w:space="0" w:color="auto"/>
              <w:left w:val="nil"/>
              <w:bottom w:val="single" w:sz="4" w:space="0" w:color="auto"/>
              <w:right w:val="single" w:sz="4" w:space="0" w:color="auto"/>
            </w:tcBorders>
          </w:tcPr>
          <w:p w:rsidR="008C4076" w:rsidRDefault="008C4076" w:rsidP="008C4076">
            <w:pPr>
              <w:widowControl/>
              <w:spacing w:line="240" w:lineRule="auto"/>
              <w:jc w:val="left"/>
              <w:rPr>
                <w:rFonts w:ascii="宋体" w:hAnsi="宋体" w:cs="宋体"/>
                <w:i/>
                <w:iCs/>
                <w:color w:val="000000" w:themeColor="text1"/>
                <w:kern w:val="0"/>
                <w:sz w:val="18"/>
                <w:szCs w:val="18"/>
              </w:rPr>
            </w:pPr>
            <w:r>
              <w:rPr>
                <w:rFonts w:ascii="宋体" w:hAnsi="宋体" w:cs="宋体"/>
                <w:i/>
                <w:iCs/>
                <w:color w:val="000000" w:themeColor="text1"/>
                <w:kern w:val="0"/>
                <w:sz w:val="18"/>
                <w:szCs w:val="18"/>
              </w:rPr>
              <w:t>DEY0017</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p>
        </w:tc>
        <w:tc>
          <w:tcPr>
            <w:tcW w:w="1836"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YZBWXHXPJYZ</w:t>
            </w:r>
            <w:r>
              <w:rPr>
                <w:rFonts w:ascii="宋体" w:hAnsi="宋体" w:cs="宋体" w:hint="eastAsia"/>
                <w:color w:val="000000" w:themeColor="text1"/>
                <w:kern w:val="0"/>
                <w:sz w:val="18"/>
                <w:szCs w:val="18"/>
              </w:rPr>
              <w:t>ZZ</w:t>
            </w:r>
            <w:r>
              <w:rPr>
                <w:rFonts w:ascii="宋体" w:hAnsi="宋体" w:cs="宋体"/>
                <w:color w:val="000000" w:themeColor="text1"/>
                <w:kern w:val="0"/>
                <w:sz w:val="18"/>
                <w:szCs w:val="18"/>
              </w:rPr>
              <w:t>MFLDM</w:t>
            </w:r>
          </w:p>
        </w:tc>
        <w:tc>
          <w:tcPr>
            <w:tcW w:w="99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3</w:t>
            </w:r>
          </w:p>
        </w:tc>
        <w:tc>
          <w:tcPr>
            <w:tcW w:w="2090" w:type="dxa"/>
            <w:tcBorders>
              <w:top w:val="single" w:sz="4" w:space="0" w:color="auto"/>
              <w:left w:val="nil"/>
              <w:bottom w:val="single" w:sz="4" w:space="0" w:color="auto"/>
              <w:right w:val="single" w:sz="4" w:space="0" w:color="auto"/>
            </w:tcBorders>
            <w:vAlign w:val="center"/>
          </w:tcPr>
          <w:p w:rsidR="008C4076" w:rsidRDefault="009524E2" w:rsidP="008C4076">
            <w:pPr>
              <w:widowControl/>
              <w:spacing w:line="240" w:lineRule="auto"/>
              <w:jc w:val="left"/>
              <w:rPr>
                <w:rFonts w:ascii="宋体" w:hAnsi="宋体" w:cs="宋体"/>
                <w:color w:val="000000" w:themeColor="text1"/>
                <w:sz w:val="18"/>
                <w:szCs w:val="18"/>
              </w:rPr>
            </w:pPr>
            <w:r w:rsidRPr="009524E2">
              <w:rPr>
                <w:rFonts w:ascii="宋体" w:hAnsi="宋体" w:cs="宋体" w:hint="eastAsia"/>
                <w:color w:val="000000" w:themeColor="text1"/>
                <w:sz w:val="18"/>
                <w:szCs w:val="18"/>
              </w:rPr>
              <w:t>法人和其他组织统一社会信用代码</w:t>
            </w:r>
          </w:p>
        </w:tc>
        <w:tc>
          <w:tcPr>
            <w:tcW w:w="1460" w:type="dxa"/>
            <w:tcBorders>
              <w:top w:val="single" w:sz="4" w:space="0" w:color="auto"/>
              <w:left w:val="nil"/>
              <w:bottom w:val="single" w:sz="4" w:space="0" w:color="auto"/>
              <w:right w:val="single" w:sz="4" w:space="0" w:color="auto"/>
            </w:tcBorders>
          </w:tcPr>
          <w:p w:rsidR="008C4076" w:rsidRDefault="009524E2" w:rsidP="008C4076">
            <w:pPr>
              <w:widowControl/>
              <w:spacing w:line="240" w:lineRule="auto"/>
              <w:jc w:val="left"/>
              <w:rPr>
                <w:rFonts w:ascii="宋体" w:hAnsi="宋体" w:cs="宋体"/>
                <w:i/>
                <w:iCs/>
                <w:color w:val="000000" w:themeColor="text1"/>
                <w:kern w:val="0"/>
                <w:sz w:val="18"/>
                <w:szCs w:val="18"/>
              </w:rPr>
            </w:pPr>
            <w:r w:rsidRPr="009524E2">
              <w:rPr>
                <w:rFonts w:ascii="宋体" w:hAnsi="宋体" w:cs="宋体"/>
                <w:i/>
                <w:iCs/>
                <w:color w:val="000000" w:themeColor="text1"/>
                <w:kern w:val="0"/>
                <w:sz w:val="18"/>
                <w:szCs w:val="18"/>
              </w:rPr>
              <w:t>DE00679</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p>
        </w:tc>
        <w:tc>
          <w:tcPr>
            <w:tcW w:w="1836" w:type="dxa"/>
            <w:tcBorders>
              <w:top w:val="single" w:sz="4" w:space="0" w:color="auto"/>
              <w:left w:val="nil"/>
              <w:bottom w:val="single" w:sz="4" w:space="0" w:color="auto"/>
              <w:right w:val="single" w:sz="4" w:space="0" w:color="auto"/>
            </w:tcBorders>
            <w:vAlign w:val="center"/>
          </w:tcPr>
          <w:p w:rsidR="008C4076"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99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4</w:t>
            </w:r>
          </w:p>
        </w:tc>
        <w:tc>
          <w:tcPr>
            <w:tcW w:w="2090" w:type="dxa"/>
            <w:tcBorders>
              <w:top w:val="single" w:sz="4" w:space="0" w:color="auto"/>
              <w:left w:val="nil"/>
              <w:bottom w:val="single" w:sz="4" w:space="0" w:color="auto"/>
              <w:right w:val="single" w:sz="4" w:space="0" w:color="auto"/>
            </w:tcBorders>
            <w:vAlign w:val="center"/>
          </w:tcPr>
          <w:p w:rsidR="008C4076" w:rsidRPr="007E67AD" w:rsidRDefault="008C4076" w:rsidP="008C4076">
            <w:pPr>
              <w:widowControl/>
              <w:spacing w:line="240" w:lineRule="auto"/>
              <w:jc w:val="left"/>
              <w:rPr>
                <w:rFonts w:ascii="宋体" w:hAnsi="宋体" w:cs="宋体"/>
                <w:sz w:val="18"/>
                <w:szCs w:val="18"/>
              </w:rPr>
            </w:pPr>
            <w:r w:rsidRPr="007E67AD">
              <w:rPr>
                <w:rFonts w:ascii="宋体" w:hAnsi="宋体" w:cs="宋体" w:hint="eastAsia"/>
                <w:sz w:val="18"/>
                <w:szCs w:val="18"/>
              </w:rPr>
              <w:t>批准机关/安评机构_</w:t>
            </w:r>
            <w:r w:rsidR="008D3F82" w:rsidRPr="007E67AD">
              <w:rPr>
                <w:rFonts w:ascii="宋体" w:hAnsi="宋体" w:cs="宋体" w:hint="eastAsia"/>
                <w:sz w:val="18"/>
                <w:szCs w:val="18"/>
              </w:rPr>
              <w:t>单位</w:t>
            </w:r>
            <w:r w:rsidRPr="007E67AD">
              <w:rPr>
                <w:rFonts w:ascii="宋体" w:hAnsi="宋体" w:cs="宋体" w:hint="eastAsia"/>
                <w:sz w:val="18"/>
                <w:szCs w:val="18"/>
              </w:rPr>
              <w:t>名称</w:t>
            </w:r>
          </w:p>
        </w:tc>
        <w:tc>
          <w:tcPr>
            <w:tcW w:w="1460" w:type="dxa"/>
            <w:tcBorders>
              <w:top w:val="single" w:sz="4" w:space="0" w:color="auto"/>
              <w:left w:val="nil"/>
              <w:bottom w:val="single" w:sz="4" w:space="0" w:color="auto"/>
              <w:right w:val="single" w:sz="4" w:space="0" w:color="auto"/>
            </w:tcBorders>
            <w:vAlign w:val="center"/>
          </w:tcPr>
          <w:p w:rsidR="008C4076" w:rsidRPr="007E67AD" w:rsidRDefault="008D3F82" w:rsidP="008C4076">
            <w:pPr>
              <w:widowControl/>
              <w:spacing w:line="240" w:lineRule="auto"/>
              <w:rPr>
                <w:rFonts w:ascii="宋体" w:hAnsi="宋体" w:cs="宋体"/>
                <w:iCs/>
                <w:kern w:val="0"/>
                <w:sz w:val="18"/>
                <w:szCs w:val="18"/>
              </w:rPr>
            </w:pPr>
            <w:r w:rsidRPr="007E67AD">
              <w:rPr>
                <w:rFonts w:ascii="宋体" w:hAnsi="宋体" w:cs="宋体"/>
                <w:kern w:val="0"/>
                <w:sz w:val="18"/>
                <w:szCs w:val="18"/>
              </w:rPr>
              <w:t>DE</w:t>
            </w:r>
            <w:r w:rsidRPr="007E67AD">
              <w:rPr>
                <w:rFonts w:ascii="宋体" w:hAnsi="宋体" w:cs="宋体" w:hint="eastAsia"/>
                <w:kern w:val="0"/>
                <w:sz w:val="18"/>
                <w:szCs w:val="18"/>
              </w:rPr>
              <w:t>00065</w:t>
            </w:r>
          </w:p>
        </w:tc>
        <w:tc>
          <w:tcPr>
            <w:tcW w:w="1559" w:type="dxa"/>
            <w:tcBorders>
              <w:top w:val="single" w:sz="4" w:space="0" w:color="auto"/>
              <w:left w:val="nil"/>
              <w:bottom w:val="single" w:sz="4" w:space="0" w:color="auto"/>
              <w:right w:val="single" w:sz="4" w:space="0" w:color="auto"/>
            </w:tcBorders>
            <w:vAlign w:val="center"/>
          </w:tcPr>
          <w:p w:rsidR="008C4076" w:rsidRDefault="007E67AD" w:rsidP="008C4076">
            <w:pPr>
              <w:widowControl/>
              <w:spacing w:line="240" w:lineRule="auto"/>
              <w:jc w:val="left"/>
              <w:rPr>
                <w:rFonts w:ascii="宋体" w:cs="Times New Roman"/>
                <w:color w:val="000000" w:themeColor="text1"/>
                <w:kern w:val="0"/>
                <w:sz w:val="18"/>
                <w:szCs w:val="18"/>
              </w:rPr>
            </w:pPr>
            <w:r w:rsidRPr="007E67AD">
              <w:rPr>
                <w:rFonts w:ascii="宋体" w:cs="Times New Roman"/>
                <w:color w:val="000000" w:themeColor="text1"/>
                <w:kern w:val="0"/>
                <w:sz w:val="18"/>
                <w:szCs w:val="18"/>
              </w:rPr>
              <w:t>DQR0038</w:t>
            </w:r>
          </w:p>
        </w:tc>
        <w:tc>
          <w:tcPr>
            <w:tcW w:w="1836" w:type="dxa"/>
            <w:tcBorders>
              <w:top w:val="single" w:sz="4" w:space="0" w:color="auto"/>
              <w:left w:val="nil"/>
              <w:bottom w:val="single" w:sz="4" w:space="0" w:color="auto"/>
              <w:right w:val="single" w:sz="4" w:space="0" w:color="auto"/>
            </w:tcBorders>
            <w:vAlign w:val="center"/>
          </w:tcPr>
          <w:p w:rsidR="008C4076" w:rsidRDefault="007E67A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kern w:val="0"/>
                <w:sz w:val="18"/>
                <w:szCs w:val="18"/>
              </w:rPr>
              <w:t>PZJGAPJG_DWMC</w:t>
            </w:r>
          </w:p>
        </w:tc>
        <w:tc>
          <w:tcPr>
            <w:tcW w:w="99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5</w:t>
            </w:r>
          </w:p>
        </w:tc>
        <w:tc>
          <w:tcPr>
            <w:tcW w:w="2090" w:type="dxa"/>
            <w:tcBorders>
              <w:top w:val="single" w:sz="4" w:space="0" w:color="auto"/>
              <w:left w:val="nil"/>
              <w:bottom w:val="single" w:sz="4" w:space="0" w:color="auto"/>
              <w:right w:val="single" w:sz="4" w:space="0" w:color="auto"/>
            </w:tcBorders>
            <w:vAlign w:val="center"/>
          </w:tcPr>
          <w:p w:rsidR="008C4076" w:rsidRPr="007E67AD" w:rsidRDefault="008C4076" w:rsidP="008C4076">
            <w:pPr>
              <w:widowControl/>
              <w:spacing w:line="240" w:lineRule="auto"/>
              <w:jc w:val="left"/>
              <w:rPr>
                <w:rFonts w:ascii="宋体" w:hAnsi="宋体" w:cs="宋体"/>
                <w:sz w:val="18"/>
                <w:szCs w:val="18"/>
              </w:rPr>
            </w:pPr>
            <w:r w:rsidRPr="007E67AD">
              <w:rPr>
                <w:rFonts w:ascii="宋体" w:hAnsi="宋体" w:cs="宋体" w:hint="eastAsia"/>
                <w:sz w:val="18"/>
                <w:szCs w:val="18"/>
              </w:rPr>
              <w:t>许可证号/报告_文书编号</w:t>
            </w:r>
          </w:p>
        </w:tc>
        <w:tc>
          <w:tcPr>
            <w:tcW w:w="1460" w:type="dxa"/>
            <w:tcBorders>
              <w:top w:val="single" w:sz="4" w:space="0" w:color="auto"/>
              <w:left w:val="nil"/>
              <w:bottom w:val="single" w:sz="4" w:space="0" w:color="auto"/>
              <w:right w:val="single" w:sz="4" w:space="0" w:color="auto"/>
            </w:tcBorders>
            <w:vAlign w:val="center"/>
          </w:tcPr>
          <w:p w:rsidR="008C4076" w:rsidRPr="007E67AD" w:rsidRDefault="008C4076" w:rsidP="008C4076">
            <w:pPr>
              <w:widowControl/>
              <w:spacing w:line="240" w:lineRule="auto"/>
              <w:rPr>
                <w:rFonts w:ascii="宋体" w:hAnsi="宋体" w:cs="宋体"/>
                <w:iCs/>
                <w:kern w:val="0"/>
                <w:sz w:val="18"/>
                <w:szCs w:val="18"/>
              </w:rPr>
            </w:pPr>
            <w:r w:rsidRPr="007E67AD">
              <w:rPr>
                <w:rFonts w:ascii="宋体" w:hAnsi="宋体" w:cs="宋体"/>
                <w:iCs/>
                <w:kern w:val="0"/>
                <w:sz w:val="18"/>
                <w:szCs w:val="18"/>
              </w:rPr>
              <w:t>DE00805</w:t>
            </w:r>
          </w:p>
        </w:tc>
        <w:tc>
          <w:tcPr>
            <w:tcW w:w="1559" w:type="dxa"/>
            <w:tcBorders>
              <w:top w:val="single" w:sz="4" w:space="0" w:color="auto"/>
              <w:left w:val="nil"/>
              <w:bottom w:val="single" w:sz="4" w:space="0" w:color="auto"/>
              <w:right w:val="single" w:sz="4" w:space="0" w:color="auto"/>
            </w:tcBorders>
            <w:vAlign w:val="center"/>
          </w:tcPr>
          <w:p w:rsidR="008C4076" w:rsidRPr="007E67AD" w:rsidRDefault="007E67AD" w:rsidP="008C4076">
            <w:pPr>
              <w:widowControl/>
              <w:spacing w:line="240" w:lineRule="auto"/>
              <w:jc w:val="left"/>
              <w:rPr>
                <w:rFonts w:ascii="宋体" w:cs="Times New Roman"/>
                <w:kern w:val="0"/>
                <w:sz w:val="18"/>
                <w:szCs w:val="18"/>
              </w:rPr>
            </w:pPr>
            <w:r w:rsidRPr="007E67AD">
              <w:rPr>
                <w:rFonts w:ascii="宋体" w:hAnsi="宋体" w:cs="宋体"/>
                <w:kern w:val="0"/>
                <w:sz w:val="18"/>
                <w:szCs w:val="18"/>
              </w:rPr>
              <w:t>DQR00</w:t>
            </w:r>
            <w:r w:rsidRPr="007E67AD">
              <w:rPr>
                <w:rFonts w:ascii="宋体" w:hAnsi="宋体" w:cs="宋体" w:hint="eastAsia"/>
                <w:kern w:val="0"/>
                <w:sz w:val="18"/>
                <w:szCs w:val="18"/>
              </w:rPr>
              <w:t>39</w:t>
            </w:r>
          </w:p>
        </w:tc>
        <w:tc>
          <w:tcPr>
            <w:tcW w:w="1836" w:type="dxa"/>
            <w:tcBorders>
              <w:top w:val="single" w:sz="4" w:space="0" w:color="auto"/>
              <w:left w:val="nil"/>
              <w:bottom w:val="single" w:sz="4" w:space="0" w:color="auto"/>
              <w:right w:val="single" w:sz="4" w:space="0" w:color="auto"/>
            </w:tcBorders>
            <w:vAlign w:val="center"/>
          </w:tcPr>
          <w:p w:rsidR="008C4076" w:rsidRPr="007E67AD" w:rsidRDefault="007E67AD" w:rsidP="008C4076">
            <w:pPr>
              <w:widowControl/>
              <w:spacing w:line="240" w:lineRule="auto"/>
              <w:jc w:val="left"/>
              <w:rPr>
                <w:rFonts w:ascii="宋体" w:hAnsi="宋体" w:cs="宋体"/>
                <w:kern w:val="0"/>
                <w:sz w:val="18"/>
                <w:szCs w:val="18"/>
              </w:rPr>
            </w:pPr>
            <w:r w:rsidRPr="007E67AD">
              <w:rPr>
                <w:rFonts w:ascii="宋体" w:hAnsi="宋体" w:cs="宋体" w:hint="eastAsia"/>
                <w:kern w:val="0"/>
                <w:sz w:val="18"/>
                <w:szCs w:val="18"/>
              </w:rPr>
              <w:t>XKZHBG</w:t>
            </w:r>
            <w:r w:rsidRPr="007E67AD">
              <w:rPr>
                <w:rFonts w:ascii="宋体" w:hAnsi="宋体" w:cs="宋体"/>
                <w:kern w:val="0"/>
                <w:sz w:val="18"/>
                <w:szCs w:val="18"/>
              </w:rPr>
              <w:t xml:space="preserve"> </w:t>
            </w:r>
            <w:r w:rsidRPr="007E67AD">
              <w:rPr>
                <w:rFonts w:ascii="宋体" w:hAnsi="宋体" w:cs="宋体" w:hint="eastAsia"/>
                <w:kern w:val="0"/>
                <w:sz w:val="18"/>
                <w:szCs w:val="18"/>
              </w:rPr>
              <w:t>_</w:t>
            </w:r>
            <w:r w:rsidR="008C4076" w:rsidRPr="007E67AD">
              <w:rPr>
                <w:rFonts w:ascii="宋体" w:hAnsi="宋体" w:cs="宋体"/>
                <w:kern w:val="0"/>
                <w:sz w:val="18"/>
                <w:szCs w:val="18"/>
              </w:rPr>
              <w:t>WSBH</w:t>
            </w:r>
          </w:p>
        </w:tc>
        <w:tc>
          <w:tcPr>
            <w:tcW w:w="99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6</w:t>
            </w:r>
          </w:p>
        </w:tc>
        <w:tc>
          <w:tcPr>
            <w:tcW w:w="209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有效期截止日期</w:t>
            </w:r>
          </w:p>
        </w:tc>
        <w:tc>
          <w:tcPr>
            <w:tcW w:w="14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iCs/>
                <w:color w:val="000000" w:themeColor="text1"/>
                <w:kern w:val="0"/>
                <w:sz w:val="18"/>
                <w:szCs w:val="18"/>
              </w:rPr>
            </w:pPr>
            <w:r>
              <w:rPr>
                <w:rFonts w:ascii="宋体" w:hAnsi="宋体" w:cs="宋体"/>
                <w:iCs/>
                <w:color w:val="000000" w:themeColor="text1"/>
                <w:kern w:val="0"/>
                <w:sz w:val="18"/>
                <w:szCs w:val="18"/>
              </w:rPr>
              <w:t>DE00611</w:t>
            </w:r>
            <w:del w:id="51" w:author="孙玲军" w:date="2017-11-03T09:21:00Z">
              <w:r w:rsidDel="00A41DFA">
                <w:rPr>
                  <w:rFonts w:ascii="宋体" w:hAnsi="宋体" w:cs="宋体"/>
                  <w:iCs/>
                  <w:color w:val="000000" w:themeColor="text1"/>
                  <w:kern w:val="0"/>
                  <w:sz w:val="18"/>
                  <w:szCs w:val="18"/>
                </w:rPr>
                <w:delText xml:space="preserve"> </w:delText>
              </w:r>
            </w:del>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p>
        </w:tc>
        <w:tc>
          <w:tcPr>
            <w:tcW w:w="1836"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YXQJZRQ</w:t>
            </w:r>
          </w:p>
        </w:tc>
        <w:tc>
          <w:tcPr>
            <w:tcW w:w="993" w:type="dxa"/>
            <w:tcBorders>
              <w:top w:val="single" w:sz="4" w:space="0" w:color="auto"/>
              <w:left w:val="nil"/>
              <w:bottom w:val="single" w:sz="4" w:space="0" w:color="auto"/>
              <w:right w:val="single" w:sz="4" w:space="0" w:color="auto"/>
            </w:tcBorders>
            <w:vAlign w:val="center"/>
          </w:tcPr>
          <w:p w:rsidR="008C4076" w:rsidRDefault="00D63464"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7</w:t>
            </w:r>
          </w:p>
        </w:tc>
        <w:tc>
          <w:tcPr>
            <w:tcW w:w="209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电子文件内容</w:t>
            </w:r>
          </w:p>
        </w:tc>
        <w:tc>
          <w:tcPr>
            <w:tcW w:w="14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iCs/>
                <w:color w:val="000000" w:themeColor="text1"/>
                <w:kern w:val="0"/>
                <w:sz w:val="18"/>
                <w:szCs w:val="18"/>
              </w:rPr>
            </w:pPr>
            <w:r>
              <w:rPr>
                <w:rFonts w:ascii="宋体" w:hAnsi="宋体" w:cs="宋体"/>
                <w:iCs/>
                <w:color w:val="000000" w:themeColor="text1"/>
                <w:kern w:val="0"/>
                <w:sz w:val="18"/>
                <w:szCs w:val="18"/>
              </w:rPr>
              <w:t>DE01076</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p>
        </w:tc>
        <w:tc>
          <w:tcPr>
            <w:tcW w:w="1836"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DZWJNR</w:t>
            </w:r>
          </w:p>
        </w:tc>
        <w:tc>
          <w:tcPr>
            <w:tcW w:w="993" w:type="dxa"/>
            <w:tcBorders>
              <w:top w:val="single" w:sz="4" w:space="0" w:color="auto"/>
              <w:left w:val="nil"/>
              <w:bottom w:val="single" w:sz="4" w:space="0" w:color="auto"/>
              <w:right w:val="single" w:sz="4" w:space="0" w:color="auto"/>
            </w:tcBorders>
            <w:vAlign w:val="center"/>
          </w:tcPr>
          <w:p w:rsidR="008C4076" w:rsidRDefault="00D63464" w:rsidP="00D63464">
            <w:pPr>
              <w:widowControl/>
              <w:spacing w:line="240" w:lineRule="auto"/>
              <w:jc w:val="left"/>
              <w:rPr>
                <w:rFonts w:ascii="宋体" w:hAnsi="宋体" w:cs="宋体"/>
                <w:color w:val="000000" w:themeColor="text1"/>
                <w:kern w:val="0"/>
                <w:sz w:val="18"/>
                <w:szCs w:val="18"/>
              </w:rPr>
            </w:pPr>
            <w:r w:rsidRPr="00D63464">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09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sz w:val="18"/>
                <w:szCs w:val="18"/>
              </w:rPr>
            </w:pPr>
            <w:r>
              <w:rPr>
                <w:rFonts w:ascii="宋体" w:hAnsi="宋体" w:cs="宋体"/>
                <w:color w:val="000000" w:themeColor="text1"/>
                <w:sz w:val="18"/>
                <w:szCs w:val="18"/>
              </w:rPr>
              <w:t>数据归属单位代码</w:t>
            </w:r>
          </w:p>
        </w:tc>
        <w:tc>
          <w:tcPr>
            <w:tcW w:w="14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iCs/>
                <w:color w:val="000000" w:themeColor="text1"/>
                <w:kern w:val="0"/>
                <w:sz w:val="18"/>
                <w:szCs w:val="18"/>
              </w:rPr>
            </w:pPr>
            <w:r>
              <w:rPr>
                <w:rFonts w:ascii="宋体" w:hAnsi="宋体" w:cs="宋体"/>
                <w:iCs/>
                <w:color w:val="000000" w:themeColor="text1"/>
                <w:kern w:val="0"/>
                <w:sz w:val="18"/>
                <w:szCs w:val="18"/>
              </w:rPr>
              <w:t>DE</w:t>
            </w:r>
            <w:r>
              <w:rPr>
                <w:rFonts w:ascii="宋体" w:hAnsi="宋体" w:cs="宋体" w:hint="eastAsia"/>
                <w:iCs/>
                <w:color w:val="000000" w:themeColor="text1"/>
                <w:kern w:val="0"/>
                <w:sz w:val="18"/>
                <w:szCs w:val="18"/>
              </w:rPr>
              <w:t>00630</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p>
        </w:tc>
        <w:tc>
          <w:tcPr>
            <w:tcW w:w="1836"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99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209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14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iCs/>
                <w:color w:val="000000" w:themeColor="text1"/>
                <w:kern w:val="0"/>
                <w:sz w:val="18"/>
                <w:szCs w:val="18"/>
              </w:rPr>
            </w:pPr>
            <w:r>
              <w:rPr>
                <w:rFonts w:ascii="宋体" w:hAnsi="宋体" w:cs="宋体"/>
                <w:iCs/>
                <w:color w:val="000000" w:themeColor="text1"/>
                <w:kern w:val="0"/>
                <w:sz w:val="18"/>
                <w:szCs w:val="18"/>
              </w:rPr>
              <w:t>DE</w:t>
            </w:r>
            <w:r>
              <w:rPr>
                <w:rFonts w:ascii="宋体" w:hAnsi="宋体" w:cs="宋体" w:hint="eastAsia"/>
                <w:iCs/>
                <w:color w:val="000000" w:themeColor="text1"/>
                <w:kern w:val="0"/>
                <w:sz w:val="18"/>
                <w:szCs w:val="18"/>
              </w:rPr>
              <w:t>00632</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p>
        </w:tc>
        <w:tc>
          <w:tcPr>
            <w:tcW w:w="1836"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99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Pr="00D63464" w:rsidRDefault="00D63464" w:rsidP="008C4076">
            <w:pPr>
              <w:widowControl/>
              <w:spacing w:line="240" w:lineRule="auto"/>
              <w:jc w:val="left"/>
              <w:rPr>
                <w:rFonts w:ascii="宋体" w:hAnsi="宋体" w:cs="宋体"/>
                <w:color w:val="000000" w:themeColor="text1"/>
                <w:kern w:val="0"/>
                <w:sz w:val="18"/>
                <w:szCs w:val="18"/>
              </w:rPr>
            </w:pPr>
            <w:r w:rsidRPr="00D63464">
              <w:rPr>
                <w:rFonts w:ascii="宋体" w:hAnsi="宋体" w:cs="宋体" w:hint="eastAsia"/>
                <w:color w:val="000000" w:themeColor="text1"/>
                <w:kern w:val="0"/>
                <w:sz w:val="18"/>
                <w:szCs w:val="18"/>
              </w:rPr>
              <w:t>10</w:t>
            </w:r>
          </w:p>
        </w:tc>
        <w:tc>
          <w:tcPr>
            <w:tcW w:w="2090" w:type="dxa"/>
            <w:tcBorders>
              <w:top w:val="single" w:sz="4" w:space="0" w:color="auto"/>
              <w:left w:val="nil"/>
              <w:bottom w:val="single" w:sz="4" w:space="0" w:color="auto"/>
              <w:right w:val="single" w:sz="4" w:space="0" w:color="auto"/>
            </w:tcBorders>
            <w:vAlign w:val="center"/>
          </w:tcPr>
          <w:p w:rsidR="008C4076" w:rsidRPr="00D63464" w:rsidRDefault="008C4076" w:rsidP="008C4076">
            <w:pPr>
              <w:widowControl/>
              <w:spacing w:line="240" w:lineRule="auto"/>
              <w:rPr>
                <w:rFonts w:ascii="宋体" w:hAnsi="宋体" w:cs="宋体"/>
                <w:color w:val="000000" w:themeColor="text1"/>
                <w:kern w:val="0"/>
                <w:sz w:val="18"/>
                <w:szCs w:val="18"/>
              </w:rPr>
            </w:pPr>
            <w:r w:rsidRPr="00D63464">
              <w:rPr>
                <w:rFonts w:ascii="宋体" w:hAnsi="宋体" w:cs="宋体" w:hint="eastAsia"/>
                <w:color w:val="000000" w:themeColor="text1"/>
                <w:kern w:val="0"/>
                <w:sz w:val="18"/>
                <w:szCs w:val="18"/>
              </w:rPr>
              <w:t>登记时间</w:t>
            </w:r>
          </w:p>
        </w:tc>
        <w:tc>
          <w:tcPr>
            <w:tcW w:w="14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836"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99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6C1CBD">
        <w:trPr>
          <w:trHeight w:val="567"/>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r w:rsidR="00D63464">
              <w:rPr>
                <w:rFonts w:ascii="宋体" w:hAnsi="宋体" w:cs="宋体" w:hint="eastAsia"/>
                <w:color w:val="000000" w:themeColor="text1"/>
                <w:kern w:val="0"/>
                <w:sz w:val="18"/>
                <w:szCs w:val="18"/>
              </w:rPr>
              <w:t>1</w:t>
            </w:r>
          </w:p>
        </w:tc>
        <w:tc>
          <w:tcPr>
            <w:tcW w:w="209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更新时间</w:t>
            </w:r>
          </w:p>
        </w:tc>
        <w:tc>
          <w:tcPr>
            <w:tcW w:w="14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00629</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836"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GXSJ</w:t>
            </w:r>
          </w:p>
        </w:tc>
        <w:tc>
          <w:tcPr>
            <w:tcW w:w="99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pStyle w:val="afff"/>
        <w:spacing w:line="480" w:lineRule="auto"/>
        <w:jc w:val="left"/>
        <w:rPr>
          <w:rFonts w:cs="Times New Roman"/>
          <w:color w:val="000000" w:themeColor="text1"/>
        </w:rPr>
      </w:pPr>
      <w:r>
        <w:rPr>
          <w:color w:val="000000" w:themeColor="text1"/>
        </w:rPr>
        <w:t>4.</w:t>
      </w:r>
      <w:r w:rsidR="00150E37">
        <w:rPr>
          <w:rFonts w:hint="eastAsia"/>
          <w:color w:val="000000" w:themeColor="text1"/>
        </w:rPr>
        <w:t>8</w:t>
      </w:r>
      <w:r>
        <w:rPr>
          <w:rFonts w:hint="eastAsia"/>
          <w:color w:val="000000" w:themeColor="text1"/>
        </w:rPr>
        <w:t>销售易制爆危险化学品信息</w:t>
      </w:r>
      <w:bookmarkEnd w:id="47"/>
      <w:bookmarkEnd w:id="48"/>
    </w:p>
    <w:p w:rsidR="008C4076" w:rsidRDefault="008C4076" w:rsidP="008C4076">
      <w:pPr>
        <w:ind w:firstLineChars="200" w:firstLine="420"/>
        <w:rPr>
          <w:rFonts w:cs="Times New Roman"/>
          <w:color w:val="000000" w:themeColor="text1"/>
        </w:rPr>
      </w:pPr>
      <w:r>
        <w:rPr>
          <w:rFonts w:cs="宋体" w:hint="eastAsia"/>
          <w:color w:val="000000" w:themeColor="text1"/>
        </w:rPr>
        <w:t>销售易制爆危险化学品信息数据项见表</w:t>
      </w:r>
      <w:r w:rsidR="00150E37">
        <w:rPr>
          <w:rFonts w:hint="eastAsia"/>
          <w:color w:val="000000" w:themeColor="text1"/>
        </w:rPr>
        <w:t>9</w:t>
      </w:r>
      <w:r>
        <w:rPr>
          <w:rFonts w:cs="宋体" w:hint="eastAsia"/>
          <w:color w:val="000000" w:themeColor="text1"/>
        </w:rPr>
        <w:t>。</w:t>
      </w:r>
    </w:p>
    <w:p w:rsidR="008C4076" w:rsidRDefault="008C4076" w:rsidP="008C4076">
      <w:pPr>
        <w:spacing w:line="480" w:lineRule="auto"/>
        <w:ind w:firstLineChars="200" w:firstLine="420"/>
        <w:jc w:val="center"/>
        <w:rPr>
          <w:rFonts w:ascii="黑体" w:eastAsia="黑体" w:hAnsi="黑体" w:cs="Times New Roman"/>
          <w:color w:val="000000" w:themeColor="text1"/>
        </w:rPr>
      </w:pPr>
      <w:r>
        <w:rPr>
          <w:rFonts w:ascii="黑体" w:eastAsia="黑体" w:hAnsi="黑体" w:cs="黑体" w:hint="eastAsia"/>
          <w:color w:val="000000" w:themeColor="text1"/>
          <w:kern w:val="0"/>
        </w:rPr>
        <w:lastRenderedPageBreak/>
        <w:t>表</w:t>
      </w:r>
      <w:r w:rsidR="00150E37">
        <w:rPr>
          <w:rFonts w:ascii="黑体" w:eastAsia="黑体" w:hAnsi="黑体" w:cs="黑体" w:hint="eastAsia"/>
          <w:color w:val="000000" w:themeColor="text1"/>
          <w:kern w:val="0"/>
        </w:rPr>
        <w:t>9</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销售易制爆危险化学品信息数据项</w:t>
      </w:r>
    </w:p>
    <w:tbl>
      <w:tblPr>
        <w:tblW w:w="8408" w:type="dxa"/>
        <w:tblInd w:w="-106" w:type="dxa"/>
        <w:tblLayout w:type="fixed"/>
        <w:tblLook w:val="04A0" w:firstRow="1" w:lastRow="0" w:firstColumn="1" w:lastColumn="0" w:noHBand="0" w:noVBand="1"/>
      </w:tblPr>
      <w:tblGrid>
        <w:gridCol w:w="633"/>
        <w:gridCol w:w="2133"/>
        <w:gridCol w:w="1417"/>
        <w:gridCol w:w="1560"/>
        <w:gridCol w:w="1710"/>
        <w:gridCol w:w="955"/>
      </w:tblGrid>
      <w:tr w:rsidR="008C4076" w:rsidTr="00E1618D">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133"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417"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560"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710"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955"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E1618D">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213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业务流水号</w:t>
            </w:r>
          </w:p>
        </w:tc>
        <w:tc>
          <w:tcPr>
            <w:tcW w:w="1417"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DE00626</w:t>
            </w:r>
          </w:p>
        </w:tc>
        <w:tc>
          <w:tcPr>
            <w:tcW w:w="156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71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95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E1618D">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2133" w:type="dxa"/>
            <w:tcBorders>
              <w:top w:val="single" w:sz="4" w:space="0" w:color="auto"/>
              <w:left w:val="nil"/>
              <w:bottom w:val="single" w:sz="4" w:space="0" w:color="auto"/>
              <w:right w:val="single" w:sz="4" w:space="0" w:color="auto"/>
            </w:tcBorders>
            <w:vAlign w:val="center"/>
          </w:tcPr>
          <w:p w:rsidR="008C4076" w:rsidRPr="009524E2" w:rsidRDefault="008C4076" w:rsidP="008C4076">
            <w:pPr>
              <w:widowControl/>
              <w:spacing w:line="240" w:lineRule="auto"/>
              <w:jc w:val="left"/>
              <w:rPr>
                <w:rFonts w:ascii="宋体" w:cs="Times New Roman"/>
                <w:color w:val="000000" w:themeColor="text1"/>
                <w:kern w:val="0"/>
                <w:sz w:val="18"/>
                <w:szCs w:val="18"/>
              </w:rPr>
            </w:pPr>
            <w:r w:rsidRPr="00D63464">
              <w:rPr>
                <w:rFonts w:ascii="宋体" w:hAnsi="宋体" w:cs="宋体" w:hint="eastAsia"/>
                <w:color w:val="000000" w:themeColor="text1"/>
                <w:kern w:val="0"/>
                <w:sz w:val="18"/>
                <w:szCs w:val="18"/>
              </w:rPr>
              <w:t>销售单位</w:t>
            </w:r>
            <w:r>
              <w:rPr>
                <w:rFonts w:ascii="宋体" w:hAnsi="宋体" w:cs="宋体" w:hint="eastAsia"/>
                <w:color w:val="000000" w:themeColor="text1"/>
                <w:kern w:val="0"/>
                <w:sz w:val="18"/>
                <w:szCs w:val="18"/>
              </w:rPr>
              <w:t>_</w:t>
            </w:r>
            <w:r w:rsidR="009524E2" w:rsidRPr="009524E2">
              <w:rPr>
                <w:rFonts w:ascii="宋体" w:hAnsi="宋体" w:cs="宋体" w:hint="eastAsia"/>
                <w:color w:val="000000" w:themeColor="text1"/>
                <w:kern w:val="0"/>
                <w:sz w:val="18"/>
                <w:szCs w:val="18"/>
              </w:rPr>
              <w:t>法人和其他组织统一社会信用代码</w:t>
            </w:r>
          </w:p>
        </w:tc>
        <w:tc>
          <w:tcPr>
            <w:tcW w:w="1417" w:type="dxa"/>
            <w:tcBorders>
              <w:top w:val="single" w:sz="4" w:space="0" w:color="auto"/>
              <w:left w:val="nil"/>
              <w:bottom w:val="single" w:sz="4" w:space="0" w:color="auto"/>
              <w:right w:val="nil"/>
            </w:tcBorders>
            <w:vAlign w:val="center"/>
          </w:tcPr>
          <w:p w:rsidR="008C4076" w:rsidRPr="009524E2" w:rsidRDefault="009524E2" w:rsidP="008C4076">
            <w:pPr>
              <w:widowControl/>
              <w:spacing w:line="240" w:lineRule="auto"/>
              <w:jc w:val="left"/>
              <w:rPr>
                <w:rFonts w:ascii="宋体" w:cs="Times New Roman"/>
                <w:iCs/>
                <w:color w:val="000000" w:themeColor="text1"/>
                <w:kern w:val="0"/>
                <w:sz w:val="18"/>
                <w:szCs w:val="18"/>
              </w:rPr>
            </w:pPr>
            <w:r w:rsidRPr="009524E2">
              <w:rPr>
                <w:rFonts w:ascii="宋体" w:hAnsi="宋体" w:cs="宋体"/>
                <w:iCs/>
                <w:color w:val="000000" w:themeColor="text1"/>
                <w:kern w:val="0"/>
                <w:sz w:val="18"/>
                <w:szCs w:val="18"/>
              </w:rPr>
              <w:t>DE00679</w:t>
            </w:r>
          </w:p>
        </w:tc>
        <w:tc>
          <w:tcPr>
            <w:tcW w:w="156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r w:rsidR="00D63464" w:rsidRPr="00D63464">
              <w:rPr>
                <w:rFonts w:ascii="宋体" w:hAnsi="宋体" w:cs="宋体"/>
                <w:color w:val="000000" w:themeColor="text1"/>
                <w:kern w:val="0"/>
                <w:sz w:val="18"/>
                <w:szCs w:val="18"/>
              </w:rPr>
              <w:t>DQ00839</w:t>
            </w:r>
          </w:p>
        </w:tc>
        <w:tc>
          <w:tcPr>
            <w:tcW w:w="1710" w:type="dxa"/>
            <w:tcBorders>
              <w:top w:val="single" w:sz="4" w:space="0" w:color="auto"/>
              <w:left w:val="nil"/>
              <w:bottom w:val="single" w:sz="4" w:space="0" w:color="auto"/>
              <w:right w:val="single" w:sz="4" w:space="0" w:color="auto"/>
            </w:tcBorders>
            <w:vAlign w:val="center"/>
          </w:tcPr>
          <w:p w:rsidR="008C4076" w:rsidRDefault="00D63464"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XSDW_</w:t>
            </w:r>
            <w:r w:rsidR="009524E2">
              <w:t xml:space="preserve"> </w:t>
            </w:r>
            <w:r w:rsidR="009524E2" w:rsidRPr="009524E2">
              <w:rPr>
                <w:rFonts w:ascii="宋体" w:hAnsi="宋体" w:cs="宋体"/>
                <w:color w:val="000000" w:themeColor="text1"/>
                <w:kern w:val="0"/>
                <w:sz w:val="18"/>
                <w:szCs w:val="18"/>
              </w:rPr>
              <w:t>FRHQTZZTYSHXYDM</w:t>
            </w:r>
          </w:p>
        </w:tc>
        <w:tc>
          <w:tcPr>
            <w:tcW w:w="95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E1618D">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3</w:t>
            </w:r>
          </w:p>
        </w:tc>
        <w:tc>
          <w:tcPr>
            <w:tcW w:w="213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公安机关机构代码</w:t>
            </w:r>
          </w:p>
        </w:tc>
        <w:tc>
          <w:tcPr>
            <w:tcW w:w="1417"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DE00060</w:t>
            </w:r>
          </w:p>
        </w:tc>
        <w:tc>
          <w:tcPr>
            <w:tcW w:w="15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71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GAJGJGDM</w:t>
            </w:r>
          </w:p>
        </w:tc>
        <w:tc>
          <w:tcPr>
            <w:tcW w:w="95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E1618D">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8C4076" w:rsidRPr="003072B4" w:rsidRDefault="003072B4" w:rsidP="008C4076">
            <w:pPr>
              <w:widowControl/>
              <w:spacing w:line="240" w:lineRule="auto"/>
              <w:jc w:val="left"/>
              <w:rPr>
                <w:rFonts w:ascii="宋体" w:hAnsi="宋体" w:cs="宋体"/>
                <w:color w:val="000000" w:themeColor="text1"/>
                <w:kern w:val="0"/>
                <w:sz w:val="18"/>
                <w:szCs w:val="18"/>
              </w:rPr>
            </w:pPr>
            <w:r w:rsidRPr="003072B4">
              <w:rPr>
                <w:rFonts w:ascii="宋体" w:hAnsi="宋体" w:cs="宋体" w:hint="eastAsia"/>
                <w:color w:val="000000" w:themeColor="text1"/>
                <w:kern w:val="0"/>
                <w:sz w:val="18"/>
                <w:szCs w:val="18"/>
              </w:rPr>
              <w:t>4</w:t>
            </w:r>
          </w:p>
        </w:tc>
        <w:tc>
          <w:tcPr>
            <w:tcW w:w="2133" w:type="dxa"/>
            <w:tcBorders>
              <w:top w:val="single" w:sz="4" w:space="0" w:color="auto"/>
              <w:left w:val="nil"/>
              <w:bottom w:val="single" w:sz="4" w:space="0" w:color="auto"/>
              <w:right w:val="single" w:sz="4" w:space="0" w:color="auto"/>
            </w:tcBorders>
            <w:vAlign w:val="center"/>
          </w:tcPr>
          <w:p w:rsidR="008C4076" w:rsidRPr="00D63464" w:rsidRDefault="008C4076" w:rsidP="008C4076">
            <w:pPr>
              <w:widowControl/>
              <w:spacing w:line="240" w:lineRule="auto"/>
              <w:rPr>
                <w:rFonts w:ascii="宋体" w:hAnsi="宋体" w:cs="宋体"/>
                <w:color w:val="000000" w:themeColor="text1"/>
                <w:kern w:val="0"/>
                <w:sz w:val="18"/>
                <w:szCs w:val="18"/>
              </w:rPr>
            </w:pPr>
            <w:r w:rsidRPr="00D63464">
              <w:rPr>
                <w:rFonts w:ascii="宋体" w:hAnsi="宋体" w:cs="宋体" w:hint="eastAsia"/>
                <w:color w:val="000000" w:themeColor="text1"/>
                <w:kern w:val="0"/>
                <w:sz w:val="18"/>
                <w:szCs w:val="18"/>
              </w:rPr>
              <w:t>公安机关名称</w:t>
            </w:r>
          </w:p>
        </w:tc>
        <w:tc>
          <w:tcPr>
            <w:tcW w:w="1417"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DE00538</w:t>
            </w:r>
          </w:p>
        </w:tc>
        <w:tc>
          <w:tcPr>
            <w:tcW w:w="15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71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GAJGMC</w:t>
            </w:r>
          </w:p>
        </w:tc>
        <w:tc>
          <w:tcPr>
            <w:tcW w:w="95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E1618D">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8C4076" w:rsidRPr="008E23F6" w:rsidRDefault="00541E98" w:rsidP="008C4076">
            <w:pPr>
              <w:widowControl/>
              <w:spacing w:line="240" w:lineRule="auto"/>
              <w:jc w:val="left"/>
              <w:rPr>
                <w:rFonts w:ascii="宋体" w:cs="Times New Roman"/>
                <w:color w:val="000000" w:themeColor="text1"/>
                <w:kern w:val="0"/>
                <w:sz w:val="18"/>
                <w:szCs w:val="18"/>
              </w:rPr>
            </w:pPr>
            <w:r w:rsidRPr="008E23F6">
              <w:rPr>
                <w:rFonts w:ascii="宋体" w:hAnsi="宋体" w:cs="宋体" w:hint="eastAsia"/>
                <w:color w:val="000000" w:themeColor="text1"/>
                <w:kern w:val="0"/>
                <w:sz w:val="18"/>
                <w:szCs w:val="18"/>
              </w:rPr>
              <w:t>5</w:t>
            </w:r>
          </w:p>
        </w:tc>
        <w:tc>
          <w:tcPr>
            <w:tcW w:w="213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销售单位经办人</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姓名</w:t>
            </w:r>
          </w:p>
        </w:tc>
        <w:tc>
          <w:tcPr>
            <w:tcW w:w="1417"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DE00002</w:t>
            </w:r>
          </w:p>
        </w:tc>
        <w:tc>
          <w:tcPr>
            <w:tcW w:w="1560" w:type="dxa"/>
            <w:tcBorders>
              <w:top w:val="single" w:sz="4" w:space="0" w:color="auto"/>
              <w:left w:val="nil"/>
              <w:bottom w:val="single" w:sz="4" w:space="0" w:color="auto"/>
              <w:right w:val="single" w:sz="4" w:space="0" w:color="auto"/>
            </w:tcBorders>
            <w:vAlign w:val="center"/>
          </w:tcPr>
          <w:p w:rsidR="008C4076" w:rsidRPr="00E1618D" w:rsidRDefault="008C4076" w:rsidP="008C4076">
            <w:pPr>
              <w:widowControl/>
              <w:spacing w:line="240" w:lineRule="auto"/>
              <w:jc w:val="left"/>
              <w:rPr>
                <w:rFonts w:ascii="宋体" w:cs="Times New Roman"/>
                <w:i/>
                <w:color w:val="000000" w:themeColor="text1"/>
                <w:kern w:val="0"/>
                <w:sz w:val="18"/>
                <w:szCs w:val="18"/>
              </w:rPr>
            </w:pPr>
            <w:r w:rsidRPr="00E1618D">
              <w:rPr>
                <w:rFonts w:ascii="宋体" w:hAnsi="宋体" w:cs="宋体"/>
                <w:i/>
                <w:color w:val="000000" w:themeColor="text1"/>
                <w:kern w:val="0"/>
                <w:sz w:val="18"/>
                <w:szCs w:val="18"/>
              </w:rPr>
              <w:t>DQR0004</w:t>
            </w:r>
          </w:p>
        </w:tc>
        <w:tc>
          <w:tcPr>
            <w:tcW w:w="171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XSDWJBR_XM</w:t>
            </w:r>
          </w:p>
        </w:tc>
        <w:tc>
          <w:tcPr>
            <w:tcW w:w="95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E1618D">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8C4076" w:rsidRPr="008E23F6" w:rsidRDefault="008E23F6" w:rsidP="008C4076">
            <w:pPr>
              <w:widowControl/>
              <w:spacing w:line="240" w:lineRule="auto"/>
              <w:jc w:val="left"/>
              <w:rPr>
                <w:rFonts w:ascii="宋体" w:cs="Times New Roman"/>
                <w:color w:val="000000" w:themeColor="text1"/>
                <w:kern w:val="0"/>
                <w:sz w:val="18"/>
                <w:szCs w:val="18"/>
              </w:rPr>
            </w:pPr>
            <w:r w:rsidRPr="008E23F6">
              <w:rPr>
                <w:rFonts w:ascii="宋体" w:hAnsi="宋体" w:cs="宋体" w:hint="eastAsia"/>
                <w:color w:val="000000" w:themeColor="text1"/>
                <w:kern w:val="0"/>
                <w:sz w:val="18"/>
                <w:szCs w:val="18"/>
              </w:rPr>
              <w:t>6</w:t>
            </w:r>
          </w:p>
        </w:tc>
        <w:tc>
          <w:tcPr>
            <w:tcW w:w="2133" w:type="dxa"/>
            <w:tcBorders>
              <w:top w:val="single" w:sz="4" w:space="0" w:color="auto"/>
              <w:left w:val="nil"/>
              <w:bottom w:val="single" w:sz="4" w:space="0" w:color="auto"/>
              <w:right w:val="single" w:sz="4" w:space="0" w:color="auto"/>
            </w:tcBorders>
            <w:vAlign w:val="center"/>
          </w:tcPr>
          <w:p w:rsidR="008C4076" w:rsidRPr="007E67AD" w:rsidRDefault="008C4076" w:rsidP="008C4076">
            <w:pPr>
              <w:widowControl/>
              <w:spacing w:line="240" w:lineRule="auto"/>
              <w:rPr>
                <w:rFonts w:ascii="宋体" w:cs="Times New Roman"/>
                <w:kern w:val="0"/>
                <w:sz w:val="18"/>
                <w:szCs w:val="18"/>
              </w:rPr>
            </w:pPr>
            <w:r w:rsidRPr="007E67AD">
              <w:rPr>
                <w:rFonts w:ascii="宋体" w:hAnsi="宋体" w:cs="宋体" w:hint="eastAsia"/>
                <w:kern w:val="0"/>
                <w:sz w:val="18"/>
                <w:szCs w:val="18"/>
              </w:rPr>
              <w:t>销售_日期</w:t>
            </w:r>
          </w:p>
        </w:tc>
        <w:tc>
          <w:tcPr>
            <w:tcW w:w="1417" w:type="dxa"/>
            <w:tcBorders>
              <w:top w:val="single" w:sz="4" w:space="0" w:color="auto"/>
              <w:left w:val="nil"/>
              <w:bottom w:val="single" w:sz="4" w:space="0" w:color="auto"/>
              <w:right w:val="single" w:sz="4" w:space="0" w:color="auto"/>
            </w:tcBorders>
            <w:vAlign w:val="center"/>
          </w:tcPr>
          <w:p w:rsidR="008C4076" w:rsidRPr="007E67AD" w:rsidRDefault="008C4076" w:rsidP="008C4076">
            <w:pPr>
              <w:widowControl/>
              <w:spacing w:line="240" w:lineRule="auto"/>
              <w:jc w:val="left"/>
              <w:rPr>
                <w:rFonts w:ascii="宋体" w:cs="Times New Roman"/>
                <w:kern w:val="0"/>
                <w:sz w:val="18"/>
                <w:szCs w:val="18"/>
              </w:rPr>
            </w:pPr>
            <w:r w:rsidRPr="007E67AD">
              <w:rPr>
                <w:rFonts w:ascii="宋体" w:hAnsi="宋体" w:cs="宋体"/>
                <w:kern w:val="0"/>
                <w:sz w:val="18"/>
                <w:szCs w:val="18"/>
              </w:rPr>
              <w:t>DE00101</w:t>
            </w:r>
          </w:p>
        </w:tc>
        <w:tc>
          <w:tcPr>
            <w:tcW w:w="1560" w:type="dxa"/>
            <w:tcBorders>
              <w:top w:val="single" w:sz="4" w:space="0" w:color="auto"/>
              <w:left w:val="nil"/>
              <w:bottom w:val="single" w:sz="4" w:space="0" w:color="auto"/>
              <w:right w:val="single" w:sz="4" w:space="0" w:color="auto"/>
            </w:tcBorders>
            <w:vAlign w:val="center"/>
          </w:tcPr>
          <w:p w:rsidR="008C4076" w:rsidRPr="00E1618D" w:rsidRDefault="007E67AD" w:rsidP="007E67AD">
            <w:pPr>
              <w:widowControl/>
              <w:spacing w:line="240" w:lineRule="auto"/>
              <w:jc w:val="left"/>
              <w:rPr>
                <w:rFonts w:ascii="宋体" w:cs="Times New Roman"/>
                <w:i/>
                <w:kern w:val="0"/>
                <w:sz w:val="18"/>
                <w:szCs w:val="18"/>
              </w:rPr>
            </w:pPr>
            <w:r w:rsidRPr="00E1618D">
              <w:rPr>
                <w:rFonts w:ascii="宋体" w:hAnsi="宋体" w:cs="宋体"/>
                <w:i/>
                <w:kern w:val="0"/>
                <w:sz w:val="18"/>
                <w:szCs w:val="18"/>
              </w:rPr>
              <w:t>DQR0040</w:t>
            </w:r>
          </w:p>
        </w:tc>
        <w:tc>
          <w:tcPr>
            <w:tcW w:w="1710" w:type="dxa"/>
            <w:tcBorders>
              <w:top w:val="single" w:sz="4" w:space="0" w:color="auto"/>
              <w:left w:val="nil"/>
              <w:bottom w:val="single" w:sz="4" w:space="0" w:color="auto"/>
              <w:right w:val="single" w:sz="4" w:space="0" w:color="auto"/>
            </w:tcBorders>
            <w:vAlign w:val="center"/>
          </w:tcPr>
          <w:p w:rsidR="008C4076" w:rsidRPr="007E67AD" w:rsidRDefault="007E67AD" w:rsidP="008C4076">
            <w:pPr>
              <w:widowControl/>
              <w:spacing w:line="240" w:lineRule="auto"/>
              <w:rPr>
                <w:rFonts w:ascii="宋体" w:cs="Times New Roman"/>
                <w:kern w:val="0"/>
                <w:sz w:val="18"/>
                <w:szCs w:val="18"/>
              </w:rPr>
            </w:pPr>
            <w:r w:rsidRPr="007E67AD">
              <w:rPr>
                <w:rFonts w:ascii="宋体" w:hAnsi="宋体" w:cs="宋体" w:hint="eastAsia"/>
                <w:kern w:val="0"/>
                <w:sz w:val="18"/>
                <w:szCs w:val="18"/>
              </w:rPr>
              <w:t>XS_</w:t>
            </w:r>
            <w:r w:rsidR="008C4076" w:rsidRPr="007E67AD">
              <w:rPr>
                <w:rFonts w:ascii="宋体" w:hAnsi="宋体" w:cs="宋体"/>
                <w:kern w:val="0"/>
                <w:sz w:val="18"/>
                <w:szCs w:val="18"/>
              </w:rPr>
              <w:t>RQ</w:t>
            </w:r>
          </w:p>
        </w:tc>
        <w:tc>
          <w:tcPr>
            <w:tcW w:w="95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bookmarkStart w:id="52" w:name="_Toc17544"/>
            <w:r w:rsidRPr="008E23F6">
              <w:rPr>
                <w:rFonts w:ascii="宋体" w:hAnsi="宋体" w:cs="宋体" w:hint="eastAsia"/>
                <w:color w:val="000000" w:themeColor="text1"/>
                <w:kern w:val="0"/>
                <w:sz w:val="18"/>
                <w:szCs w:val="18"/>
              </w:rPr>
              <w:t>7</w:t>
            </w:r>
          </w:p>
        </w:tc>
        <w:tc>
          <w:tcPr>
            <w:tcW w:w="2133"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hint="eastAsia"/>
                <w:kern w:val="0"/>
                <w:sz w:val="18"/>
                <w:szCs w:val="18"/>
              </w:rPr>
              <w:t>购买单位</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hint="eastAsia"/>
                <w:kern w:val="0"/>
                <w:sz w:val="18"/>
                <w:szCs w:val="18"/>
              </w:rPr>
              <w:t xml:space="preserve">　</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r w:rsidRPr="007B04C7">
              <w:rPr>
                <w:rFonts w:ascii="宋体" w:hAnsi="宋体" w:cs="宋体"/>
                <w:i/>
                <w:kern w:val="0"/>
                <w:sz w:val="18"/>
                <w:szCs w:val="18"/>
              </w:rPr>
              <w:t>DQR0002</w:t>
            </w: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GMDW</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8E23F6">
              <w:rPr>
                <w:rFonts w:ascii="宋体" w:hAnsi="宋体" w:cs="宋体" w:hint="eastAsia"/>
                <w:color w:val="000000" w:themeColor="text1"/>
                <w:kern w:val="0"/>
                <w:sz w:val="18"/>
                <w:szCs w:val="18"/>
              </w:rPr>
              <w:t>7</w:t>
            </w:r>
            <w:r w:rsidRPr="008E23F6">
              <w:rPr>
                <w:rFonts w:ascii="宋体" w:hAnsi="宋体" w:cs="宋体"/>
                <w:color w:val="000000" w:themeColor="text1"/>
                <w:kern w:val="0"/>
                <w:sz w:val="18"/>
                <w:szCs w:val="18"/>
              </w:rPr>
              <w:t>.1</w:t>
            </w:r>
          </w:p>
        </w:tc>
        <w:tc>
          <w:tcPr>
            <w:tcW w:w="2133" w:type="dxa"/>
            <w:tcBorders>
              <w:top w:val="single" w:sz="4" w:space="0" w:color="auto"/>
              <w:left w:val="nil"/>
              <w:bottom w:val="single" w:sz="4" w:space="0" w:color="auto"/>
              <w:right w:val="single" w:sz="4" w:space="0" w:color="auto"/>
            </w:tcBorders>
            <w:vAlign w:val="center"/>
          </w:tcPr>
          <w:p w:rsidR="007B04C7" w:rsidRPr="007B04C7" w:rsidRDefault="007B04C7" w:rsidP="00D437D8">
            <w:pPr>
              <w:widowControl/>
              <w:spacing w:line="240" w:lineRule="auto"/>
              <w:ind w:firstLineChars="100" w:firstLine="180"/>
              <w:rPr>
                <w:rFonts w:ascii="宋体" w:hAnsi="宋体" w:cs="宋体"/>
                <w:kern w:val="0"/>
                <w:sz w:val="18"/>
                <w:szCs w:val="18"/>
              </w:rPr>
            </w:pPr>
            <w:r w:rsidRPr="007B04C7">
              <w:rPr>
                <w:rFonts w:ascii="宋体" w:hAnsi="宋体" w:cs="宋体" w:hint="eastAsia"/>
                <w:kern w:val="0"/>
                <w:sz w:val="18"/>
                <w:szCs w:val="18"/>
              </w:rPr>
              <w:t>法人和其他组织统一社会信用代码</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kern w:val="0"/>
                <w:sz w:val="18"/>
                <w:szCs w:val="18"/>
              </w:rPr>
              <w:t>DE00679</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r w:rsidRPr="007B04C7">
              <w:rPr>
                <w:rFonts w:ascii="宋体" w:hAnsi="宋体" w:cs="宋体" w:hint="eastAsia"/>
                <w:i/>
                <w:kern w:val="0"/>
                <w:sz w:val="18"/>
                <w:szCs w:val="18"/>
              </w:rPr>
              <w:t xml:space="preserve">　</w:t>
            </w: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GMDW_ FRHQTZZTYSHXYDM</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8E23F6">
              <w:rPr>
                <w:rFonts w:ascii="宋体" w:hAnsi="宋体" w:cs="宋体" w:hint="eastAsia"/>
                <w:color w:val="000000" w:themeColor="text1"/>
                <w:kern w:val="0"/>
                <w:sz w:val="18"/>
                <w:szCs w:val="18"/>
              </w:rPr>
              <w:t>7</w:t>
            </w:r>
            <w:r w:rsidRPr="008E23F6">
              <w:rPr>
                <w:rFonts w:ascii="宋体" w:hAnsi="宋体" w:cs="宋体"/>
                <w:color w:val="000000" w:themeColor="text1"/>
                <w:kern w:val="0"/>
                <w:sz w:val="18"/>
                <w:szCs w:val="18"/>
              </w:rPr>
              <w:t>.2</w:t>
            </w:r>
          </w:p>
        </w:tc>
        <w:tc>
          <w:tcPr>
            <w:tcW w:w="2133" w:type="dxa"/>
            <w:tcBorders>
              <w:top w:val="single" w:sz="4" w:space="0" w:color="auto"/>
              <w:left w:val="nil"/>
              <w:bottom w:val="single" w:sz="4" w:space="0" w:color="auto"/>
              <w:right w:val="single" w:sz="4" w:space="0" w:color="auto"/>
            </w:tcBorders>
            <w:vAlign w:val="center"/>
          </w:tcPr>
          <w:p w:rsidR="007B04C7" w:rsidRPr="007B04C7" w:rsidRDefault="007B04C7" w:rsidP="00D437D8">
            <w:pPr>
              <w:widowControl/>
              <w:spacing w:line="240" w:lineRule="auto"/>
              <w:ind w:firstLineChars="100" w:firstLine="180"/>
              <w:rPr>
                <w:rFonts w:ascii="宋体" w:hAnsi="宋体" w:cs="宋体"/>
                <w:kern w:val="0"/>
                <w:sz w:val="18"/>
                <w:szCs w:val="18"/>
              </w:rPr>
            </w:pPr>
            <w:r w:rsidRPr="007B04C7">
              <w:rPr>
                <w:rFonts w:ascii="宋体" w:hAnsi="宋体" w:cs="宋体" w:hint="eastAsia"/>
                <w:kern w:val="0"/>
                <w:sz w:val="18"/>
                <w:szCs w:val="18"/>
              </w:rPr>
              <w:t>地址名称</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kern w:val="0"/>
                <w:sz w:val="18"/>
                <w:szCs w:val="18"/>
              </w:rPr>
              <w:t>DE00075</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r w:rsidRPr="007B04C7">
              <w:rPr>
                <w:rFonts w:ascii="宋体" w:hAnsi="宋体" w:cs="宋体" w:hint="eastAsia"/>
                <w:i/>
                <w:kern w:val="0"/>
                <w:sz w:val="18"/>
                <w:szCs w:val="18"/>
              </w:rPr>
              <w:t xml:space="preserve">　</w:t>
            </w: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GMDW_DZMC</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7.3</w:t>
            </w:r>
          </w:p>
        </w:tc>
        <w:tc>
          <w:tcPr>
            <w:tcW w:w="2133" w:type="dxa"/>
            <w:tcBorders>
              <w:top w:val="single" w:sz="4" w:space="0" w:color="auto"/>
              <w:left w:val="nil"/>
              <w:bottom w:val="single" w:sz="4" w:space="0" w:color="auto"/>
              <w:right w:val="single" w:sz="4" w:space="0" w:color="auto"/>
            </w:tcBorders>
            <w:vAlign w:val="center"/>
          </w:tcPr>
          <w:p w:rsidR="007B04C7" w:rsidRPr="007B04C7" w:rsidRDefault="007B04C7" w:rsidP="00D437D8">
            <w:pPr>
              <w:widowControl/>
              <w:spacing w:line="240" w:lineRule="auto"/>
              <w:ind w:firstLineChars="100" w:firstLine="180"/>
              <w:rPr>
                <w:rFonts w:ascii="宋体" w:hAnsi="宋体" w:cs="宋体"/>
                <w:kern w:val="0"/>
                <w:sz w:val="18"/>
                <w:szCs w:val="18"/>
              </w:rPr>
            </w:pPr>
            <w:r w:rsidRPr="007B04C7">
              <w:rPr>
                <w:rFonts w:ascii="宋体" w:hAnsi="宋体" w:cs="宋体" w:hint="eastAsia"/>
                <w:kern w:val="0"/>
                <w:sz w:val="18"/>
                <w:szCs w:val="18"/>
              </w:rPr>
              <w:t>易制爆危险化学品经营资质证明分类代码</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kern w:val="0"/>
                <w:sz w:val="18"/>
                <w:szCs w:val="18"/>
              </w:rPr>
              <w:t>DEY0017</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r w:rsidRPr="007B04C7">
              <w:rPr>
                <w:rFonts w:ascii="宋体" w:hAnsi="宋体" w:cs="宋体" w:hint="eastAsia"/>
                <w:i/>
                <w:kern w:val="0"/>
                <w:sz w:val="18"/>
                <w:szCs w:val="18"/>
              </w:rPr>
              <w:t xml:space="preserve">　</w:t>
            </w: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GMDW</w:t>
            </w:r>
            <w:r w:rsidRPr="007B04C7">
              <w:rPr>
                <w:rFonts w:ascii="宋体" w:hAnsi="宋体" w:cs="宋体" w:hint="eastAsia"/>
                <w:kern w:val="0"/>
                <w:sz w:val="18"/>
                <w:szCs w:val="18"/>
              </w:rPr>
              <w:t>_</w:t>
            </w:r>
            <w:r w:rsidRPr="007B04C7">
              <w:rPr>
                <w:rFonts w:ascii="宋体" w:hAnsi="宋体" w:cs="宋体"/>
                <w:kern w:val="0"/>
                <w:sz w:val="18"/>
                <w:szCs w:val="18"/>
              </w:rPr>
              <w:t xml:space="preserve"> YZBWXHXPJYZ</w:t>
            </w:r>
            <w:r w:rsidRPr="007B04C7">
              <w:rPr>
                <w:rFonts w:ascii="宋体" w:hAnsi="宋体" w:cs="宋体" w:hint="eastAsia"/>
                <w:kern w:val="0"/>
                <w:sz w:val="18"/>
                <w:szCs w:val="18"/>
              </w:rPr>
              <w:t>ZZ</w:t>
            </w:r>
            <w:r w:rsidRPr="007B04C7">
              <w:rPr>
                <w:rFonts w:ascii="宋体" w:hAnsi="宋体" w:cs="宋体"/>
                <w:kern w:val="0"/>
                <w:sz w:val="18"/>
                <w:szCs w:val="18"/>
              </w:rPr>
              <w:t>MFLDM</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7.4</w:t>
            </w:r>
          </w:p>
        </w:tc>
        <w:tc>
          <w:tcPr>
            <w:tcW w:w="2133" w:type="dxa"/>
            <w:tcBorders>
              <w:top w:val="single" w:sz="4" w:space="0" w:color="auto"/>
              <w:left w:val="nil"/>
              <w:bottom w:val="single" w:sz="4" w:space="0" w:color="auto"/>
              <w:right w:val="single" w:sz="4" w:space="0" w:color="auto"/>
            </w:tcBorders>
            <w:vAlign w:val="center"/>
          </w:tcPr>
          <w:p w:rsidR="007B04C7" w:rsidRPr="007B04C7" w:rsidRDefault="007B04C7" w:rsidP="00D437D8">
            <w:pPr>
              <w:widowControl/>
              <w:spacing w:line="240" w:lineRule="auto"/>
              <w:ind w:firstLineChars="100" w:firstLine="180"/>
              <w:rPr>
                <w:rFonts w:ascii="宋体" w:hAnsi="宋体" w:cs="宋体"/>
                <w:kern w:val="0"/>
                <w:sz w:val="18"/>
                <w:szCs w:val="18"/>
              </w:rPr>
            </w:pPr>
            <w:r w:rsidRPr="007B04C7">
              <w:rPr>
                <w:rFonts w:ascii="宋体" w:hAnsi="宋体" w:cs="宋体" w:hint="eastAsia"/>
                <w:kern w:val="0"/>
                <w:sz w:val="18"/>
                <w:szCs w:val="18"/>
              </w:rPr>
              <w:t>易制爆危险化学品经营资质证明编号</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kern w:val="0"/>
                <w:sz w:val="18"/>
                <w:szCs w:val="18"/>
              </w:rPr>
              <w:t>DEY0018</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r w:rsidRPr="007B04C7">
              <w:rPr>
                <w:rFonts w:ascii="宋体" w:hAnsi="宋体" w:cs="宋体" w:hint="eastAsia"/>
                <w:i/>
                <w:kern w:val="0"/>
                <w:sz w:val="18"/>
                <w:szCs w:val="18"/>
              </w:rPr>
              <w:t xml:space="preserve">　</w:t>
            </w: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GMDW_ YZBWXHXPJYZZZMBM</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8</w:t>
            </w:r>
          </w:p>
        </w:tc>
        <w:tc>
          <w:tcPr>
            <w:tcW w:w="2133"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hint="eastAsia"/>
                <w:kern w:val="0"/>
                <w:sz w:val="18"/>
                <w:szCs w:val="18"/>
              </w:rPr>
              <w:t>购买单位经办人</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hint="eastAsia"/>
                <w:kern w:val="0"/>
                <w:sz w:val="18"/>
                <w:szCs w:val="18"/>
              </w:rPr>
              <w:t xml:space="preserve">　</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r w:rsidRPr="007B04C7">
              <w:rPr>
                <w:rFonts w:ascii="宋体" w:hAnsi="宋体" w:cs="宋体"/>
                <w:i/>
                <w:kern w:val="0"/>
                <w:sz w:val="18"/>
                <w:szCs w:val="18"/>
              </w:rPr>
              <w:t>DQR0003</w:t>
            </w: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GMDWJBR</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8</w:t>
            </w:r>
            <w:r w:rsidRPr="007B04C7">
              <w:rPr>
                <w:rFonts w:ascii="宋体" w:hAnsi="宋体" w:cs="宋体"/>
                <w:color w:val="000000" w:themeColor="text1"/>
                <w:kern w:val="0"/>
                <w:sz w:val="18"/>
                <w:szCs w:val="18"/>
              </w:rPr>
              <w:t>.1</w:t>
            </w:r>
          </w:p>
        </w:tc>
        <w:tc>
          <w:tcPr>
            <w:tcW w:w="2133" w:type="dxa"/>
            <w:tcBorders>
              <w:top w:val="single" w:sz="4" w:space="0" w:color="auto"/>
              <w:left w:val="nil"/>
              <w:bottom w:val="single" w:sz="4" w:space="0" w:color="auto"/>
              <w:right w:val="single" w:sz="4" w:space="0" w:color="auto"/>
            </w:tcBorders>
            <w:vAlign w:val="center"/>
          </w:tcPr>
          <w:p w:rsidR="007B04C7" w:rsidRPr="007B04C7" w:rsidRDefault="007B04C7" w:rsidP="00D437D8">
            <w:pPr>
              <w:widowControl/>
              <w:spacing w:line="240" w:lineRule="auto"/>
              <w:ind w:firstLineChars="100" w:firstLine="180"/>
              <w:rPr>
                <w:rFonts w:ascii="宋体" w:hAnsi="宋体" w:cs="宋体"/>
                <w:kern w:val="0"/>
                <w:sz w:val="18"/>
                <w:szCs w:val="18"/>
              </w:rPr>
            </w:pPr>
            <w:r w:rsidRPr="007B04C7">
              <w:rPr>
                <w:rFonts w:ascii="宋体" w:hAnsi="宋体" w:cs="宋体" w:hint="eastAsia"/>
                <w:kern w:val="0"/>
                <w:sz w:val="18"/>
                <w:szCs w:val="18"/>
              </w:rPr>
              <w:t>姓名</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kern w:val="0"/>
                <w:sz w:val="18"/>
                <w:szCs w:val="18"/>
              </w:rPr>
              <w:t>DE00002</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r w:rsidRPr="007B04C7">
              <w:rPr>
                <w:rFonts w:ascii="宋体" w:hAnsi="宋体" w:cs="宋体" w:hint="eastAsia"/>
                <w:i/>
                <w:kern w:val="0"/>
                <w:sz w:val="18"/>
                <w:szCs w:val="18"/>
              </w:rPr>
              <w:t xml:space="preserve">　</w:t>
            </w: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GMDWJBR_XM</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8</w:t>
            </w:r>
            <w:r w:rsidRPr="007B04C7">
              <w:rPr>
                <w:rFonts w:ascii="宋体" w:hAnsi="宋体" w:cs="宋体"/>
                <w:color w:val="000000" w:themeColor="text1"/>
                <w:kern w:val="0"/>
                <w:sz w:val="18"/>
                <w:szCs w:val="18"/>
              </w:rPr>
              <w:t>.2</w:t>
            </w:r>
          </w:p>
        </w:tc>
        <w:tc>
          <w:tcPr>
            <w:tcW w:w="2133" w:type="dxa"/>
            <w:tcBorders>
              <w:top w:val="single" w:sz="4" w:space="0" w:color="auto"/>
              <w:left w:val="nil"/>
              <w:bottom w:val="single" w:sz="4" w:space="0" w:color="auto"/>
              <w:right w:val="single" w:sz="4" w:space="0" w:color="auto"/>
            </w:tcBorders>
            <w:vAlign w:val="center"/>
          </w:tcPr>
          <w:p w:rsidR="007B04C7" w:rsidRPr="001A4A8F" w:rsidRDefault="007B04C7" w:rsidP="00D437D8">
            <w:pPr>
              <w:widowControl/>
              <w:spacing w:line="240" w:lineRule="auto"/>
              <w:ind w:firstLineChars="100" w:firstLine="180"/>
              <w:rPr>
                <w:rFonts w:ascii="宋体" w:hAnsi="宋体" w:cs="宋体"/>
                <w:kern w:val="0"/>
                <w:sz w:val="18"/>
                <w:szCs w:val="18"/>
              </w:rPr>
            </w:pPr>
            <w:r w:rsidRPr="001A4A8F">
              <w:rPr>
                <w:rFonts w:ascii="宋体" w:hAnsi="宋体" w:cs="宋体" w:hint="eastAsia"/>
                <w:kern w:val="0"/>
                <w:sz w:val="18"/>
                <w:szCs w:val="18"/>
              </w:rPr>
              <w:t>易制爆从业人员身份证件类型</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hint="eastAsia"/>
                <w:kern w:val="0"/>
                <w:sz w:val="18"/>
                <w:szCs w:val="18"/>
              </w:rPr>
              <w:t>DEY0034</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r w:rsidRPr="007B04C7">
              <w:rPr>
                <w:rFonts w:ascii="宋体" w:hAnsi="宋体" w:cs="宋体" w:hint="eastAsia"/>
                <w:i/>
                <w:kern w:val="0"/>
                <w:sz w:val="18"/>
                <w:szCs w:val="18"/>
              </w:rPr>
              <w:t xml:space="preserve">　</w:t>
            </w: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 xml:space="preserve">GMDWJBR </w:t>
            </w:r>
            <w:r w:rsidRPr="007B04C7">
              <w:rPr>
                <w:rFonts w:ascii="宋体" w:hAnsi="宋体" w:cs="宋体" w:hint="eastAsia"/>
                <w:kern w:val="0"/>
                <w:sz w:val="18"/>
                <w:szCs w:val="18"/>
              </w:rPr>
              <w:t>_</w:t>
            </w:r>
            <w:r w:rsidRPr="007B04C7">
              <w:rPr>
                <w:rFonts w:ascii="宋体" w:hAnsi="宋体" w:cs="宋体"/>
                <w:kern w:val="0"/>
                <w:sz w:val="18"/>
                <w:szCs w:val="18"/>
              </w:rPr>
              <w:t>YZBCYRYSFZJLX</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8.3</w:t>
            </w:r>
          </w:p>
        </w:tc>
        <w:tc>
          <w:tcPr>
            <w:tcW w:w="2133" w:type="dxa"/>
            <w:tcBorders>
              <w:top w:val="single" w:sz="4" w:space="0" w:color="auto"/>
              <w:left w:val="nil"/>
              <w:bottom w:val="single" w:sz="4" w:space="0" w:color="auto"/>
              <w:right w:val="single" w:sz="4" w:space="0" w:color="auto"/>
            </w:tcBorders>
            <w:vAlign w:val="center"/>
          </w:tcPr>
          <w:p w:rsidR="007B04C7" w:rsidRPr="008E23F6" w:rsidRDefault="007B04C7" w:rsidP="00D437D8">
            <w:pPr>
              <w:widowControl/>
              <w:spacing w:line="240" w:lineRule="auto"/>
              <w:ind w:firstLineChars="100" w:firstLine="180"/>
              <w:rPr>
                <w:rFonts w:ascii="宋体" w:hAnsi="宋体" w:cs="宋体"/>
                <w:kern w:val="0"/>
                <w:sz w:val="18"/>
                <w:szCs w:val="18"/>
              </w:rPr>
            </w:pPr>
            <w:r w:rsidRPr="008E23F6">
              <w:rPr>
                <w:rFonts w:ascii="宋体" w:hAnsi="宋体" w:cs="宋体" w:hint="eastAsia"/>
                <w:kern w:val="0"/>
                <w:sz w:val="18"/>
                <w:szCs w:val="18"/>
              </w:rPr>
              <w:t>证件号码</w:t>
            </w:r>
          </w:p>
        </w:tc>
        <w:tc>
          <w:tcPr>
            <w:tcW w:w="1417" w:type="dxa"/>
            <w:tcBorders>
              <w:top w:val="single" w:sz="4" w:space="0" w:color="auto"/>
              <w:left w:val="nil"/>
              <w:bottom w:val="single" w:sz="4" w:space="0" w:color="auto"/>
              <w:right w:val="single" w:sz="4" w:space="0" w:color="auto"/>
            </w:tcBorders>
            <w:vAlign w:val="center"/>
          </w:tcPr>
          <w:p w:rsidR="007B04C7" w:rsidRPr="008E23F6" w:rsidRDefault="007B04C7" w:rsidP="007B04C7">
            <w:pPr>
              <w:widowControl/>
              <w:spacing w:line="240" w:lineRule="auto"/>
              <w:jc w:val="left"/>
              <w:rPr>
                <w:rFonts w:ascii="宋体" w:hAnsi="宋体" w:cs="宋体"/>
                <w:kern w:val="0"/>
                <w:sz w:val="18"/>
                <w:szCs w:val="18"/>
              </w:rPr>
            </w:pPr>
            <w:r w:rsidRPr="008E23F6">
              <w:rPr>
                <w:rFonts w:ascii="宋体" w:hAnsi="宋体" w:cs="宋体" w:hint="eastAsia"/>
                <w:kern w:val="0"/>
                <w:sz w:val="18"/>
                <w:szCs w:val="18"/>
              </w:rPr>
              <w:t>DE00618</w:t>
            </w:r>
          </w:p>
        </w:tc>
        <w:tc>
          <w:tcPr>
            <w:tcW w:w="1560" w:type="dxa"/>
            <w:tcBorders>
              <w:top w:val="single" w:sz="4" w:space="0" w:color="auto"/>
              <w:left w:val="nil"/>
              <w:bottom w:val="single" w:sz="4" w:space="0" w:color="auto"/>
              <w:right w:val="single" w:sz="4" w:space="0" w:color="auto"/>
            </w:tcBorders>
            <w:vAlign w:val="center"/>
          </w:tcPr>
          <w:p w:rsidR="007B04C7" w:rsidRPr="008E23F6" w:rsidRDefault="007B04C7" w:rsidP="007B04C7">
            <w:pPr>
              <w:widowControl/>
              <w:spacing w:line="240" w:lineRule="auto"/>
              <w:jc w:val="left"/>
              <w:rPr>
                <w:rFonts w:ascii="宋体" w:hAnsi="宋体" w:cs="宋体"/>
                <w:i/>
                <w:kern w:val="0"/>
                <w:sz w:val="18"/>
                <w:szCs w:val="18"/>
              </w:rPr>
            </w:pPr>
            <w:r w:rsidRPr="008E23F6">
              <w:rPr>
                <w:rFonts w:ascii="宋体" w:hAnsi="宋体" w:cs="宋体"/>
                <w:i/>
                <w:kern w:val="0"/>
                <w:sz w:val="18"/>
                <w:szCs w:val="18"/>
              </w:rPr>
              <w:t>DQR0034</w:t>
            </w:r>
          </w:p>
        </w:tc>
        <w:tc>
          <w:tcPr>
            <w:tcW w:w="1710" w:type="dxa"/>
            <w:tcBorders>
              <w:top w:val="single" w:sz="4" w:space="0" w:color="auto"/>
              <w:left w:val="nil"/>
              <w:bottom w:val="single" w:sz="4" w:space="0" w:color="auto"/>
              <w:right w:val="single" w:sz="4" w:space="0" w:color="auto"/>
            </w:tcBorders>
            <w:vAlign w:val="center"/>
          </w:tcPr>
          <w:p w:rsidR="007B04C7" w:rsidRPr="008E23F6" w:rsidRDefault="007B04C7" w:rsidP="007B04C7">
            <w:pPr>
              <w:widowControl/>
              <w:spacing w:line="240" w:lineRule="auto"/>
              <w:rPr>
                <w:rFonts w:ascii="宋体" w:hAnsi="宋体" w:cs="宋体"/>
                <w:kern w:val="0"/>
                <w:sz w:val="18"/>
                <w:szCs w:val="18"/>
              </w:rPr>
            </w:pPr>
            <w:r w:rsidRPr="008E23F6">
              <w:rPr>
                <w:rFonts w:ascii="宋体" w:hAnsi="宋体" w:cs="宋体"/>
                <w:kern w:val="0"/>
                <w:sz w:val="18"/>
                <w:szCs w:val="18"/>
              </w:rPr>
              <w:t>GMDWJBR</w:t>
            </w:r>
            <w:r w:rsidRPr="008E23F6">
              <w:rPr>
                <w:rFonts w:ascii="宋体" w:hAnsi="宋体" w:cs="宋体" w:hint="eastAsia"/>
                <w:kern w:val="0"/>
                <w:sz w:val="18"/>
                <w:szCs w:val="18"/>
              </w:rPr>
              <w:t xml:space="preserve"> _ZJHM</w:t>
            </w:r>
          </w:p>
        </w:tc>
        <w:tc>
          <w:tcPr>
            <w:tcW w:w="955" w:type="dxa"/>
            <w:tcBorders>
              <w:top w:val="nil"/>
              <w:left w:val="nil"/>
              <w:bottom w:val="single" w:sz="4" w:space="0" w:color="auto"/>
              <w:right w:val="single" w:sz="4" w:space="0" w:color="auto"/>
            </w:tcBorders>
            <w:vAlign w:val="center"/>
          </w:tcPr>
          <w:p w:rsid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8</w:t>
            </w:r>
            <w:r w:rsidRPr="007B04C7">
              <w:rPr>
                <w:rFonts w:ascii="宋体" w:hAnsi="宋体" w:cs="宋体"/>
                <w:color w:val="000000" w:themeColor="text1"/>
                <w:kern w:val="0"/>
                <w:sz w:val="18"/>
                <w:szCs w:val="18"/>
              </w:rPr>
              <w:t>.</w:t>
            </w:r>
            <w:r w:rsidRPr="007B04C7">
              <w:rPr>
                <w:rFonts w:ascii="宋体" w:hAnsi="宋体" w:cs="宋体" w:hint="eastAsia"/>
                <w:color w:val="000000" w:themeColor="text1"/>
                <w:kern w:val="0"/>
                <w:sz w:val="18"/>
                <w:szCs w:val="18"/>
              </w:rPr>
              <w:t>4</w:t>
            </w:r>
          </w:p>
        </w:tc>
        <w:tc>
          <w:tcPr>
            <w:tcW w:w="2133" w:type="dxa"/>
            <w:tcBorders>
              <w:top w:val="single" w:sz="4" w:space="0" w:color="auto"/>
              <w:left w:val="nil"/>
              <w:bottom w:val="single" w:sz="4" w:space="0" w:color="auto"/>
              <w:right w:val="single" w:sz="4" w:space="0" w:color="auto"/>
            </w:tcBorders>
            <w:vAlign w:val="center"/>
          </w:tcPr>
          <w:p w:rsidR="007B04C7" w:rsidRPr="007B04C7" w:rsidRDefault="007B04C7" w:rsidP="00D437D8">
            <w:pPr>
              <w:widowControl/>
              <w:spacing w:line="240" w:lineRule="auto"/>
              <w:ind w:firstLineChars="100" w:firstLine="180"/>
              <w:rPr>
                <w:rFonts w:ascii="宋体" w:hAnsi="宋体" w:cs="宋体"/>
                <w:kern w:val="0"/>
                <w:sz w:val="18"/>
                <w:szCs w:val="18"/>
              </w:rPr>
            </w:pPr>
            <w:r w:rsidRPr="007B04C7">
              <w:rPr>
                <w:rFonts w:ascii="宋体" w:hAnsi="宋体" w:cs="宋体" w:hint="eastAsia"/>
                <w:kern w:val="0"/>
                <w:sz w:val="18"/>
                <w:szCs w:val="18"/>
              </w:rPr>
              <w:t>移动电话</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kern w:val="0"/>
                <w:sz w:val="18"/>
                <w:szCs w:val="18"/>
              </w:rPr>
              <w:t>DE00215</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r w:rsidRPr="007B04C7">
              <w:rPr>
                <w:rFonts w:ascii="宋体" w:hAnsi="宋体" w:cs="宋体" w:hint="eastAsia"/>
                <w:i/>
                <w:kern w:val="0"/>
                <w:sz w:val="18"/>
                <w:szCs w:val="18"/>
              </w:rPr>
              <w:t xml:space="preserve">　</w:t>
            </w: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GMDWJBR_YDDH</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9</w:t>
            </w:r>
          </w:p>
        </w:tc>
        <w:tc>
          <w:tcPr>
            <w:tcW w:w="2133" w:type="dxa"/>
            <w:tcBorders>
              <w:top w:val="single" w:sz="4" w:space="0" w:color="auto"/>
              <w:left w:val="nil"/>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数据归属单位代码</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kern w:val="0"/>
                <w:sz w:val="18"/>
                <w:szCs w:val="18"/>
              </w:rPr>
              <w:t>DE</w:t>
            </w:r>
            <w:r w:rsidRPr="007B04C7">
              <w:rPr>
                <w:rFonts w:ascii="宋体" w:hAnsi="宋体" w:cs="宋体" w:hint="eastAsia"/>
                <w:kern w:val="0"/>
                <w:sz w:val="18"/>
                <w:szCs w:val="18"/>
              </w:rPr>
              <w:t>00630</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jc w:val="left"/>
              <w:rPr>
                <w:rFonts w:ascii="宋体" w:hAnsi="宋体" w:cs="宋体"/>
                <w:i/>
                <w:kern w:val="0"/>
                <w:sz w:val="18"/>
                <w:szCs w:val="18"/>
              </w:rPr>
            </w:pPr>
          </w:p>
        </w:tc>
        <w:tc>
          <w:tcPr>
            <w:tcW w:w="1710" w:type="dxa"/>
            <w:tcBorders>
              <w:top w:val="single" w:sz="4" w:space="0" w:color="auto"/>
              <w:left w:val="nil"/>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hint="eastAsia"/>
                <w:kern w:val="0"/>
                <w:sz w:val="18"/>
                <w:szCs w:val="18"/>
              </w:rPr>
              <w:t>SJGSDWDM</w:t>
            </w:r>
          </w:p>
        </w:tc>
        <w:tc>
          <w:tcPr>
            <w:tcW w:w="955" w:type="dxa"/>
            <w:tcBorders>
              <w:top w:val="nil"/>
              <w:left w:val="nil"/>
              <w:bottom w:val="single" w:sz="4" w:space="0" w:color="auto"/>
              <w:right w:val="single" w:sz="4" w:space="0" w:color="auto"/>
            </w:tcBorders>
            <w:shd w:val="clear" w:color="000000" w:fill="FFFFFF"/>
            <w:vAlign w:val="center"/>
          </w:tcPr>
          <w:p w:rsid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404"/>
        </w:trPr>
        <w:tc>
          <w:tcPr>
            <w:tcW w:w="633" w:type="dxa"/>
            <w:tcBorders>
              <w:top w:val="single" w:sz="4" w:space="0" w:color="auto"/>
              <w:left w:val="single" w:sz="4" w:space="0" w:color="auto"/>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10</w:t>
            </w:r>
          </w:p>
        </w:tc>
        <w:tc>
          <w:tcPr>
            <w:tcW w:w="2133" w:type="dxa"/>
            <w:tcBorders>
              <w:top w:val="single" w:sz="4" w:space="0" w:color="auto"/>
              <w:left w:val="nil"/>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kern w:val="0"/>
                <w:sz w:val="18"/>
                <w:szCs w:val="18"/>
              </w:rPr>
              <w:t>数据归属单位</w:t>
            </w:r>
            <w:r w:rsidRPr="007B04C7">
              <w:rPr>
                <w:rFonts w:ascii="宋体" w:hAnsi="宋体" w:cs="宋体" w:hint="eastAsia"/>
                <w:kern w:val="0"/>
                <w:sz w:val="18"/>
                <w:szCs w:val="18"/>
              </w:rPr>
              <w:t>名称</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kern w:val="0"/>
                <w:sz w:val="18"/>
                <w:szCs w:val="18"/>
              </w:rPr>
              <w:t>DE</w:t>
            </w:r>
            <w:r w:rsidRPr="007B04C7">
              <w:rPr>
                <w:rFonts w:ascii="宋体" w:hAnsi="宋体" w:cs="宋体" w:hint="eastAsia"/>
                <w:kern w:val="0"/>
                <w:sz w:val="18"/>
                <w:szCs w:val="18"/>
              </w:rPr>
              <w:t>00632</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jc w:val="left"/>
              <w:rPr>
                <w:rFonts w:ascii="宋体" w:hAnsi="宋体" w:cs="宋体"/>
                <w:i/>
                <w:kern w:val="0"/>
                <w:sz w:val="18"/>
                <w:szCs w:val="18"/>
              </w:rPr>
            </w:pPr>
          </w:p>
        </w:tc>
        <w:tc>
          <w:tcPr>
            <w:tcW w:w="1710" w:type="dxa"/>
            <w:tcBorders>
              <w:top w:val="single" w:sz="4" w:space="0" w:color="auto"/>
              <w:left w:val="nil"/>
              <w:bottom w:val="single" w:sz="4" w:space="0" w:color="auto"/>
              <w:right w:val="single" w:sz="4" w:space="0" w:color="auto"/>
            </w:tcBorders>
            <w:shd w:val="clear" w:color="000000" w:fill="FFFFFF"/>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hint="eastAsia"/>
                <w:kern w:val="0"/>
                <w:sz w:val="18"/>
                <w:szCs w:val="18"/>
              </w:rPr>
              <w:t>SJGSDWMC</w:t>
            </w:r>
          </w:p>
        </w:tc>
        <w:tc>
          <w:tcPr>
            <w:tcW w:w="955" w:type="dxa"/>
            <w:tcBorders>
              <w:top w:val="nil"/>
              <w:left w:val="nil"/>
              <w:bottom w:val="single" w:sz="4" w:space="0" w:color="auto"/>
              <w:right w:val="single" w:sz="4" w:space="0" w:color="auto"/>
            </w:tcBorders>
            <w:shd w:val="clear" w:color="000000" w:fill="FFFFFF"/>
            <w:vAlign w:val="center"/>
          </w:tcPr>
          <w:p w:rsid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B04C7" w:rsidRPr="00477EA2" w:rsidTr="007B04C7">
        <w:trPr>
          <w:trHeight w:val="404"/>
        </w:trPr>
        <w:tc>
          <w:tcPr>
            <w:tcW w:w="633" w:type="dxa"/>
            <w:tcBorders>
              <w:top w:val="single" w:sz="4" w:space="0" w:color="auto"/>
              <w:left w:val="single" w:sz="4" w:space="0" w:color="auto"/>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11</w:t>
            </w:r>
          </w:p>
        </w:tc>
        <w:tc>
          <w:tcPr>
            <w:tcW w:w="2133"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hint="eastAsia"/>
                <w:kern w:val="0"/>
                <w:sz w:val="18"/>
                <w:szCs w:val="18"/>
              </w:rPr>
              <w:t>登记时间</w:t>
            </w:r>
          </w:p>
        </w:tc>
        <w:tc>
          <w:tcPr>
            <w:tcW w:w="1417"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kern w:val="0"/>
                <w:sz w:val="18"/>
                <w:szCs w:val="18"/>
              </w:rPr>
            </w:pPr>
            <w:r w:rsidRPr="007B04C7">
              <w:rPr>
                <w:rFonts w:ascii="宋体" w:hAnsi="宋体" w:cs="宋体" w:hint="eastAsia"/>
                <w:kern w:val="0"/>
                <w:sz w:val="18"/>
                <w:szCs w:val="18"/>
              </w:rPr>
              <w:t>DE00524</w:t>
            </w:r>
          </w:p>
        </w:tc>
        <w:tc>
          <w:tcPr>
            <w:tcW w:w="156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i/>
                <w:kern w:val="0"/>
                <w:sz w:val="18"/>
                <w:szCs w:val="18"/>
              </w:rPr>
            </w:pPr>
          </w:p>
        </w:tc>
        <w:tc>
          <w:tcPr>
            <w:tcW w:w="1710" w:type="dxa"/>
            <w:tcBorders>
              <w:top w:val="single" w:sz="4" w:space="0" w:color="auto"/>
              <w:left w:val="nil"/>
              <w:bottom w:val="single" w:sz="4" w:space="0" w:color="auto"/>
              <w:right w:val="single" w:sz="4" w:space="0" w:color="auto"/>
            </w:tcBorders>
            <w:vAlign w:val="center"/>
          </w:tcPr>
          <w:p w:rsidR="007B04C7" w:rsidRPr="007B04C7" w:rsidRDefault="007B04C7" w:rsidP="007B04C7">
            <w:pPr>
              <w:widowControl/>
              <w:spacing w:line="240" w:lineRule="auto"/>
              <w:rPr>
                <w:rFonts w:ascii="宋体" w:hAnsi="宋体" w:cs="宋体"/>
                <w:kern w:val="0"/>
                <w:sz w:val="18"/>
                <w:szCs w:val="18"/>
              </w:rPr>
            </w:pPr>
            <w:r w:rsidRPr="007B04C7">
              <w:rPr>
                <w:rFonts w:ascii="宋体" w:hAnsi="宋体" w:cs="宋体" w:hint="eastAsia"/>
                <w:kern w:val="0"/>
                <w:sz w:val="18"/>
                <w:szCs w:val="18"/>
              </w:rPr>
              <w:t>DJSJ</w:t>
            </w:r>
          </w:p>
        </w:tc>
        <w:tc>
          <w:tcPr>
            <w:tcW w:w="955" w:type="dxa"/>
            <w:tcBorders>
              <w:top w:val="nil"/>
              <w:left w:val="nil"/>
              <w:bottom w:val="single" w:sz="4" w:space="0" w:color="auto"/>
              <w:right w:val="single" w:sz="4" w:space="0" w:color="auto"/>
            </w:tcBorders>
            <w:vAlign w:val="center"/>
          </w:tcPr>
          <w:p w:rsidR="007B04C7" w:rsidRPr="007B04C7" w:rsidRDefault="007B04C7" w:rsidP="007B04C7">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非空</w:t>
            </w:r>
          </w:p>
        </w:tc>
      </w:tr>
    </w:tbl>
    <w:p w:rsidR="008C4076" w:rsidRDefault="008C4076" w:rsidP="008C4076">
      <w:pPr>
        <w:pStyle w:val="afff"/>
        <w:spacing w:line="480" w:lineRule="auto"/>
        <w:jc w:val="left"/>
        <w:rPr>
          <w:rFonts w:cs="Times New Roman"/>
          <w:color w:val="000000" w:themeColor="text1"/>
        </w:rPr>
      </w:pPr>
      <w:r>
        <w:rPr>
          <w:color w:val="000000" w:themeColor="text1"/>
        </w:rPr>
        <w:t>4.</w:t>
      </w:r>
      <w:bookmarkEnd w:id="52"/>
      <w:r w:rsidR="00150E37">
        <w:rPr>
          <w:rFonts w:hint="eastAsia"/>
          <w:color w:val="000000" w:themeColor="text1"/>
        </w:rPr>
        <w:t>9</w:t>
      </w:r>
      <w:r>
        <w:rPr>
          <w:rFonts w:hint="eastAsia"/>
          <w:color w:val="000000" w:themeColor="text1"/>
        </w:rPr>
        <w:t>销售易制爆危险化学品数量信息</w:t>
      </w:r>
    </w:p>
    <w:p w:rsidR="008C4076" w:rsidRDefault="008C4076" w:rsidP="008C4076">
      <w:pPr>
        <w:ind w:firstLineChars="200" w:firstLine="420"/>
        <w:rPr>
          <w:rFonts w:cs="Times New Roman"/>
          <w:color w:val="000000" w:themeColor="text1"/>
        </w:rPr>
      </w:pPr>
      <w:r>
        <w:rPr>
          <w:rFonts w:cs="宋体" w:hint="eastAsia"/>
          <w:color w:val="000000" w:themeColor="text1"/>
        </w:rPr>
        <w:t>销售易制爆危险化学品数量信息数据项见表</w:t>
      </w:r>
      <w:r w:rsidR="00150E37">
        <w:rPr>
          <w:rFonts w:hint="eastAsia"/>
          <w:color w:val="000000" w:themeColor="text1"/>
        </w:rPr>
        <w:t>10</w:t>
      </w:r>
      <w:r>
        <w:rPr>
          <w:rFonts w:cs="宋体" w:hint="eastAsia"/>
          <w:color w:val="000000" w:themeColor="text1"/>
        </w:rPr>
        <w:t>。</w:t>
      </w:r>
    </w:p>
    <w:tbl>
      <w:tblPr>
        <w:tblW w:w="9087" w:type="dxa"/>
        <w:tblInd w:w="-106" w:type="dxa"/>
        <w:tblLayout w:type="fixed"/>
        <w:tblLook w:val="04A0" w:firstRow="1" w:lastRow="0" w:firstColumn="1" w:lastColumn="0" w:noHBand="0" w:noVBand="1"/>
      </w:tblPr>
      <w:tblGrid>
        <w:gridCol w:w="9087"/>
      </w:tblGrid>
      <w:tr w:rsidR="008C4076" w:rsidTr="008C4076">
        <w:trPr>
          <w:trHeight w:val="810"/>
        </w:trPr>
        <w:tc>
          <w:tcPr>
            <w:tcW w:w="9087" w:type="dxa"/>
            <w:tcBorders>
              <w:top w:val="nil"/>
              <w:left w:val="nil"/>
              <w:bottom w:val="nil"/>
              <w:right w:val="nil"/>
            </w:tcBorders>
            <w:vAlign w:val="center"/>
          </w:tcPr>
          <w:p w:rsidR="008C4076" w:rsidRPr="0019721E" w:rsidRDefault="008C4076" w:rsidP="008C4076">
            <w:pPr>
              <w:pStyle w:val="afff"/>
              <w:spacing w:line="480" w:lineRule="auto"/>
              <w:rPr>
                <w:color w:val="000000" w:themeColor="text1"/>
                <w:kern w:val="0"/>
              </w:rPr>
            </w:pPr>
            <w:r>
              <w:rPr>
                <w:rFonts w:hint="eastAsia"/>
                <w:color w:val="000000" w:themeColor="text1"/>
                <w:kern w:val="0"/>
              </w:rPr>
              <w:t>表</w:t>
            </w:r>
            <w:r w:rsidR="00150E37">
              <w:rPr>
                <w:rFonts w:hint="eastAsia"/>
                <w:color w:val="000000" w:themeColor="text1"/>
                <w:kern w:val="0"/>
              </w:rPr>
              <w:t>10</w:t>
            </w:r>
            <w:r>
              <w:rPr>
                <w:color w:val="000000" w:themeColor="text1"/>
                <w:kern w:val="0"/>
              </w:rPr>
              <w:t xml:space="preserve">  </w:t>
            </w:r>
            <w:r>
              <w:rPr>
                <w:rFonts w:hint="eastAsia"/>
                <w:color w:val="000000" w:themeColor="text1"/>
                <w:kern w:val="0"/>
              </w:rPr>
              <w:t>销售易制爆危险化学品数量信息数据项</w:t>
            </w:r>
          </w:p>
          <w:tbl>
            <w:tblPr>
              <w:tblW w:w="8505" w:type="dxa"/>
              <w:tblInd w:w="3" w:type="dxa"/>
              <w:tblLayout w:type="fixed"/>
              <w:tblLook w:val="04A0" w:firstRow="1" w:lastRow="0" w:firstColumn="1" w:lastColumn="0" w:noHBand="0" w:noVBand="1"/>
            </w:tblPr>
            <w:tblGrid>
              <w:gridCol w:w="679"/>
              <w:gridCol w:w="1884"/>
              <w:gridCol w:w="1739"/>
              <w:gridCol w:w="1739"/>
              <w:gridCol w:w="1450"/>
              <w:gridCol w:w="1014"/>
            </w:tblGrid>
            <w:tr w:rsidR="008C4076" w:rsidTr="000A7657">
              <w:trPr>
                <w:trHeight w:val="397"/>
              </w:trPr>
              <w:tc>
                <w:tcPr>
                  <w:tcW w:w="665" w:type="dxa"/>
                  <w:tcBorders>
                    <w:top w:val="single" w:sz="4" w:space="0" w:color="auto"/>
                    <w:left w:val="single" w:sz="4" w:space="0" w:color="auto"/>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1843"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18"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992"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0A7657">
              <w:trPr>
                <w:trHeight w:val="397"/>
              </w:trPr>
              <w:tc>
                <w:tcPr>
                  <w:tcW w:w="665"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84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业务流水号</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DE00626</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418"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99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0A7657">
              <w:trPr>
                <w:trHeight w:val="397"/>
              </w:trPr>
              <w:tc>
                <w:tcPr>
                  <w:tcW w:w="665"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184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iCs/>
                      <w:color w:val="000000" w:themeColor="text1"/>
                      <w:kern w:val="0"/>
                      <w:sz w:val="18"/>
                      <w:szCs w:val="18"/>
                    </w:rPr>
                  </w:pPr>
                  <w:r>
                    <w:rPr>
                      <w:rFonts w:ascii="宋体" w:hAnsi="宋体" w:cs="宋体"/>
                      <w:i/>
                      <w:iCs/>
                      <w:color w:val="000000" w:themeColor="text1"/>
                      <w:kern w:val="0"/>
                      <w:sz w:val="18"/>
                      <w:szCs w:val="18"/>
                    </w:rPr>
                    <w:t>DEY0011</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18" w:type="dxa"/>
                  <w:tcBorders>
                    <w:top w:val="nil"/>
                    <w:left w:val="nil"/>
                    <w:bottom w:val="single" w:sz="4" w:space="0" w:color="auto"/>
                    <w:right w:val="single" w:sz="4" w:space="0" w:color="auto"/>
                  </w:tcBorders>
                </w:tcPr>
                <w:p w:rsidR="008C4076" w:rsidRDefault="008C4076" w:rsidP="00CF3189">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sidR="00CF3189">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992"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0A7657">
              <w:trPr>
                <w:trHeight w:val="397"/>
              </w:trPr>
              <w:tc>
                <w:tcPr>
                  <w:tcW w:w="665" w:type="dxa"/>
                  <w:tcBorders>
                    <w:top w:val="nil"/>
                    <w:left w:val="single" w:sz="4" w:space="0" w:color="auto"/>
                    <w:bottom w:val="single" w:sz="4" w:space="0" w:color="auto"/>
                    <w:right w:val="single" w:sz="4" w:space="0" w:color="auto"/>
                  </w:tcBorders>
                  <w:vAlign w:val="center"/>
                </w:tcPr>
                <w:p w:rsidR="008C4076" w:rsidRDefault="008C4076" w:rsidP="00D437D8">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3</w:t>
                  </w:r>
                </w:p>
              </w:tc>
              <w:tc>
                <w:tcPr>
                  <w:tcW w:w="1843" w:type="dxa"/>
                  <w:tcBorders>
                    <w:top w:val="single" w:sz="4" w:space="0" w:color="auto"/>
                    <w:left w:val="nil"/>
                    <w:bottom w:val="single" w:sz="4" w:space="0" w:color="auto"/>
                    <w:right w:val="single" w:sz="4" w:space="0" w:color="auto"/>
                  </w:tcBorders>
                  <w:vAlign w:val="center"/>
                </w:tcPr>
                <w:p w:rsidR="008C4076" w:rsidRDefault="008C4076" w:rsidP="00D437D8">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sz w:val="18"/>
                      <w:szCs w:val="18"/>
                    </w:rPr>
                    <w:t>易制爆危险化学品代码</w:t>
                  </w:r>
                </w:p>
              </w:tc>
              <w:tc>
                <w:tcPr>
                  <w:tcW w:w="1701" w:type="dxa"/>
                  <w:tcBorders>
                    <w:top w:val="nil"/>
                    <w:left w:val="nil"/>
                    <w:bottom w:val="single" w:sz="4" w:space="0" w:color="auto"/>
                    <w:right w:val="single" w:sz="4" w:space="0" w:color="auto"/>
                  </w:tcBorders>
                  <w:vAlign w:val="center"/>
                </w:tcPr>
                <w:p w:rsidR="008C4076" w:rsidRDefault="008C4076" w:rsidP="00D437D8">
                  <w:pPr>
                    <w:widowControl/>
                    <w:spacing w:line="240" w:lineRule="auto"/>
                    <w:rPr>
                      <w:rFonts w:ascii="宋体" w:cs="Times New Roman"/>
                      <w:i/>
                      <w:iCs/>
                      <w:color w:val="000000" w:themeColor="text1"/>
                      <w:kern w:val="0"/>
                      <w:sz w:val="18"/>
                      <w:szCs w:val="18"/>
                    </w:rPr>
                  </w:pPr>
                  <w:r>
                    <w:rPr>
                      <w:rFonts w:ascii="宋体" w:hAnsi="宋体" w:cs="宋体"/>
                      <w:i/>
                      <w:iCs/>
                      <w:color w:val="000000" w:themeColor="text1"/>
                      <w:kern w:val="0"/>
                      <w:sz w:val="18"/>
                      <w:szCs w:val="18"/>
                    </w:rPr>
                    <w:t>DEY0014</w:t>
                  </w:r>
                </w:p>
              </w:tc>
              <w:tc>
                <w:tcPr>
                  <w:tcW w:w="1701" w:type="dxa"/>
                  <w:tcBorders>
                    <w:top w:val="nil"/>
                    <w:left w:val="nil"/>
                    <w:bottom w:val="single" w:sz="4" w:space="0" w:color="auto"/>
                    <w:right w:val="single" w:sz="4" w:space="0" w:color="auto"/>
                  </w:tcBorders>
                  <w:vAlign w:val="center"/>
                </w:tcPr>
                <w:p w:rsidR="008C4076" w:rsidRDefault="008C4076" w:rsidP="00D437D8">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18" w:type="dxa"/>
                  <w:tcBorders>
                    <w:top w:val="nil"/>
                    <w:left w:val="nil"/>
                    <w:bottom w:val="single" w:sz="4" w:space="0" w:color="auto"/>
                    <w:right w:val="single" w:sz="4" w:space="0" w:color="auto"/>
                  </w:tcBorders>
                  <w:vAlign w:val="center"/>
                </w:tcPr>
                <w:p w:rsidR="008C4076" w:rsidRDefault="008C4076" w:rsidP="00D437D8">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YZBWXHXPDM</w:t>
                  </w:r>
                </w:p>
              </w:tc>
              <w:tc>
                <w:tcPr>
                  <w:tcW w:w="992" w:type="dxa"/>
                  <w:tcBorders>
                    <w:top w:val="nil"/>
                    <w:left w:val="nil"/>
                    <w:bottom w:val="single" w:sz="4" w:space="0" w:color="auto"/>
                    <w:right w:val="single" w:sz="4" w:space="0" w:color="auto"/>
                  </w:tcBorders>
                  <w:vAlign w:val="center"/>
                </w:tcPr>
                <w:p w:rsidR="008C4076" w:rsidRDefault="008C4076" w:rsidP="00D437D8">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770AF4" w:rsidTr="000A7657">
              <w:trPr>
                <w:trHeight w:val="397"/>
              </w:trPr>
              <w:tc>
                <w:tcPr>
                  <w:tcW w:w="665" w:type="dxa"/>
                  <w:tcBorders>
                    <w:top w:val="nil"/>
                    <w:left w:val="single" w:sz="4" w:space="0" w:color="auto"/>
                    <w:bottom w:val="single" w:sz="4" w:space="0" w:color="auto"/>
                    <w:right w:val="single" w:sz="4" w:space="0" w:color="auto"/>
                  </w:tcBorders>
                  <w:vAlign w:val="center"/>
                </w:tcPr>
                <w:p w:rsidR="00770AF4" w:rsidRPr="007B04C7" w:rsidRDefault="00770AF4" w:rsidP="00FD581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1843" w:type="dxa"/>
                  <w:tcBorders>
                    <w:top w:val="single" w:sz="4" w:space="0" w:color="auto"/>
                    <w:left w:val="nil"/>
                    <w:bottom w:val="single" w:sz="4" w:space="0" w:color="auto"/>
                    <w:right w:val="single" w:sz="4" w:space="0" w:color="auto"/>
                  </w:tcBorders>
                  <w:vAlign w:val="center"/>
                </w:tcPr>
                <w:p w:rsidR="00770AF4" w:rsidRPr="00F90DF1" w:rsidRDefault="00770AF4" w:rsidP="00FD5819">
                  <w:pPr>
                    <w:widowControl/>
                    <w:spacing w:line="240" w:lineRule="auto"/>
                    <w:rPr>
                      <w:rFonts w:ascii="宋体" w:hAnsi="宋体" w:cs="宋体"/>
                      <w:kern w:val="0"/>
                      <w:sz w:val="18"/>
                      <w:szCs w:val="18"/>
                    </w:rPr>
                  </w:pPr>
                  <w:r w:rsidRPr="00F90DF1">
                    <w:rPr>
                      <w:rFonts w:ascii="宋体" w:hAnsi="宋体" w:cs="宋体" w:hint="eastAsia"/>
                      <w:kern w:val="0"/>
                      <w:sz w:val="18"/>
                      <w:szCs w:val="18"/>
                    </w:rPr>
                    <w:t>别称_名称</w:t>
                  </w:r>
                </w:p>
              </w:tc>
              <w:tc>
                <w:tcPr>
                  <w:tcW w:w="1701" w:type="dxa"/>
                  <w:tcBorders>
                    <w:top w:val="nil"/>
                    <w:left w:val="nil"/>
                    <w:bottom w:val="single" w:sz="4" w:space="0" w:color="auto"/>
                    <w:right w:val="single" w:sz="4" w:space="0" w:color="auto"/>
                  </w:tcBorders>
                  <w:vAlign w:val="center"/>
                </w:tcPr>
                <w:p w:rsidR="00770AF4" w:rsidRPr="00F90DF1" w:rsidRDefault="00770AF4" w:rsidP="00FD5819">
                  <w:pPr>
                    <w:widowControl/>
                    <w:spacing w:line="240" w:lineRule="auto"/>
                    <w:jc w:val="left"/>
                    <w:rPr>
                      <w:rFonts w:ascii="宋体" w:hAnsi="宋体" w:cs="宋体"/>
                      <w:kern w:val="0"/>
                      <w:sz w:val="18"/>
                      <w:szCs w:val="18"/>
                    </w:rPr>
                  </w:pPr>
                  <w:r w:rsidRPr="00F90DF1">
                    <w:rPr>
                      <w:rFonts w:ascii="宋体" w:hAnsi="宋体" w:cs="宋体"/>
                      <w:kern w:val="0"/>
                      <w:sz w:val="18"/>
                      <w:szCs w:val="18"/>
                    </w:rPr>
                    <w:t>DE</w:t>
                  </w:r>
                  <w:r w:rsidRPr="00F90DF1">
                    <w:rPr>
                      <w:rFonts w:ascii="宋体" w:hAnsi="宋体" w:cs="宋体" w:hint="eastAsia"/>
                      <w:kern w:val="0"/>
                      <w:sz w:val="18"/>
                      <w:szCs w:val="18"/>
                    </w:rPr>
                    <w:t>00928</w:t>
                  </w:r>
                </w:p>
              </w:tc>
              <w:tc>
                <w:tcPr>
                  <w:tcW w:w="1701" w:type="dxa"/>
                  <w:tcBorders>
                    <w:top w:val="nil"/>
                    <w:left w:val="nil"/>
                    <w:bottom w:val="single" w:sz="4" w:space="0" w:color="auto"/>
                    <w:right w:val="single" w:sz="4" w:space="0" w:color="auto"/>
                  </w:tcBorders>
                  <w:vAlign w:val="center"/>
                </w:tcPr>
                <w:p w:rsidR="00770AF4" w:rsidRPr="00F90DF1" w:rsidRDefault="00C707C9" w:rsidP="00FD5819">
                  <w:pPr>
                    <w:widowControl/>
                    <w:spacing w:line="240" w:lineRule="auto"/>
                    <w:jc w:val="left"/>
                    <w:rPr>
                      <w:rFonts w:ascii="宋体" w:hAnsi="宋体" w:cs="宋体"/>
                      <w:i/>
                      <w:kern w:val="0"/>
                      <w:sz w:val="18"/>
                      <w:szCs w:val="18"/>
                    </w:rPr>
                  </w:pPr>
                  <w:r>
                    <w:rPr>
                      <w:rFonts w:ascii="宋体" w:hAnsi="宋体" w:cs="宋体"/>
                      <w:i/>
                      <w:kern w:val="0"/>
                      <w:sz w:val="18"/>
                      <w:szCs w:val="18"/>
                    </w:rPr>
                    <w:t>DQR0045</w:t>
                  </w:r>
                </w:p>
              </w:tc>
              <w:tc>
                <w:tcPr>
                  <w:tcW w:w="1418" w:type="dxa"/>
                  <w:tcBorders>
                    <w:top w:val="nil"/>
                    <w:left w:val="nil"/>
                    <w:bottom w:val="single" w:sz="4" w:space="0" w:color="auto"/>
                    <w:right w:val="single" w:sz="4" w:space="0" w:color="auto"/>
                  </w:tcBorders>
                  <w:vAlign w:val="center"/>
                </w:tcPr>
                <w:p w:rsidR="00770AF4" w:rsidRPr="00F90DF1" w:rsidRDefault="00770AF4" w:rsidP="00FD5819">
                  <w:pPr>
                    <w:widowControl/>
                    <w:spacing w:line="240" w:lineRule="auto"/>
                    <w:rPr>
                      <w:rFonts w:ascii="宋体" w:hAnsi="宋体" w:cs="宋体"/>
                      <w:kern w:val="0"/>
                      <w:sz w:val="18"/>
                      <w:szCs w:val="18"/>
                    </w:rPr>
                  </w:pPr>
                  <w:r w:rsidRPr="00F90DF1">
                    <w:rPr>
                      <w:rFonts w:ascii="宋体" w:hAnsi="宋体" w:cs="宋体" w:hint="eastAsia"/>
                      <w:kern w:val="0"/>
                      <w:sz w:val="18"/>
                      <w:szCs w:val="18"/>
                    </w:rPr>
                    <w:t>BC_MC</w:t>
                  </w:r>
                </w:p>
              </w:tc>
              <w:tc>
                <w:tcPr>
                  <w:tcW w:w="992" w:type="dxa"/>
                  <w:tcBorders>
                    <w:top w:val="nil"/>
                    <w:left w:val="nil"/>
                    <w:bottom w:val="single" w:sz="4" w:space="0" w:color="auto"/>
                    <w:right w:val="single" w:sz="4" w:space="0" w:color="auto"/>
                  </w:tcBorders>
                  <w:vAlign w:val="center"/>
                </w:tcPr>
                <w:p w:rsidR="00770AF4" w:rsidRPr="00770AF4" w:rsidRDefault="00770AF4" w:rsidP="00FD5819">
                  <w:pPr>
                    <w:widowControl/>
                    <w:spacing w:line="240" w:lineRule="auto"/>
                    <w:jc w:val="left"/>
                    <w:rPr>
                      <w:rFonts w:ascii="宋体" w:hAnsi="宋体" w:cs="宋体"/>
                      <w:color w:val="FF0000"/>
                      <w:kern w:val="0"/>
                      <w:sz w:val="18"/>
                      <w:szCs w:val="18"/>
                    </w:rPr>
                  </w:pPr>
                </w:p>
              </w:tc>
            </w:tr>
            <w:tr w:rsidR="008C4076" w:rsidTr="000A7657">
              <w:trPr>
                <w:trHeight w:val="397"/>
              </w:trPr>
              <w:tc>
                <w:tcPr>
                  <w:tcW w:w="665" w:type="dxa"/>
                  <w:tcBorders>
                    <w:top w:val="single" w:sz="4" w:space="0" w:color="auto"/>
                    <w:left w:val="single" w:sz="4" w:space="0" w:color="auto"/>
                    <w:bottom w:val="single" w:sz="4" w:space="0" w:color="auto"/>
                    <w:right w:val="single" w:sz="4" w:space="0" w:color="auto"/>
                  </w:tcBorders>
                  <w:vAlign w:val="center"/>
                </w:tcPr>
                <w:p w:rsidR="008C4076" w:rsidRDefault="00770AF4"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5</w:t>
                  </w:r>
                </w:p>
              </w:tc>
              <w:tc>
                <w:tcPr>
                  <w:tcW w:w="1843" w:type="dxa"/>
                  <w:tcBorders>
                    <w:top w:val="single" w:sz="4" w:space="0" w:color="auto"/>
                    <w:left w:val="nil"/>
                    <w:bottom w:val="single" w:sz="4" w:space="0" w:color="auto"/>
                    <w:right w:val="single" w:sz="4" w:space="0" w:color="auto"/>
                  </w:tcBorders>
                  <w:vAlign w:val="center"/>
                </w:tcPr>
                <w:p w:rsidR="008C4076" w:rsidRPr="007E67AD" w:rsidRDefault="008C4076" w:rsidP="008C4076">
                  <w:pPr>
                    <w:widowControl/>
                    <w:spacing w:line="240" w:lineRule="auto"/>
                    <w:jc w:val="left"/>
                    <w:rPr>
                      <w:rFonts w:ascii="宋体" w:cs="Times New Roman"/>
                      <w:kern w:val="0"/>
                      <w:sz w:val="18"/>
                      <w:szCs w:val="18"/>
                    </w:rPr>
                  </w:pPr>
                  <w:r w:rsidRPr="007E67AD">
                    <w:rPr>
                      <w:rFonts w:ascii="宋体" w:hAnsi="宋体" w:cs="宋体" w:hint="eastAsia"/>
                      <w:kern w:val="0"/>
                      <w:sz w:val="18"/>
                      <w:szCs w:val="18"/>
                    </w:rPr>
                    <w:t>销售</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701" w:type="dxa"/>
                  <w:tcBorders>
                    <w:top w:val="single" w:sz="4" w:space="0" w:color="auto"/>
                    <w:left w:val="nil"/>
                    <w:bottom w:val="single" w:sz="4" w:space="0" w:color="auto"/>
                    <w:right w:val="single" w:sz="4" w:space="0" w:color="auto"/>
                  </w:tcBorders>
                  <w:vAlign w:val="center"/>
                </w:tcPr>
                <w:p w:rsidR="008C4076" w:rsidRPr="00E1618D" w:rsidRDefault="007E67AD" w:rsidP="008C4076">
                  <w:pPr>
                    <w:widowControl/>
                    <w:spacing w:line="240" w:lineRule="auto"/>
                    <w:jc w:val="left"/>
                    <w:rPr>
                      <w:rFonts w:ascii="宋体" w:cs="Times New Roman"/>
                      <w:i/>
                      <w:color w:val="000000" w:themeColor="text1"/>
                      <w:kern w:val="0"/>
                      <w:sz w:val="18"/>
                      <w:szCs w:val="18"/>
                    </w:rPr>
                  </w:pPr>
                  <w:r w:rsidRPr="00E1618D">
                    <w:rPr>
                      <w:rFonts w:ascii="宋体" w:hAnsi="宋体" w:cs="宋体"/>
                      <w:i/>
                      <w:kern w:val="0"/>
                      <w:sz w:val="18"/>
                      <w:szCs w:val="18"/>
                    </w:rPr>
                    <w:t>DQR0040</w:t>
                  </w:r>
                </w:p>
              </w:tc>
              <w:tc>
                <w:tcPr>
                  <w:tcW w:w="1418" w:type="dxa"/>
                  <w:tcBorders>
                    <w:top w:val="single" w:sz="4" w:space="0" w:color="auto"/>
                    <w:left w:val="nil"/>
                    <w:bottom w:val="single" w:sz="4" w:space="0" w:color="auto"/>
                    <w:right w:val="single" w:sz="4" w:space="0" w:color="auto"/>
                  </w:tcBorders>
                </w:tcPr>
                <w:p w:rsidR="008C4076" w:rsidRDefault="007E67AD" w:rsidP="008C4076">
                  <w:pPr>
                    <w:widowControl/>
                    <w:spacing w:line="240" w:lineRule="auto"/>
                    <w:jc w:val="left"/>
                    <w:rPr>
                      <w:rFonts w:ascii="宋体" w:cs="Times New Roman"/>
                      <w:color w:val="000000" w:themeColor="text1"/>
                      <w:kern w:val="0"/>
                      <w:sz w:val="18"/>
                      <w:szCs w:val="18"/>
                    </w:rPr>
                  </w:pPr>
                  <w:r>
                    <w:rPr>
                      <w:rFonts w:ascii="宋体" w:cs="Times New Roman" w:hint="eastAsia"/>
                      <w:color w:val="000000" w:themeColor="text1"/>
                      <w:kern w:val="0"/>
                      <w:sz w:val="18"/>
                      <w:szCs w:val="18"/>
                    </w:rPr>
                    <w:t>XS</w:t>
                  </w:r>
                </w:p>
              </w:tc>
              <w:tc>
                <w:tcPr>
                  <w:tcW w:w="992"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p>
              </w:tc>
            </w:tr>
          </w:tbl>
          <w:p w:rsidR="007B04C7" w:rsidRPr="007B04C7" w:rsidRDefault="007B04C7" w:rsidP="007B04C7">
            <w:pPr>
              <w:pStyle w:val="afff"/>
              <w:spacing w:line="480" w:lineRule="auto"/>
              <w:rPr>
                <w:color w:val="000000" w:themeColor="text1"/>
                <w:kern w:val="0"/>
              </w:rPr>
            </w:pPr>
            <w:r>
              <w:rPr>
                <w:rFonts w:hint="eastAsia"/>
                <w:color w:val="000000" w:themeColor="text1"/>
                <w:kern w:val="0"/>
              </w:rPr>
              <w:lastRenderedPageBreak/>
              <w:t>表</w:t>
            </w:r>
            <w:r w:rsidR="00150E37">
              <w:rPr>
                <w:rFonts w:hint="eastAsia"/>
                <w:color w:val="000000" w:themeColor="text1"/>
                <w:kern w:val="0"/>
              </w:rPr>
              <w:t>10</w:t>
            </w:r>
            <w:r>
              <w:rPr>
                <w:color w:val="000000" w:themeColor="text1"/>
                <w:kern w:val="0"/>
              </w:rPr>
              <w:t xml:space="preserve">  </w:t>
            </w:r>
            <w:r>
              <w:rPr>
                <w:rFonts w:hint="eastAsia"/>
                <w:color w:val="000000" w:themeColor="text1"/>
                <w:kern w:val="0"/>
              </w:rPr>
              <w:t>销售易制爆危险化学品数量信息数据项（</w:t>
            </w:r>
            <w:r w:rsidRPr="007B04C7">
              <w:rPr>
                <w:rFonts w:ascii="宋体" w:eastAsia="宋体" w:hAnsi="宋体" w:hint="eastAsia"/>
                <w:color w:val="000000" w:themeColor="text1"/>
                <w:kern w:val="0"/>
              </w:rPr>
              <w:t>续</w:t>
            </w:r>
            <w:r>
              <w:rPr>
                <w:rFonts w:hint="eastAsia"/>
                <w:color w:val="000000" w:themeColor="text1"/>
                <w:kern w:val="0"/>
              </w:rPr>
              <w:t>）</w:t>
            </w:r>
          </w:p>
          <w:tbl>
            <w:tblPr>
              <w:tblW w:w="8320" w:type="dxa"/>
              <w:tblInd w:w="3" w:type="dxa"/>
              <w:tblLayout w:type="fixed"/>
              <w:tblLook w:val="04A0" w:firstRow="1" w:lastRow="0" w:firstColumn="1" w:lastColumn="0" w:noHBand="0" w:noVBand="1"/>
            </w:tblPr>
            <w:tblGrid>
              <w:gridCol w:w="665"/>
              <w:gridCol w:w="1843"/>
              <w:gridCol w:w="1701"/>
              <w:gridCol w:w="1701"/>
              <w:gridCol w:w="1418"/>
              <w:gridCol w:w="992"/>
            </w:tblGrid>
            <w:tr w:rsidR="007B04C7" w:rsidTr="007B04C7">
              <w:trPr>
                <w:trHeight w:val="397"/>
              </w:trPr>
              <w:tc>
                <w:tcPr>
                  <w:tcW w:w="665" w:type="dxa"/>
                  <w:tcBorders>
                    <w:top w:val="single" w:sz="4" w:space="0" w:color="auto"/>
                    <w:left w:val="single" w:sz="4" w:space="0" w:color="auto"/>
                    <w:bottom w:val="single" w:sz="4" w:space="0" w:color="auto"/>
                    <w:right w:val="single" w:sz="4" w:space="0" w:color="auto"/>
                  </w:tcBorders>
                  <w:vAlign w:val="center"/>
                </w:tcPr>
                <w:p w:rsidR="007B04C7" w:rsidRDefault="007B04C7"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1843" w:type="dxa"/>
                  <w:tcBorders>
                    <w:top w:val="single" w:sz="4" w:space="0" w:color="auto"/>
                    <w:left w:val="nil"/>
                    <w:bottom w:val="single" w:sz="4" w:space="0" w:color="auto"/>
                    <w:right w:val="single" w:sz="4" w:space="0" w:color="auto"/>
                  </w:tcBorders>
                  <w:vAlign w:val="center"/>
                </w:tcPr>
                <w:p w:rsidR="007B04C7" w:rsidRDefault="007B04C7"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7B04C7" w:rsidRDefault="007B04C7"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7B04C7" w:rsidRDefault="007B04C7"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18" w:type="dxa"/>
                  <w:tcBorders>
                    <w:top w:val="single" w:sz="4" w:space="0" w:color="auto"/>
                    <w:left w:val="nil"/>
                    <w:bottom w:val="single" w:sz="4" w:space="0" w:color="auto"/>
                    <w:right w:val="single" w:sz="4" w:space="0" w:color="auto"/>
                  </w:tcBorders>
                  <w:vAlign w:val="center"/>
                </w:tcPr>
                <w:p w:rsidR="007B04C7" w:rsidRDefault="007B04C7"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992" w:type="dxa"/>
                  <w:tcBorders>
                    <w:top w:val="single" w:sz="4" w:space="0" w:color="auto"/>
                    <w:left w:val="nil"/>
                    <w:bottom w:val="single" w:sz="4" w:space="0" w:color="auto"/>
                    <w:right w:val="single" w:sz="4" w:space="0" w:color="auto"/>
                  </w:tcBorders>
                  <w:vAlign w:val="center"/>
                </w:tcPr>
                <w:p w:rsidR="007B04C7" w:rsidRDefault="007B04C7"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153D39" w:rsidTr="00A21CF0">
              <w:trPr>
                <w:trHeight w:val="397"/>
              </w:trPr>
              <w:tc>
                <w:tcPr>
                  <w:tcW w:w="665" w:type="dxa"/>
                  <w:tcBorders>
                    <w:top w:val="single" w:sz="4" w:space="0" w:color="auto"/>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5.1</w:t>
                  </w:r>
                </w:p>
              </w:tc>
              <w:tc>
                <w:tcPr>
                  <w:tcW w:w="1843" w:type="dxa"/>
                  <w:tcBorders>
                    <w:top w:val="single" w:sz="4" w:space="0" w:color="auto"/>
                    <w:left w:val="nil"/>
                    <w:bottom w:val="single" w:sz="4" w:space="0" w:color="auto"/>
                    <w:right w:val="single" w:sz="4" w:space="0" w:color="auto"/>
                  </w:tcBorders>
                  <w:vAlign w:val="center"/>
                </w:tcPr>
                <w:p w:rsidR="00153D39" w:rsidRPr="001C37A6" w:rsidRDefault="00153D39" w:rsidP="00A21CF0">
                  <w:pPr>
                    <w:widowControl/>
                    <w:spacing w:line="240" w:lineRule="auto"/>
                    <w:ind w:firstLineChars="100" w:firstLine="180"/>
                    <w:jc w:val="left"/>
                    <w:rPr>
                      <w:rFonts w:ascii="宋体" w:hAnsi="宋体" w:cs="宋体"/>
                      <w:sz w:val="18"/>
                      <w:szCs w:val="18"/>
                    </w:rPr>
                  </w:pPr>
                  <w:r w:rsidRPr="001C37A6">
                    <w:rPr>
                      <w:rFonts w:ascii="宋体" w:hAnsi="宋体" w:cs="宋体" w:hint="eastAsia"/>
                      <w:sz w:val="18"/>
                      <w:szCs w:val="18"/>
                    </w:rPr>
                    <w:t>易制爆危险化学品计量单位类型</w:t>
                  </w:r>
                </w:p>
              </w:tc>
              <w:tc>
                <w:tcPr>
                  <w:tcW w:w="1701" w:type="dxa"/>
                  <w:tcBorders>
                    <w:top w:val="single" w:sz="4" w:space="0" w:color="auto"/>
                    <w:left w:val="nil"/>
                    <w:bottom w:val="single" w:sz="4" w:space="0" w:color="auto"/>
                    <w:right w:val="single" w:sz="4" w:space="0" w:color="auto"/>
                  </w:tcBorders>
                  <w:vAlign w:val="center"/>
                </w:tcPr>
                <w:p w:rsidR="00153D39" w:rsidRPr="004D1B90" w:rsidRDefault="00153D39" w:rsidP="00A21CF0">
                  <w:pPr>
                    <w:jc w:val="left"/>
                    <w:rPr>
                      <w:rFonts w:ascii="宋体" w:hAnsi="宋体" w:cs="宋体"/>
                      <w:color w:val="000000"/>
                      <w:sz w:val="18"/>
                      <w:szCs w:val="18"/>
                    </w:rPr>
                  </w:pPr>
                  <w:r w:rsidRPr="001C37A6">
                    <w:rPr>
                      <w:rFonts w:ascii="宋体" w:hAnsi="宋体"/>
                      <w:color w:val="000000"/>
                      <w:sz w:val="18"/>
                      <w:szCs w:val="18"/>
                    </w:rPr>
                    <w:t>DEY0035</w:t>
                  </w:r>
                </w:p>
              </w:tc>
              <w:tc>
                <w:tcPr>
                  <w:tcW w:w="1701"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sz w:val="18"/>
                      <w:szCs w:val="18"/>
                    </w:rPr>
                  </w:pPr>
                </w:p>
              </w:tc>
              <w:tc>
                <w:tcPr>
                  <w:tcW w:w="1418" w:type="dxa"/>
                  <w:tcBorders>
                    <w:top w:val="single" w:sz="4" w:space="0" w:color="auto"/>
                    <w:left w:val="nil"/>
                    <w:bottom w:val="single" w:sz="4" w:space="0" w:color="auto"/>
                    <w:right w:val="single" w:sz="4" w:space="0" w:color="auto"/>
                  </w:tcBorders>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XS_</w:t>
                  </w:r>
                  <w:r>
                    <w:t xml:space="preserve"> </w:t>
                  </w:r>
                  <w:r w:rsidR="009314AE">
                    <w:rPr>
                      <w:rFonts w:ascii="宋体" w:hAnsi="宋体" w:cs="宋体"/>
                      <w:color w:val="000000" w:themeColor="text1"/>
                      <w:kern w:val="0"/>
                      <w:sz w:val="18"/>
                      <w:szCs w:val="18"/>
                    </w:rPr>
                    <w:t>Y</w:t>
                  </w:r>
                  <w:r w:rsidR="009314AE">
                    <w:rPr>
                      <w:rFonts w:ascii="宋体" w:hAnsi="宋体" w:cs="宋体" w:hint="eastAsia"/>
                      <w:color w:val="000000" w:themeColor="text1"/>
                      <w:kern w:val="0"/>
                      <w:sz w:val="18"/>
                      <w:szCs w:val="18"/>
                    </w:rPr>
                    <w:t>Z</w:t>
                  </w:r>
                  <w:r w:rsidRPr="001C37A6">
                    <w:rPr>
                      <w:rFonts w:ascii="宋体" w:hAnsi="宋体" w:cs="宋体"/>
                      <w:color w:val="000000" w:themeColor="text1"/>
                      <w:kern w:val="0"/>
                      <w:sz w:val="18"/>
                      <w:szCs w:val="18"/>
                    </w:rPr>
                    <w:t>BWXHXPJLDWLX</w:t>
                  </w:r>
                </w:p>
              </w:tc>
              <w:tc>
                <w:tcPr>
                  <w:tcW w:w="992"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153D39" w:rsidTr="00F90DF1">
              <w:trPr>
                <w:trHeight w:val="397"/>
              </w:trPr>
              <w:tc>
                <w:tcPr>
                  <w:tcW w:w="665" w:type="dxa"/>
                  <w:tcBorders>
                    <w:top w:val="single" w:sz="4" w:space="0" w:color="auto"/>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5.2</w:t>
                  </w:r>
                </w:p>
              </w:tc>
              <w:tc>
                <w:tcPr>
                  <w:tcW w:w="1843" w:type="dxa"/>
                  <w:tcBorders>
                    <w:top w:val="single" w:sz="4" w:space="0" w:color="auto"/>
                    <w:left w:val="nil"/>
                    <w:bottom w:val="single" w:sz="4" w:space="0" w:color="auto"/>
                    <w:right w:val="single" w:sz="4" w:space="0" w:color="auto"/>
                  </w:tcBorders>
                  <w:vAlign w:val="center"/>
                </w:tcPr>
                <w:p w:rsidR="00153D39" w:rsidRPr="007E67AD" w:rsidDel="00477EA2" w:rsidRDefault="00153D39" w:rsidP="00F90DF1">
                  <w:pPr>
                    <w:widowControl/>
                    <w:spacing w:line="240" w:lineRule="auto"/>
                    <w:ind w:firstLineChars="100" w:firstLine="180"/>
                    <w:rPr>
                      <w:rFonts w:ascii="宋体" w:hAnsi="宋体" w:cs="宋体"/>
                      <w:sz w:val="18"/>
                      <w:szCs w:val="18"/>
                    </w:rPr>
                  </w:pPr>
                  <w:r w:rsidRPr="007E67AD">
                    <w:rPr>
                      <w:rFonts w:ascii="宋体" w:hAnsi="宋体" w:cs="宋体" w:hint="eastAsia"/>
                      <w:sz w:val="18"/>
                      <w:szCs w:val="18"/>
                    </w:rPr>
                    <w:t>数值</w:t>
                  </w:r>
                </w:p>
              </w:tc>
              <w:tc>
                <w:tcPr>
                  <w:tcW w:w="1701" w:type="dxa"/>
                  <w:tcBorders>
                    <w:top w:val="single" w:sz="4" w:space="0" w:color="auto"/>
                    <w:left w:val="nil"/>
                    <w:bottom w:val="single" w:sz="4" w:space="0" w:color="auto"/>
                    <w:right w:val="single" w:sz="4" w:space="0" w:color="auto"/>
                  </w:tcBorders>
                  <w:vAlign w:val="center"/>
                </w:tcPr>
                <w:p w:rsidR="00153D39" w:rsidRPr="004D1B90" w:rsidRDefault="00153D39" w:rsidP="00F90DF1">
                  <w:pPr>
                    <w:widowControl/>
                    <w:spacing w:line="240" w:lineRule="auto"/>
                    <w:rPr>
                      <w:rFonts w:ascii="宋体" w:hAnsi="宋体" w:cs="宋体"/>
                      <w:color w:val="000000" w:themeColor="text1"/>
                      <w:sz w:val="18"/>
                      <w:szCs w:val="18"/>
                    </w:rPr>
                  </w:pPr>
                  <w:r w:rsidRPr="004D1B90">
                    <w:rPr>
                      <w:rFonts w:ascii="宋体" w:hAnsi="宋体"/>
                      <w:sz w:val="18"/>
                      <w:szCs w:val="18"/>
                    </w:rPr>
                    <w:t>DE0</w:t>
                  </w:r>
                  <w:r w:rsidRPr="004D1B90">
                    <w:rPr>
                      <w:rFonts w:ascii="宋体" w:hAnsi="宋体" w:hint="eastAsia"/>
                      <w:sz w:val="18"/>
                      <w:szCs w:val="18"/>
                    </w:rPr>
                    <w:t>1181</w:t>
                  </w:r>
                </w:p>
              </w:tc>
              <w:tc>
                <w:tcPr>
                  <w:tcW w:w="1701" w:type="dxa"/>
                  <w:tcBorders>
                    <w:top w:val="single" w:sz="4" w:space="0" w:color="auto"/>
                    <w:left w:val="nil"/>
                    <w:bottom w:val="single" w:sz="4" w:space="0" w:color="auto"/>
                    <w:right w:val="single" w:sz="4" w:space="0" w:color="auto"/>
                  </w:tcBorders>
                  <w:vAlign w:val="center"/>
                </w:tcPr>
                <w:p w:rsidR="00153D39" w:rsidRDefault="00153D39" w:rsidP="00F90DF1">
                  <w:pPr>
                    <w:widowControl/>
                    <w:spacing w:line="240" w:lineRule="auto"/>
                    <w:rPr>
                      <w:rFonts w:ascii="宋体" w:hAnsi="宋体" w:cs="宋体"/>
                      <w:color w:val="000000" w:themeColor="text1"/>
                      <w:sz w:val="18"/>
                      <w:szCs w:val="18"/>
                    </w:rPr>
                  </w:pPr>
                </w:p>
              </w:tc>
              <w:tc>
                <w:tcPr>
                  <w:tcW w:w="1418" w:type="dxa"/>
                  <w:tcBorders>
                    <w:top w:val="single" w:sz="4" w:space="0" w:color="auto"/>
                    <w:left w:val="nil"/>
                    <w:bottom w:val="single" w:sz="4" w:space="0" w:color="auto"/>
                    <w:right w:val="single" w:sz="4" w:space="0" w:color="auto"/>
                  </w:tcBorders>
                  <w:vAlign w:val="center"/>
                </w:tcPr>
                <w:p w:rsidR="00153D39" w:rsidRDefault="00153D39" w:rsidP="00F90DF1">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XS_SZ</w:t>
                  </w:r>
                </w:p>
              </w:tc>
              <w:tc>
                <w:tcPr>
                  <w:tcW w:w="992" w:type="dxa"/>
                  <w:tcBorders>
                    <w:top w:val="single" w:sz="4" w:space="0" w:color="auto"/>
                    <w:left w:val="nil"/>
                    <w:bottom w:val="single" w:sz="4" w:space="0" w:color="auto"/>
                    <w:right w:val="single" w:sz="4" w:space="0" w:color="auto"/>
                  </w:tcBorders>
                  <w:vAlign w:val="center"/>
                </w:tcPr>
                <w:p w:rsidR="00153D39" w:rsidRDefault="00153D39" w:rsidP="00F90DF1">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153D39" w:rsidTr="00F90DF1">
              <w:trPr>
                <w:trHeight w:val="397"/>
              </w:trPr>
              <w:tc>
                <w:tcPr>
                  <w:tcW w:w="665" w:type="dxa"/>
                  <w:tcBorders>
                    <w:top w:val="single" w:sz="4" w:space="0" w:color="auto"/>
                    <w:left w:val="single" w:sz="4" w:space="0" w:color="auto"/>
                    <w:bottom w:val="single" w:sz="4" w:space="0" w:color="auto"/>
                    <w:right w:val="single" w:sz="4" w:space="0" w:color="auto"/>
                  </w:tcBorders>
                  <w:vAlign w:val="center"/>
                </w:tcPr>
                <w:p w:rsidR="00153D39" w:rsidRPr="00F90DF1" w:rsidRDefault="00153D39" w:rsidP="00F90DF1">
                  <w:pPr>
                    <w:widowControl/>
                    <w:spacing w:line="240" w:lineRule="auto"/>
                    <w:rPr>
                      <w:rFonts w:ascii="宋体" w:hAnsi="宋体" w:cs="宋体"/>
                      <w:kern w:val="0"/>
                      <w:sz w:val="18"/>
                      <w:szCs w:val="18"/>
                    </w:rPr>
                  </w:pPr>
                  <w:r w:rsidRPr="00F90DF1">
                    <w:rPr>
                      <w:rFonts w:ascii="宋体" w:hAnsi="宋体" w:cs="宋体" w:hint="eastAsia"/>
                      <w:kern w:val="0"/>
                      <w:sz w:val="18"/>
                      <w:szCs w:val="18"/>
                    </w:rPr>
                    <w:t>6</w:t>
                  </w:r>
                </w:p>
              </w:tc>
              <w:tc>
                <w:tcPr>
                  <w:tcW w:w="1843" w:type="dxa"/>
                  <w:tcBorders>
                    <w:top w:val="single" w:sz="4" w:space="0" w:color="auto"/>
                    <w:left w:val="nil"/>
                    <w:bottom w:val="single" w:sz="4" w:space="0" w:color="auto"/>
                    <w:right w:val="single" w:sz="4" w:space="0" w:color="auto"/>
                  </w:tcBorders>
                  <w:vAlign w:val="center"/>
                </w:tcPr>
                <w:p w:rsidR="00153D39" w:rsidRPr="00F90DF1" w:rsidRDefault="00153D39" w:rsidP="00F90DF1">
                  <w:pPr>
                    <w:widowControl/>
                    <w:spacing w:line="240" w:lineRule="auto"/>
                    <w:rPr>
                      <w:rFonts w:ascii="宋体" w:hAnsi="宋体" w:cs="宋体"/>
                      <w:sz w:val="18"/>
                      <w:szCs w:val="18"/>
                    </w:rPr>
                  </w:pPr>
                  <w:r w:rsidRPr="00F90DF1">
                    <w:rPr>
                      <w:rFonts w:ascii="宋体" w:hAnsi="宋体" w:cs="宋体" w:hint="eastAsia"/>
                      <w:sz w:val="18"/>
                      <w:szCs w:val="18"/>
                    </w:rPr>
                    <w:t>损耗_数值</w:t>
                  </w:r>
                </w:p>
              </w:tc>
              <w:tc>
                <w:tcPr>
                  <w:tcW w:w="1701" w:type="dxa"/>
                  <w:tcBorders>
                    <w:top w:val="single" w:sz="4" w:space="0" w:color="auto"/>
                    <w:left w:val="nil"/>
                    <w:bottom w:val="single" w:sz="4" w:space="0" w:color="auto"/>
                    <w:right w:val="single" w:sz="4" w:space="0" w:color="auto"/>
                  </w:tcBorders>
                  <w:vAlign w:val="center"/>
                </w:tcPr>
                <w:p w:rsidR="00153D39" w:rsidRPr="00F90DF1" w:rsidRDefault="00153D39" w:rsidP="00F90DF1">
                  <w:pPr>
                    <w:widowControl/>
                    <w:spacing w:line="240" w:lineRule="auto"/>
                    <w:rPr>
                      <w:rFonts w:ascii="宋体" w:hAnsi="宋体"/>
                      <w:sz w:val="18"/>
                      <w:szCs w:val="18"/>
                    </w:rPr>
                  </w:pPr>
                  <w:r w:rsidRPr="00F90DF1">
                    <w:rPr>
                      <w:rFonts w:ascii="宋体" w:hAnsi="宋体"/>
                      <w:sz w:val="18"/>
                      <w:szCs w:val="18"/>
                    </w:rPr>
                    <w:t>DE0</w:t>
                  </w:r>
                  <w:r w:rsidRPr="00F90DF1">
                    <w:rPr>
                      <w:rFonts w:ascii="宋体" w:hAnsi="宋体" w:hint="eastAsia"/>
                      <w:sz w:val="18"/>
                      <w:szCs w:val="18"/>
                    </w:rPr>
                    <w:t>1181</w:t>
                  </w:r>
                </w:p>
              </w:tc>
              <w:tc>
                <w:tcPr>
                  <w:tcW w:w="1701" w:type="dxa"/>
                  <w:tcBorders>
                    <w:top w:val="single" w:sz="4" w:space="0" w:color="auto"/>
                    <w:left w:val="nil"/>
                    <w:bottom w:val="single" w:sz="4" w:space="0" w:color="auto"/>
                    <w:right w:val="single" w:sz="4" w:space="0" w:color="auto"/>
                  </w:tcBorders>
                  <w:vAlign w:val="center"/>
                </w:tcPr>
                <w:p w:rsidR="00153D39" w:rsidRPr="00F90DF1" w:rsidRDefault="00C707C9" w:rsidP="00F90DF1">
                  <w:pPr>
                    <w:widowControl/>
                    <w:spacing w:line="240" w:lineRule="auto"/>
                    <w:rPr>
                      <w:rFonts w:ascii="宋体" w:hAnsi="宋体" w:cs="宋体"/>
                      <w:i/>
                      <w:sz w:val="18"/>
                      <w:szCs w:val="18"/>
                    </w:rPr>
                  </w:pPr>
                  <w:r>
                    <w:rPr>
                      <w:rFonts w:ascii="宋体" w:hAnsi="宋体" w:cs="宋体"/>
                      <w:i/>
                      <w:kern w:val="0"/>
                      <w:sz w:val="18"/>
                      <w:szCs w:val="18"/>
                    </w:rPr>
                    <w:t>DQR0046</w:t>
                  </w:r>
                </w:p>
              </w:tc>
              <w:tc>
                <w:tcPr>
                  <w:tcW w:w="1418" w:type="dxa"/>
                  <w:tcBorders>
                    <w:top w:val="single" w:sz="4" w:space="0" w:color="auto"/>
                    <w:left w:val="nil"/>
                    <w:bottom w:val="single" w:sz="4" w:space="0" w:color="auto"/>
                    <w:right w:val="single" w:sz="4" w:space="0" w:color="auto"/>
                  </w:tcBorders>
                  <w:vAlign w:val="center"/>
                </w:tcPr>
                <w:p w:rsidR="00153D39" w:rsidRPr="00F90DF1" w:rsidRDefault="00153D39" w:rsidP="00F90DF1">
                  <w:pPr>
                    <w:widowControl/>
                    <w:spacing w:line="240" w:lineRule="auto"/>
                    <w:rPr>
                      <w:rFonts w:ascii="宋体" w:hAnsi="宋体" w:cs="宋体"/>
                      <w:kern w:val="0"/>
                      <w:sz w:val="18"/>
                      <w:szCs w:val="18"/>
                    </w:rPr>
                  </w:pPr>
                  <w:r w:rsidRPr="00F90DF1">
                    <w:rPr>
                      <w:rFonts w:ascii="宋体" w:hAnsi="宋体" w:cs="宋体" w:hint="eastAsia"/>
                      <w:kern w:val="0"/>
                      <w:sz w:val="18"/>
                      <w:szCs w:val="18"/>
                    </w:rPr>
                    <w:t>SH_SZ</w:t>
                  </w:r>
                </w:p>
              </w:tc>
              <w:tc>
                <w:tcPr>
                  <w:tcW w:w="992" w:type="dxa"/>
                  <w:tcBorders>
                    <w:top w:val="single" w:sz="4" w:space="0" w:color="auto"/>
                    <w:left w:val="nil"/>
                    <w:bottom w:val="single" w:sz="4" w:space="0" w:color="auto"/>
                    <w:right w:val="single" w:sz="4" w:space="0" w:color="auto"/>
                  </w:tcBorders>
                  <w:vAlign w:val="center"/>
                </w:tcPr>
                <w:p w:rsidR="00153D39" w:rsidRPr="00F90DF1" w:rsidRDefault="00153D39" w:rsidP="00F90DF1">
                  <w:pPr>
                    <w:widowControl/>
                    <w:spacing w:line="240" w:lineRule="auto"/>
                    <w:rPr>
                      <w:rFonts w:ascii="宋体" w:hAnsi="宋体" w:cs="宋体"/>
                      <w:kern w:val="0"/>
                      <w:sz w:val="18"/>
                      <w:szCs w:val="18"/>
                    </w:rPr>
                  </w:pPr>
                  <w:r w:rsidRPr="00F90DF1">
                    <w:rPr>
                      <w:rFonts w:ascii="宋体" w:hAnsi="宋体" w:cs="宋体" w:hint="eastAsia"/>
                      <w:kern w:val="0"/>
                      <w:sz w:val="18"/>
                      <w:szCs w:val="18"/>
                    </w:rPr>
                    <w:t>非空</w:t>
                  </w:r>
                </w:p>
              </w:tc>
            </w:tr>
            <w:tr w:rsidR="007B04C7" w:rsidTr="007B04C7">
              <w:trPr>
                <w:trHeight w:val="397"/>
              </w:trPr>
              <w:tc>
                <w:tcPr>
                  <w:tcW w:w="665" w:type="dxa"/>
                  <w:tcBorders>
                    <w:top w:val="single" w:sz="4" w:space="0" w:color="auto"/>
                    <w:left w:val="single" w:sz="4" w:space="0" w:color="auto"/>
                    <w:bottom w:val="single" w:sz="4" w:space="0" w:color="auto"/>
                    <w:right w:val="single" w:sz="4" w:space="0" w:color="auto"/>
                  </w:tcBorders>
                  <w:vAlign w:val="center"/>
                </w:tcPr>
                <w:p w:rsidR="007B04C7" w:rsidRDefault="00770AF4" w:rsidP="007B04C7">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7</w:t>
                  </w:r>
                </w:p>
              </w:tc>
              <w:tc>
                <w:tcPr>
                  <w:tcW w:w="1843" w:type="dxa"/>
                  <w:tcBorders>
                    <w:top w:val="single" w:sz="4" w:space="0" w:color="auto"/>
                    <w:left w:val="nil"/>
                    <w:bottom w:val="single" w:sz="4" w:space="0" w:color="auto"/>
                    <w:right w:val="single" w:sz="4" w:space="0" w:color="auto"/>
                  </w:tcBorders>
                  <w:vAlign w:val="center"/>
                </w:tcPr>
                <w:p w:rsidR="007B04C7" w:rsidRPr="006B6ACE" w:rsidRDefault="007B04C7" w:rsidP="007B04C7">
                  <w:pPr>
                    <w:widowControl/>
                    <w:spacing w:line="240" w:lineRule="auto"/>
                    <w:jc w:val="left"/>
                    <w:rPr>
                      <w:rFonts w:ascii="宋体" w:cs="Times New Roman"/>
                      <w:kern w:val="0"/>
                      <w:sz w:val="18"/>
                      <w:szCs w:val="18"/>
                    </w:rPr>
                  </w:pPr>
                  <w:r w:rsidRPr="006B6ACE">
                    <w:rPr>
                      <w:rFonts w:ascii="宋体" w:hAnsi="宋体" w:cs="宋体" w:hint="eastAsia"/>
                      <w:sz w:val="18"/>
                      <w:szCs w:val="18"/>
                    </w:rPr>
                    <w:t>用途_备注</w:t>
                  </w:r>
                </w:p>
              </w:tc>
              <w:tc>
                <w:tcPr>
                  <w:tcW w:w="1701" w:type="dxa"/>
                  <w:tcBorders>
                    <w:top w:val="single" w:sz="4" w:space="0" w:color="auto"/>
                    <w:left w:val="nil"/>
                    <w:bottom w:val="single" w:sz="4" w:space="0" w:color="auto"/>
                    <w:right w:val="single" w:sz="4" w:space="0" w:color="auto"/>
                  </w:tcBorders>
                  <w:vAlign w:val="center"/>
                </w:tcPr>
                <w:p w:rsidR="007B04C7" w:rsidRPr="006B6ACE" w:rsidRDefault="007B04C7" w:rsidP="007B04C7">
                  <w:pPr>
                    <w:widowControl/>
                    <w:spacing w:line="240" w:lineRule="auto"/>
                    <w:jc w:val="left"/>
                    <w:rPr>
                      <w:rFonts w:ascii="宋体" w:cs="Times New Roman"/>
                      <w:kern w:val="0"/>
                      <w:sz w:val="18"/>
                      <w:szCs w:val="18"/>
                    </w:rPr>
                  </w:pPr>
                  <w:r w:rsidRPr="006B6ACE">
                    <w:rPr>
                      <w:rFonts w:ascii="宋体" w:hAnsi="宋体" w:cs="宋体"/>
                      <w:sz w:val="18"/>
                      <w:szCs w:val="18"/>
                    </w:rPr>
                    <w:t>DE00503</w:t>
                  </w:r>
                </w:p>
              </w:tc>
              <w:tc>
                <w:tcPr>
                  <w:tcW w:w="1701" w:type="dxa"/>
                  <w:tcBorders>
                    <w:top w:val="single" w:sz="4" w:space="0" w:color="auto"/>
                    <w:left w:val="nil"/>
                    <w:bottom w:val="single" w:sz="4" w:space="0" w:color="auto"/>
                    <w:right w:val="single" w:sz="4" w:space="0" w:color="auto"/>
                  </w:tcBorders>
                  <w:vAlign w:val="center"/>
                </w:tcPr>
                <w:p w:rsidR="007B04C7" w:rsidRPr="006B6ACE" w:rsidRDefault="007B04C7" w:rsidP="007B04C7">
                  <w:pPr>
                    <w:widowControl/>
                    <w:spacing w:line="240" w:lineRule="auto"/>
                    <w:jc w:val="left"/>
                    <w:rPr>
                      <w:rFonts w:ascii="宋体" w:cs="Times New Roman"/>
                      <w:kern w:val="0"/>
                      <w:sz w:val="18"/>
                      <w:szCs w:val="18"/>
                    </w:rPr>
                  </w:pPr>
                  <w:r w:rsidRPr="006B6ACE">
                    <w:rPr>
                      <w:rFonts w:ascii="宋体" w:hAnsi="宋体" w:cs="宋体"/>
                      <w:sz w:val="18"/>
                      <w:szCs w:val="18"/>
                    </w:rPr>
                    <w:t>DQ01537</w:t>
                  </w:r>
                </w:p>
              </w:tc>
              <w:tc>
                <w:tcPr>
                  <w:tcW w:w="1418" w:type="dxa"/>
                  <w:tcBorders>
                    <w:top w:val="single" w:sz="4" w:space="0" w:color="auto"/>
                    <w:left w:val="nil"/>
                    <w:bottom w:val="single" w:sz="4" w:space="0" w:color="auto"/>
                    <w:right w:val="single" w:sz="4" w:space="0" w:color="auto"/>
                  </w:tcBorders>
                </w:tcPr>
                <w:p w:rsidR="007B04C7" w:rsidRPr="006B6ACE" w:rsidRDefault="007B04C7" w:rsidP="007B04C7">
                  <w:pPr>
                    <w:widowControl/>
                    <w:spacing w:line="240" w:lineRule="auto"/>
                    <w:jc w:val="left"/>
                    <w:rPr>
                      <w:rFonts w:ascii="宋体" w:cs="Times New Roman"/>
                      <w:kern w:val="0"/>
                      <w:sz w:val="18"/>
                      <w:szCs w:val="18"/>
                    </w:rPr>
                  </w:pPr>
                  <w:r w:rsidRPr="006B6ACE">
                    <w:rPr>
                      <w:rFonts w:ascii="宋体" w:hAnsi="宋体" w:cs="宋体"/>
                      <w:kern w:val="0"/>
                      <w:sz w:val="18"/>
                      <w:szCs w:val="18"/>
                    </w:rPr>
                    <w:t>YT_BZ</w:t>
                  </w:r>
                </w:p>
              </w:tc>
              <w:tc>
                <w:tcPr>
                  <w:tcW w:w="992" w:type="dxa"/>
                  <w:tcBorders>
                    <w:top w:val="single" w:sz="4" w:space="0" w:color="auto"/>
                    <w:left w:val="nil"/>
                    <w:bottom w:val="single" w:sz="4" w:space="0" w:color="auto"/>
                    <w:right w:val="single" w:sz="4" w:space="0" w:color="auto"/>
                  </w:tcBorders>
                  <w:vAlign w:val="center"/>
                </w:tcPr>
                <w:p w:rsidR="007B04C7" w:rsidRDefault="007B04C7" w:rsidP="007B04C7">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7B04C7" w:rsidTr="007B04C7">
              <w:trPr>
                <w:trHeight w:val="397"/>
              </w:trPr>
              <w:tc>
                <w:tcPr>
                  <w:tcW w:w="665" w:type="dxa"/>
                  <w:tcBorders>
                    <w:top w:val="single" w:sz="4" w:space="0" w:color="auto"/>
                    <w:left w:val="single" w:sz="4" w:space="0" w:color="auto"/>
                    <w:bottom w:val="single" w:sz="4" w:space="0" w:color="auto"/>
                    <w:right w:val="single" w:sz="4" w:space="0" w:color="auto"/>
                  </w:tcBorders>
                  <w:vAlign w:val="center"/>
                </w:tcPr>
                <w:p w:rsidR="007B04C7" w:rsidRDefault="00770AF4"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1843" w:type="dxa"/>
                  <w:tcBorders>
                    <w:top w:val="single" w:sz="4" w:space="0" w:color="auto"/>
                    <w:left w:val="nil"/>
                    <w:bottom w:val="single" w:sz="4" w:space="0" w:color="auto"/>
                    <w:right w:val="single" w:sz="4" w:space="0" w:color="auto"/>
                  </w:tcBorders>
                  <w:vAlign w:val="center"/>
                </w:tcPr>
                <w:p w:rsidR="007B04C7" w:rsidDel="00477EA2" w:rsidRDefault="007B04C7" w:rsidP="007B04C7">
                  <w:pPr>
                    <w:widowControl/>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登记时间</w:t>
                  </w:r>
                </w:p>
              </w:tc>
              <w:tc>
                <w:tcPr>
                  <w:tcW w:w="1701" w:type="dxa"/>
                  <w:tcBorders>
                    <w:top w:val="single" w:sz="4" w:space="0" w:color="auto"/>
                    <w:left w:val="nil"/>
                    <w:bottom w:val="single" w:sz="4" w:space="0" w:color="auto"/>
                    <w:right w:val="single" w:sz="4" w:space="0" w:color="auto"/>
                  </w:tcBorders>
                  <w:vAlign w:val="center"/>
                </w:tcPr>
                <w:p w:rsidR="007B04C7" w:rsidRDefault="007B04C7" w:rsidP="007B04C7">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701" w:type="dxa"/>
                  <w:tcBorders>
                    <w:top w:val="single" w:sz="4" w:space="0" w:color="auto"/>
                    <w:left w:val="nil"/>
                    <w:bottom w:val="single" w:sz="4" w:space="0" w:color="auto"/>
                    <w:right w:val="single" w:sz="4" w:space="0" w:color="auto"/>
                  </w:tcBorders>
                  <w:vAlign w:val="center"/>
                </w:tcPr>
                <w:p w:rsidR="007B04C7" w:rsidRDefault="007B04C7" w:rsidP="007B04C7">
                  <w:pPr>
                    <w:widowControl/>
                    <w:spacing w:line="240" w:lineRule="auto"/>
                    <w:jc w:val="left"/>
                    <w:rPr>
                      <w:rFonts w:ascii="宋体" w:hAnsi="宋体" w:cs="宋体"/>
                      <w:color w:val="000000" w:themeColor="text1"/>
                      <w:kern w:val="0"/>
                      <w:sz w:val="18"/>
                      <w:szCs w:val="18"/>
                    </w:rPr>
                  </w:pPr>
                </w:p>
              </w:tc>
              <w:tc>
                <w:tcPr>
                  <w:tcW w:w="1418" w:type="dxa"/>
                  <w:tcBorders>
                    <w:top w:val="single" w:sz="4" w:space="0" w:color="auto"/>
                    <w:left w:val="nil"/>
                    <w:bottom w:val="single" w:sz="4" w:space="0" w:color="auto"/>
                    <w:right w:val="single" w:sz="4" w:space="0" w:color="auto"/>
                  </w:tcBorders>
                  <w:vAlign w:val="center"/>
                </w:tcPr>
                <w:p w:rsidR="007B04C7" w:rsidRDefault="007B04C7"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992" w:type="dxa"/>
                  <w:tcBorders>
                    <w:top w:val="single" w:sz="4" w:space="0" w:color="auto"/>
                    <w:left w:val="nil"/>
                    <w:bottom w:val="single" w:sz="4" w:space="0" w:color="auto"/>
                    <w:right w:val="single" w:sz="4" w:space="0" w:color="auto"/>
                  </w:tcBorders>
                  <w:vAlign w:val="center"/>
                </w:tcPr>
                <w:p w:rsidR="007B04C7" w:rsidRDefault="007B04C7" w:rsidP="007B04C7">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7B04C7" w:rsidRDefault="007B04C7" w:rsidP="008C4076">
            <w:pPr>
              <w:rPr>
                <w:rFonts w:cs="Times New Roman"/>
                <w:color w:val="000000" w:themeColor="text1"/>
              </w:rPr>
            </w:pPr>
          </w:p>
        </w:tc>
      </w:tr>
    </w:tbl>
    <w:p w:rsidR="008C4076" w:rsidRDefault="008C4076" w:rsidP="008C4076">
      <w:pPr>
        <w:pStyle w:val="afff"/>
        <w:spacing w:line="480" w:lineRule="auto"/>
        <w:jc w:val="left"/>
        <w:rPr>
          <w:rFonts w:cs="Times New Roman"/>
          <w:color w:val="000000" w:themeColor="text1"/>
        </w:rPr>
      </w:pPr>
      <w:bookmarkStart w:id="53" w:name="_Toc10948"/>
      <w:r>
        <w:rPr>
          <w:color w:val="000000" w:themeColor="text1"/>
        </w:rPr>
        <w:lastRenderedPageBreak/>
        <w:t>4.</w:t>
      </w:r>
      <w:r w:rsidR="00150E37">
        <w:rPr>
          <w:rFonts w:hint="eastAsia"/>
          <w:color w:val="000000" w:themeColor="text1"/>
        </w:rPr>
        <w:t>10</w:t>
      </w:r>
      <w:r>
        <w:rPr>
          <w:color w:val="000000" w:themeColor="text1"/>
        </w:rPr>
        <w:t xml:space="preserve"> </w:t>
      </w:r>
      <w:r>
        <w:rPr>
          <w:rFonts w:hint="eastAsia"/>
          <w:color w:val="000000" w:themeColor="text1"/>
        </w:rPr>
        <w:t>购买易制爆危险化学品信息</w:t>
      </w:r>
      <w:bookmarkEnd w:id="53"/>
    </w:p>
    <w:p w:rsidR="008C4076" w:rsidRPr="002B4453" w:rsidRDefault="008C4076" w:rsidP="008C4076">
      <w:pPr>
        <w:ind w:firstLineChars="200" w:firstLine="420"/>
        <w:rPr>
          <w:rFonts w:ascii="宋体" w:hAnsi="宋体" w:cs="Times New Roman"/>
          <w:color w:val="000000" w:themeColor="text1"/>
        </w:rPr>
      </w:pPr>
      <w:r>
        <w:rPr>
          <w:rFonts w:ascii="宋体" w:hAnsi="宋体" w:cs="宋体" w:hint="eastAsia"/>
          <w:color w:val="000000" w:themeColor="text1"/>
        </w:rPr>
        <w:t>购买易制爆危险化学品信息数据项见表</w:t>
      </w:r>
      <w:r w:rsidR="00150E37">
        <w:rPr>
          <w:rFonts w:ascii="宋体" w:hAnsi="宋体" w:hint="eastAsia"/>
          <w:color w:val="000000" w:themeColor="text1"/>
        </w:rPr>
        <w:t>11</w:t>
      </w:r>
      <w:r>
        <w:rPr>
          <w:rFonts w:ascii="宋体" w:hAnsi="宋体" w:cs="宋体" w:hint="eastAsia"/>
          <w:color w:val="000000" w:themeColor="text1"/>
        </w:rPr>
        <w:t>。</w:t>
      </w:r>
    </w:p>
    <w:p w:rsidR="008C4076" w:rsidRDefault="008C4076" w:rsidP="008C4076">
      <w:pPr>
        <w:spacing w:line="480" w:lineRule="auto"/>
        <w:jc w:val="center"/>
        <w:rPr>
          <w:rFonts w:cs="Times New Roman"/>
          <w:color w:val="000000" w:themeColor="text1"/>
        </w:rPr>
      </w:pPr>
      <w:r>
        <w:rPr>
          <w:rFonts w:ascii="黑体" w:eastAsia="黑体" w:hAnsi="黑体" w:cs="黑体" w:hint="eastAsia"/>
          <w:color w:val="000000" w:themeColor="text1"/>
          <w:kern w:val="0"/>
        </w:rPr>
        <w:t>表</w:t>
      </w:r>
      <w:r w:rsidR="00150E37">
        <w:rPr>
          <w:rFonts w:ascii="黑体" w:eastAsia="黑体" w:hAnsi="黑体" w:cs="黑体" w:hint="eastAsia"/>
          <w:color w:val="000000" w:themeColor="text1"/>
          <w:kern w:val="0"/>
        </w:rPr>
        <w:t>11</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购买易制爆危险化学品信息数据项</w:t>
      </w:r>
    </w:p>
    <w:tbl>
      <w:tblPr>
        <w:tblW w:w="9300" w:type="dxa"/>
        <w:tblInd w:w="-106" w:type="dxa"/>
        <w:tblLayout w:type="fixed"/>
        <w:tblLook w:val="04A0" w:firstRow="1" w:lastRow="0" w:firstColumn="1" w:lastColumn="0" w:noHBand="0" w:noVBand="1"/>
      </w:tblPr>
      <w:tblGrid>
        <w:gridCol w:w="701"/>
        <w:gridCol w:w="2348"/>
        <w:gridCol w:w="1820"/>
        <w:gridCol w:w="1680"/>
        <w:gridCol w:w="1836"/>
        <w:gridCol w:w="915"/>
      </w:tblGrid>
      <w:tr w:rsidR="008C4076" w:rsidTr="00153D39">
        <w:trPr>
          <w:trHeight w:val="454"/>
        </w:trPr>
        <w:tc>
          <w:tcPr>
            <w:tcW w:w="701" w:type="dxa"/>
            <w:tcBorders>
              <w:top w:val="single" w:sz="4" w:space="0" w:color="auto"/>
              <w:left w:val="single" w:sz="4" w:space="0" w:color="auto"/>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348"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820"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680"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836"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915"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bookmarkStart w:id="54" w:name="OLE_LINK1"/>
            <w:bookmarkStart w:id="55" w:name="OLE_LINK2"/>
            <w:r>
              <w:rPr>
                <w:rFonts w:ascii="宋体" w:hAnsi="宋体" w:cs="宋体" w:hint="eastAsia"/>
                <w:color w:val="000000" w:themeColor="text1"/>
                <w:kern w:val="0"/>
                <w:sz w:val="18"/>
                <w:szCs w:val="18"/>
              </w:rPr>
              <w:t>1</w:t>
            </w:r>
          </w:p>
        </w:tc>
        <w:tc>
          <w:tcPr>
            <w:tcW w:w="234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业务流水号</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iCs/>
                <w:color w:val="000000" w:themeColor="text1"/>
                <w:kern w:val="0"/>
                <w:sz w:val="18"/>
                <w:szCs w:val="18"/>
              </w:rPr>
            </w:pPr>
            <w:r>
              <w:rPr>
                <w:rFonts w:ascii="宋体" w:hAnsi="宋体" w:cs="宋体"/>
                <w:iCs/>
                <w:color w:val="000000" w:themeColor="text1"/>
                <w:kern w:val="0"/>
                <w:sz w:val="18"/>
                <w:szCs w:val="18"/>
              </w:rPr>
              <w:t>DE00626</w:t>
            </w:r>
          </w:p>
        </w:tc>
        <w:tc>
          <w:tcPr>
            <w:tcW w:w="168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836"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bookmarkEnd w:id="54"/>
      <w:bookmarkEnd w:id="55"/>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2348" w:type="dxa"/>
            <w:tcBorders>
              <w:top w:val="nil"/>
              <w:left w:val="nil"/>
              <w:bottom w:val="single" w:sz="4" w:space="0" w:color="auto"/>
              <w:right w:val="single" w:sz="4" w:space="0" w:color="auto"/>
            </w:tcBorders>
            <w:vAlign w:val="center"/>
          </w:tcPr>
          <w:p w:rsidR="008C4076" w:rsidRPr="009524E2"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购买单位</w:t>
            </w:r>
            <w:r>
              <w:rPr>
                <w:rFonts w:ascii="宋体" w:hAnsi="宋体" w:cs="宋体"/>
                <w:color w:val="000000" w:themeColor="text1"/>
                <w:kern w:val="0"/>
                <w:sz w:val="18"/>
                <w:szCs w:val="18"/>
              </w:rPr>
              <w:t>_</w:t>
            </w:r>
            <w:r w:rsidR="009524E2" w:rsidRPr="009524E2">
              <w:rPr>
                <w:rFonts w:ascii="宋体" w:hAnsi="宋体" w:cs="宋体" w:hint="eastAsia"/>
                <w:color w:val="000000" w:themeColor="text1"/>
                <w:kern w:val="0"/>
                <w:sz w:val="18"/>
                <w:szCs w:val="18"/>
              </w:rPr>
              <w:t>法人和其他组织统一社会信用代码</w:t>
            </w:r>
          </w:p>
        </w:tc>
        <w:tc>
          <w:tcPr>
            <w:tcW w:w="1820" w:type="dxa"/>
            <w:tcBorders>
              <w:top w:val="nil"/>
              <w:left w:val="nil"/>
              <w:bottom w:val="single" w:sz="4" w:space="0" w:color="auto"/>
              <w:right w:val="single" w:sz="4" w:space="0" w:color="auto"/>
            </w:tcBorders>
            <w:vAlign w:val="center"/>
          </w:tcPr>
          <w:p w:rsidR="008C4076" w:rsidRPr="009524E2" w:rsidRDefault="009524E2" w:rsidP="008C4076">
            <w:pPr>
              <w:widowControl/>
              <w:spacing w:line="240" w:lineRule="auto"/>
              <w:jc w:val="left"/>
              <w:rPr>
                <w:rFonts w:ascii="宋体" w:cs="Times New Roman"/>
                <w:color w:val="000000" w:themeColor="text1"/>
                <w:kern w:val="0"/>
                <w:sz w:val="18"/>
                <w:szCs w:val="18"/>
              </w:rPr>
            </w:pPr>
            <w:r w:rsidRPr="009524E2">
              <w:rPr>
                <w:rFonts w:ascii="宋体" w:hAnsi="宋体" w:cs="宋体"/>
                <w:iCs/>
                <w:color w:val="000000" w:themeColor="text1"/>
                <w:kern w:val="0"/>
                <w:sz w:val="18"/>
                <w:szCs w:val="18"/>
              </w:rPr>
              <w:t>DE00679</w:t>
            </w:r>
          </w:p>
        </w:tc>
        <w:tc>
          <w:tcPr>
            <w:tcW w:w="168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color w:val="000000" w:themeColor="text1"/>
                <w:kern w:val="0"/>
                <w:sz w:val="18"/>
                <w:szCs w:val="18"/>
              </w:rPr>
            </w:pPr>
            <w:r>
              <w:rPr>
                <w:rFonts w:ascii="宋体" w:hAnsi="宋体" w:cs="宋体"/>
                <w:i/>
                <w:color w:val="000000" w:themeColor="text1"/>
                <w:kern w:val="0"/>
                <w:sz w:val="18"/>
                <w:szCs w:val="18"/>
              </w:rPr>
              <w:t>DQR0002</w:t>
            </w:r>
          </w:p>
        </w:tc>
        <w:tc>
          <w:tcPr>
            <w:tcW w:w="1836"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GMDW_</w:t>
            </w:r>
            <w:r w:rsidR="009524E2">
              <w:t xml:space="preserve"> </w:t>
            </w:r>
            <w:r w:rsidR="009524E2" w:rsidRPr="009524E2">
              <w:rPr>
                <w:rFonts w:ascii="宋体" w:hAnsi="宋体" w:cs="宋体"/>
                <w:color w:val="000000" w:themeColor="text1"/>
                <w:kern w:val="0"/>
                <w:sz w:val="18"/>
                <w:szCs w:val="18"/>
              </w:rPr>
              <w:t>FRHQTZZTYSHXYDM</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3</w:t>
            </w:r>
          </w:p>
        </w:tc>
        <w:tc>
          <w:tcPr>
            <w:tcW w:w="234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公安机关机构代码</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DE00060</w:t>
            </w:r>
          </w:p>
        </w:tc>
        <w:tc>
          <w:tcPr>
            <w:tcW w:w="168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836"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GAJGJGDM</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Default="00B368E4"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2348" w:type="dxa"/>
            <w:tcBorders>
              <w:top w:val="nil"/>
              <w:left w:val="nil"/>
              <w:bottom w:val="single" w:sz="4" w:space="0" w:color="auto"/>
              <w:right w:val="single" w:sz="4" w:space="0" w:color="auto"/>
            </w:tcBorders>
            <w:vAlign w:val="center"/>
          </w:tcPr>
          <w:p w:rsidR="008C4076" w:rsidRPr="00B368E4" w:rsidRDefault="008C4076" w:rsidP="008C4076">
            <w:pPr>
              <w:widowControl/>
              <w:spacing w:line="240" w:lineRule="auto"/>
              <w:jc w:val="left"/>
              <w:rPr>
                <w:rFonts w:ascii="宋体" w:hAnsi="宋体" w:cs="宋体"/>
                <w:kern w:val="0"/>
                <w:sz w:val="18"/>
                <w:szCs w:val="18"/>
              </w:rPr>
            </w:pPr>
            <w:r w:rsidRPr="00B368E4">
              <w:rPr>
                <w:rFonts w:ascii="宋体" w:hAnsi="宋体" w:cs="宋体" w:hint="eastAsia"/>
                <w:kern w:val="0"/>
                <w:sz w:val="18"/>
                <w:szCs w:val="18"/>
              </w:rPr>
              <w:t>公安机关名称</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DE00538</w:t>
            </w:r>
          </w:p>
        </w:tc>
        <w:tc>
          <w:tcPr>
            <w:tcW w:w="168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836"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GAJGMC</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Default="00B368E4"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5</w:t>
            </w:r>
          </w:p>
        </w:tc>
        <w:tc>
          <w:tcPr>
            <w:tcW w:w="234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购买单位经办人</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姓名</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DE00002</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cs="Times New Roman"/>
                <w:i/>
                <w:color w:val="000000" w:themeColor="text1"/>
                <w:kern w:val="0"/>
                <w:sz w:val="18"/>
                <w:szCs w:val="18"/>
              </w:rPr>
            </w:pPr>
            <w:r>
              <w:rPr>
                <w:rFonts w:ascii="宋体" w:hAnsi="宋体" w:cs="宋体"/>
                <w:i/>
                <w:color w:val="000000" w:themeColor="text1"/>
                <w:kern w:val="0"/>
                <w:sz w:val="18"/>
                <w:szCs w:val="18"/>
              </w:rPr>
              <w:t>DQR0003</w:t>
            </w: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GMDWJBR_XM</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Default="00B368E4"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6</w:t>
            </w:r>
          </w:p>
        </w:tc>
        <w:tc>
          <w:tcPr>
            <w:tcW w:w="2348" w:type="dxa"/>
            <w:tcBorders>
              <w:top w:val="nil"/>
              <w:left w:val="nil"/>
              <w:bottom w:val="single" w:sz="4" w:space="0" w:color="auto"/>
              <w:right w:val="single" w:sz="4" w:space="0" w:color="auto"/>
            </w:tcBorders>
            <w:vAlign w:val="center"/>
          </w:tcPr>
          <w:p w:rsidR="008C4076" w:rsidRPr="00D3384C" w:rsidRDefault="008C4076" w:rsidP="008C4076">
            <w:pPr>
              <w:widowControl/>
              <w:spacing w:line="240" w:lineRule="auto"/>
              <w:jc w:val="left"/>
              <w:rPr>
                <w:rFonts w:ascii="宋体" w:cs="Times New Roman"/>
                <w:kern w:val="0"/>
                <w:sz w:val="18"/>
                <w:szCs w:val="18"/>
              </w:rPr>
            </w:pPr>
            <w:r w:rsidRPr="00D3384C">
              <w:rPr>
                <w:rFonts w:ascii="宋体" w:hAnsi="宋体" w:cs="宋体" w:hint="eastAsia"/>
                <w:kern w:val="0"/>
                <w:sz w:val="18"/>
                <w:szCs w:val="18"/>
              </w:rPr>
              <w:t>购买_日期</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DE00101</w:t>
            </w:r>
          </w:p>
        </w:tc>
        <w:tc>
          <w:tcPr>
            <w:tcW w:w="1680" w:type="dxa"/>
            <w:tcBorders>
              <w:top w:val="single" w:sz="4" w:space="0" w:color="auto"/>
              <w:left w:val="nil"/>
              <w:bottom w:val="single" w:sz="4" w:space="0" w:color="auto"/>
              <w:right w:val="nil"/>
            </w:tcBorders>
            <w:vAlign w:val="center"/>
          </w:tcPr>
          <w:p w:rsidR="008C4076" w:rsidRPr="003072B4" w:rsidRDefault="00D3384C" w:rsidP="00D3384C">
            <w:pPr>
              <w:widowControl/>
              <w:spacing w:line="240" w:lineRule="auto"/>
              <w:jc w:val="left"/>
              <w:rPr>
                <w:rFonts w:ascii="宋体" w:cs="Times New Roman"/>
                <w:i/>
                <w:color w:val="000000" w:themeColor="text1"/>
                <w:kern w:val="0"/>
                <w:sz w:val="18"/>
                <w:szCs w:val="18"/>
              </w:rPr>
            </w:pPr>
            <w:r w:rsidRPr="003072B4">
              <w:rPr>
                <w:rFonts w:ascii="宋体" w:hAnsi="宋体" w:cs="宋体"/>
                <w:i/>
                <w:color w:val="000000" w:themeColor="text1"/>
                <w:kern w:val="0"/>
                <w:sz w:val="18"/>
                <w:szCs w:val="18"/>
              </w:rPr>
              <w:t>DQR0041</w:t>
            </w:r>
          </w:p>
        </w:tc>
        <w:tc>
          <w:tcPr>
            <w:tcW w:w="1836" w:type="dxa"/>
            <w:tcBorders>
              <w:top w:val="nil"/>
              <w:left w:val="single" w:sz="4" w:space="0" w:color="auto"/>
              <w:bottom w:val="single" w:sz="4" w:space="0" w:color="auto"/>
              <w:right w:val="single" w:sz="4" w:space="0" w:color="auto"/>
            </w:tcBorders>
            <w:vAlign w:val="center"/>
          </w:tcPr>
          <w:p w:rsidR="008C4076" w:rsidRDefault="00D3384C"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GM_</w:t>
            </w:r>
            <w:r w:rsidR="008C4076">
              <w:rPr>
                <w:rFonts w:ascii="宋体" w:hAnsi="宋体" w:cs="宋体"/>
                <w:color w:val="000000" w:themeColor="text1"/>
                <w:kern w:val="0"/>
                <w:sz w:val="18"/>
                <w:szCs w:val="18"/>
              </w:rPr>
              <w:t>RQ</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F05ABF" w:rsidP="008C4076">
            <w:pPr>
              <w:widowControl/>
              <w:spacing w:line="240" w:lineRule="auto"/>
              <w:jc w:val="left"/>
              <w:rPr>
                <w:rFonts w:ascii="宋体" w:cs="Times New Roman"/>
                <w:color w:val="000000" w:themeColor="text1"/>
                <w:kern w:val="0"/>
                <w:sz w:val="18"/>
                <w:szCs w:val="18"/>
              </w:rPr>
            </w:pPr>
            <w:r w:rsidRPr="008E23F6">
              <w:rPr>
                <w:rFonts w:ascii="宋体" w:hAnsi="宋体" w:cs="宋体" w:hint="eastAsia"/>
                <w:color w:val="000000" w:themeColor="text1"/>
                <w:kern w:val="0"/>
                <w:sz w:val="18"/>
                <w:szCs w:val="18"/>
              </w:rPr>
              <w:t>7</w:t>
            </w:r>
          </w:p>
        </w:tc>
        <w:tc>
          <w:tcPr>
            <w:tcW w:w="234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销售单位</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680" w:type="dxa"/>
            <w:tcBorders>
              <w:top w:val="single" w:sz="4" w:space="0" w:color="auto"/>
              <w:left w:val="nil"/>
              <w:bottom w:val="single" w:sz="4" w:space="0" w:color="auto"/>
              <w:right w:val="nil"/>
            </w:tcBorders>
            <w:vAlign w:val="center"/>
          </w:tcPr>
          <w:p w:rsidR="008C4076" w:rsidRPr="00B368E4" w:rsidRDefault="00B368E4" w:rsidP="008C4076">
            <w:pPr>
              <w:widowControl/>
              <w:spacing w:line="240" w:lineRule="auto"/>
              <w:jc w:val="left"/>
              <w:rPr>
                <w:rFonts w:ascii="宋体" w:cs="Times New Roman"/>
                <w:color w:val="000000" w:themeColor="text1"/>
                <w:kern w:val="0"/>
                <w:sz w:val="18"/>
                <w:szCs w:val="18"/>
              </w:rPr>
            </w:pPr>
            <w:r w:rsidRPr="00B368E4">
              <w:rPr>
                <w:rFonts w:ascii="宋体" w:hAnsi="宋体" w:cs="宋体"/>
                <w:color w:val="000000" w:themeColor="text1"/>
                <w:kern w:val="0"/>
                <w:sz w:val="18"/>
                <w:szCs w:val="18"/>
              </w:rPr>
              <w:t>DQ00839</w:t>
            </w: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XSDW</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F05ABF" w:rsidP="008C4076">
            <w:pPr>
              <w:widowControl/>
              <w:spacing w:line="240" w:lineRule="auto"/>
              <w:jc w:val="left"/>
              <w:rPr>
                <w:rFonts w:ascii="宋体" w:cs="Times New Roman"/>
                <w:color w:val="000000" w:themeColor="text1"/>
                <w:kern w:val="0"/>
                <w:sz w:val="18"/>
                <w:szCs w:val="18"/>
              </w:rPr>
            </w:pPr>
            <w:r w:rsidRPr="008E23F6">
              <w:rPr>
                <w:rFonts w:ascii="宋体" w:hAnsi="宋体" w:cs="宋体" w:hint="eastAsia"/>
                <w:color w:val="000000" w:themeColor="text1"/>
                <w:kern w:val="0"/>
                <w:sz w:val="18"/>
                <w:szCs w:val="18"/>
              </w:rPr>
              <w:t>7</w:t>
            </w:r>
            <w:r w:rsidR="008C4076" w:rsidRPr="008E23F6">
              <w:rPr>
                <w:rFonts w:ascii="宋体" w:hAnsi="宋体" w:cs="宋体"/>
                <w:color w:val="000000" w:themeColor="text1"/>
                <w:kern w:val="0"/>
                <w:sz w:val="18"/>
                <w:szCs w:val="18"/>
              </w:rPr>
              <w:t>.1</w:t>
            </w:r>
          </w:p>
        </w:tc>
        <w:tc>
          <w:tcPr>
            <w:tcW w:w="2348" w:type="dxa"/>
            <w:tcBorders>
              <w:top w:val="nil"/>
              <w:left w:val="nil"/>
              <w:bottom w:val="single" w:sz="4" w:space="0" w:color="auto"/>
              <w:right w:val="single" w:sz="4" w:space="0" w:color="auto"/>
            </w:tcBorders>
            <w:vAlign w:val="center"/>
          </w:tcPr>
          <w:p w:rsidR="008C4076" w:rsidRPr="009524E2" w:rsidRDefault="009524E2" w:rsidP="009524E2">
            <w:pPr>
              <w:widowControl/>
              <w:spacing w:line="240" w:lineRule="auto"/>
              <w:ind w:firstLineChars="100" w:firstLine="180"/>
              <w:jc w:val="left"/>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1820" w:type="dxa"/>
            <w:tcBorders>
              <w:top w:val="nil"/>
              <w:left w:val="nil"/>
              <w:bottom w:val="single" w:sz="4" w:space="0" w:color="auto"/>
              <w:right w:val="single" w:sz="4" w:space="0" w:color="auto"/>
            </w:tcBorders>
            <w:vAlign w:val="center"/>
          </w:tcPr>
          <w:p w:rsidR="008C4076" w:rsidRPr="009524E2" w:rsidRDefault="009524E2" w:rsidP="008C4076">
            <w:pPr>
              <w:widowControl/>
              <w:spacing w:line="240" w:lineRule="auto"/>
              <w:jc w:val="left"/>
              <w:rPr>
                <w:rFonts w:ascii="宋体" w:cs="Times New Roman"/>
                <w:color w:val="000000" w:themeColor="text1"/>
                <w:kern w:val="0"/>
                <w:sz w:val="18"/>
                <w:szCs w:val="18"/>
              </w:rPr>
            </w:pPr>
            <w:r w:rsidRPr="009524E2">
              <w:rPr>
                <w:rFonts w:ascii="宋体" w:hAnsi="宋体" w:cs="宋体"/>
                <w:color w:val="000000" w:themeColor="text1"/>
                <w:kern w:val="0"/>
                <w:sz w:val="18"/>
                <w:szCs w:val="18"/>
              </w:rPr>
              <w:t>DE00679</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XSDW_</w:t>
            </w:r>
            <w:r w:rsidR="009524E2">
              <w:t xml:space="preserve"> </w:t>
            </w:r>
            <w:r w:rsidR="009524E2" w:rsidRPr="009524E2">
              <w:rPr>
                <w:rFonts w:ascii="宋体" w:hAnsi="宋体" w:cs="宋体"/>
                <w:color w:val="000000" w:themeColor="text1"/>
                <w:kern w:val="0"/>
                <w:sz w:val="18"/>
                <w:szCs w:val="18"/>
              </w:rPr>
              <w:t>FRHQTZZTYSHXYDM</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F05ABF" w:rsidP="008C4076">
            <w:pPr>
              <w:widowControl/>
              <w:spacing w:line="240" w:lineRule="auto"/>
              <w:jc w:val="left"/>
              <w:rPr>
                <w:rFonts w:ascii="宋体" w:cs="Times New Roman"/>
                <w:color w:val="000000" w:themeColor="text1"/>
                <w:kern w:val="0"/>
                <w:sz w:val="18"/>
                <w:szCs w:val="18"/>
              </w:rPr>
            </w:pPr>
            <w:r w:rsidRPr="008E23F6">
              <w:rPr>
                <w:rFonts w:ascii="宋体" w:hAnsi="宋体" w:cs="宋体" w:hint="eastAsia"/>
                <w:color w:val="000000" w:themeColor="text1"/>
                <w:kern w:val="0"/>
                <w:sz w:val="18"/>
                <w:szCs w:val="18"/>
              </w:rPr>
              <w:t>7</w:t>
            </w:r>
            <w:r w:rsidR="008C4076" w:rsidRPr="008E23F6">
              <w:rPr>
                <w:rFonts w:ascii="宋体" w:hAnsi="宋体" w:cs="宋体"/>
                <w:color w:val="000000" w:themeColor="text1"/>
                <w:kern w:val="0"/>
                <w:sz w:val="18"/>
                <w:szCs w:val="18"/>
              </w:rPr>
              <w:t>.2</w:t>
            </w:r>
          </w:p>
        </w:tc>
        <w:tc>
          <w:tcPr>
            <w:tcW w:w="2348" w:type="dxa"/>
            <w:tcBorders>
              <w:top w:val="nil"/>
              <w:left w:val="nil"/>
              <w:bottom w:val="single" w:sz="4" w:space="0" w:color="auto"/>
              <w:right w:val="single" w:sz="4" w:space="0" w:color="auto"/>
            </w:tcBorders>
            <w:vAlign w:val="center"/>
          </w:tcPr>
          <w:p w:rsidR="008C4076" w:rsidRDefault="008C4076" w:rsidP="008C4076">
            <w:pPr>
              <w:widowControl/>
              <w:spacing w:line="240" w:lineRule="auto"/>
              <w:ind w:firstLineChars="100" w:firstLine="180"/>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地址名称</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DE00075</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XSDW_DZMC</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F05ABF" w:rsidP="008C4076">
            <w:pPr>
              <w:widowControl/>
              <w:spacing w:line="240" w:lineRule="auto"/>
              <w:jc w:val="left"/>
              <w:rPr>
                <w:rFonts w:ascii="宋体" w:cs="Times New Roman"/>
                <w:color w:val="000000" w:themeColor="text1"/>
                <w:kern w:val="0"/>
                <w:sz w:val="18"/>
                <w:szCs w:val="18"/>
              </w:rPr>
            </w:pPr>
            <w:r w:rsidRPr="008E23F6">
              <w:rPr>
                <w:rFonts w:ascii="宋体" w:hAnsi="宋体" w:cs="宋体" w:hint="eastAsia"/>
                <w:color w:val="000000" w:themeColor="text1"/>
                <w:kern w:val="0"/>
                <w:sz w:val="18"/>
                <w:szCs w:val="18"/>
              </w:rPr>
              <w:t>8</w:t>
            </w:r>
          </w:p>
        </w:tc>
        <w:tc>
          <w:tcPr>
            <w:tcW w:w="2348" w:type="dxa"/>
            <w:tcBorders>
              <w:top w:val="nil"/>
              <w:left w:val="nil"/>
              <w:bottom w:val="single" w:sz="4" w:space="0" w:color="auto"/>
              <w:right w:val="single" w:sz="4" w:space="0" w:color="auto"/>
            </w:tcBorders>
            <w:vAlign w:val="center"/>
          </w:tcPr>
          <w:p w:rsidR="008C4076" w:rsidRDefault="00C61A08"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sz w:val="18"/>
                <w:szCs w:val="18"/>
              </w:rPr>
              <w:t xml:space="preserve">  </w:t>
            </w:r>
            <w:r w:rsidR="008C4076">
              <w:rPr>
                <w:rFonts w:ascii="宋体" w:hAnsi="宋体" w:cs="宋体" w:hint="eastAsia"/>
                <w:color w:val="000000" w:themeColor="text1"/>
                <w:sz w:val="18"/>
                <w:szCs w:val="18"/>
              </w:rPr>
              <w:t>易制爆危险化学品经营资质证明分类代码</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color w:val="000000" w:themeColor="text1"/>
                <w:kern w:val="0"/>
                <w:sz w:val="18"/>
                <w:szCs w:val="18"/>
              </w:rPr>
            </w:pPr>
            <w:r>
              <w:rPr>
                <w:rFonts w:ascii="宋体" w:hAnsi="宋体" w:cs="宋体"/>
                <w:i/>
                <w:color w:val="000000" w:themeColor="text1"/>
                <w:kern w:val="0"/>
                <w:sz w:val="18"/>
                <w:szCs w:val="18"/>
              </w:rPr>
              <w:t>DEY0017</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sz w:val="18"/>
                <w:szCs w:val="18"/>
              </w:rPr>
              <w:t>YZBWXHXPJYZ</w:t>
            </w:r>
            <w:r>
              <w:rPr>
                <w:rFonts w:ascii="宋体" w:hAnsi="宋体" w:cs="宋体" w:hint="eastAsia"/>
                <w:color w:val="000000" w:themeColor="text1"/>
                <w:sz w:val="18"/>
                <w:szCs w:val="18"/>
              </w:rPr>
              <w:t>ZZ</w:t>
            </w:r>
            <w:r>
              <w:rPr>
                <w:rFonts w:ascii="宋体" w:hAnsi="宋体" w:cs="宋体"/>
                <w:color w:val="000000" w:themeColor="text1"/>
                <w:sz w:val="18"/>
                <w:szCs w:val="18"/>
              </w:rPr>
              <w:t>MFLDM</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F05ABF" w:rsidP="008C4076">
            <w:pPr>
              <w:widowControl/>
              <w:spacing w:line="240" w:lineRule="auto"/>
              <w:jc w:val="left"/>
              <w:rPr>
                <w:rFonts w:ascii="宋体" w:cs="Times New Roman"/>
                <w:color w:val="000000" w:themeColor="text1"/>
                <w:kern w:val="0"/>
                <w:sz w:val="18"/>
                <w:szCs w:val="18"/>
              </w:rPr>
            </w:pPr>
            <w:r w:rsidRPr="008E23F6">
              <w:rPr>
                <w:rFonts w:ascii="宋体" w:hAnsi="宋体" w:cs="宋体" w:hint="eastAsia"/>
                <w:color w:val="000000" w:themeColor="text1"/>
                <w:kern w:val="0"/>
                <w:sz w:val="18"/>
                <w:szCs w:val="18"/>
              </w:rPr>
              <w:t>9</w:t>
            </w:r>
          </w:p>
        </w:tc>
        <w:tc>
          <w:tcPr>
            <w:tcW w:w="2348" w:type="dxa"/>
            <w:tcBorders>
              <w:top w:val="nil"/>
              <w:left w:val="nil"/>
              <w:bottom w:val="single" w:sz="4" w:space="0" w:color="auto"/>
              <w:right w:val="single" w:sz="4" w:space="0" w:color="auto"/>
            </w:tcBorders>
            <w:vAlign w:val="center"/>
          </w:tcPr>
          <w:p w:rsidR="008C4076" w:rsidRPr="00B368E4" w:rsidRDefault="008C4076" w:rsidP="008C4076">
            <w:pPr>
              <w:widowControl/>
              <w:spacing w:line="240" w:lineRule="auto"/>
              <w:jc w:val="left"/>
              <w:rPr>
                <w:rFonts w:ascii="宋体" w:cs="Times New Roman"/>
                <w:kern w:val="0"/>
                <w:sz w:val="18"/>
                <w:szCs w:val="18"/>
              </w:rPr>
            </w:pPr>
            <w:r w:rsidRPr="00B368E4">
              <w:rPr>
                <w:rFonts w:ascii="宋体" w:hAnsi="宋体" w:cs="宋体" w:hint="eastAsia"/>
                <w:sz w:val="18"/>
                <w:szCs w:val="18"/>
              </w:rPr>
              <w:t>易制爆危险化学品经营资质证明编号</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color w:val="000000" w:themeColor="text1"/>
                <w:kern w:val="0"/>
                <w:sz w:val="18"/>
                <w:szCs w:val="18"/>
              </w:rPr>
            </w:pPr>
            <w:r>
              <w:rPr>
                <w:rFonts w:ascii="宋体" w:hAnsi="宋体" w:cs="宋体"/>
                <w:i/>
                <w:color w:val="000000" w:themeColor="text1"/>
                <w:kern w:val="0"/>
                <w:sz w:val="18"/>
                <w:szCs w:val="18"/>
              </w:rPr>
              <w:t>DEY0018</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sz w:val="18"/>
                <w:szCs w:val="18"/>
              </w:rPr>
              <w:t>YZBWXHXPJYZZZMBM</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F05ABF" w:rsidP="008C4076">
            <w:pPr>
              <w:widowControl/>
              <w:spacing w:line="240" w:lineRule="auto"/>
              <w:jc w:val="left"/>
              <w:rPr>
                <w:rFonts w:ascii="宋体" w:cs="Times New Roman"/>
                <w:color w:val="000000" w:themeColor="text1"/>
                <w:kern w:val="0"/>
                <w:sz w:val="18"/>
                <w:szCs w:val="18"/>
              </w:rPr>
            </w:pPr>
            <w:r w:rsidRPr="008E23F6">
              <w:rPr>
                <w:rFonts w:ascii="宋体" w:hAnsi="宋体" w:cs="宋体" w:hint="eastAsia"/>
                <w:color w:val="000000" w:themeColor="text1"/>
                <w:kern w:val="0"/>
                <w:sz w:val="18"/>
                <w:szCs w:val="18"/>
              </w:rPr>
              <w:t>10</w:t>
            </w:r>
          </w:p>
        </w:tc>
        <w:tc>
          <w:tcPr>
            <w:tcW w:w="234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销售单位经办人</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cs="Times New Roman"/>
                <w:i/>
                <w:color w:val="000000" w:themeColor="text1"/>
                <w:kern w:val="0"/>
                <w:sz w:val="18"/>
                <w:szCs w:val="18"/>
              </w:rPr>
            </w:pPr>
            <w:r>
              <w:rPr>
                <w:rFonts w:ascii="宋体" w:hAnsi="宋体" w:cs="宋体"/>
                <w:i/>
                <w:color w:val="000000" w:themeColor="text1"/>
                <w:kern w:val="0"/>
                <w:sz w:val="18"/>
                <w:szCs w:val="18"/>
              </w:rPr>
              <w:t>DQR0004</w:t>
            </w: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XSDWJBR</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F05ABF" w:rsidP="008C4076">
            <w:pPr>
              <w:widowControl/>
              <w:spacing w:line="240" w:lineRule="auto"/>
              <w:jc w:val="left"/>
              <w:rPr>
                <w:rFonts w:ascii="宋体" w:cs="Times New Roman"/>
                <w:color w:val="000000" w:themeColor="text1"/>
                <w:kern w:val="0"/>
                <w:sz w:val="18"/>
                <w:szCs w:val="18"/>
              </w:rPr>
            </w:pPr>
            <w:r w:rsidRPr="008E23F6">
              <w:rPr>
                <w:rFonts w:ascii="宋体" w:hAnsi="宋体" w:cs="宋体" w:hint="eastAsia"/>
                <w:color w:val="000000" w:themeColor="text1"/>
                <w:kern w:val="0"/>
                <w:sz w:val="18"/>
                <w:szCs w:val="18"/>
              </w:rPr>
              <w:t>10</w:t>
            </w:r>
            <w:r w:rsidR="008C4076" w:rsidRPr="008E23F6">
              <w:rPr>
                <w:rFonts w:ascii="宋体" w:hAnsi="宋体" w:cs="宋体"/>
                <w:color w:val="000000" w:themeColor="text1"/>
                <w:kern w:val="0"/>
                <w:sz w:val="18"/>
                <w:szCs w:val="18"/>
              </w:rPr>
              <w:t>.1</w:t>
            </w:r>
          </w:p>
        </w:tc>
        <w:tc>
          <w:tcPr>
            <w:tcW w:w="2348" w:type="dxa"/>
            <w:tcBorders>
              <w:top w:val="nil"/>
              <w:left w:val="nil"/>
              <w:bottom w:val="single" w:sz="4" w:space="0" w:color="auto"/>
              <w:right w:val="single" w:sz="4" w:space="0" w:color="auto"/>
            </w:tcBorders>
            <w:vAlign w:val="center"/>
          </w:tcPr>
          <w:p w:rsidR="008C4076" w:rsidRDefault="008C4076" w:rsidP="001D716D">
            <w:pPr>
              <w:widowControl/>
              <w:spacing w:line="240" w:lineRule="auto"/>
              <w:ind w:firstLineChars="100" w:firstLine="180"/>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姓名</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DE00002</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XSDWJBR_XM</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F05ABF" w:rsidP="008C4076">
            <w:pPr>
              <w:widowControl/>
              <w:spacing w:line="240" w:lineRule="auto"/>
              <w:jc w:val="left"/>
              <w:rPr>
                <w:rFonts w:ascii="宋体" w:hAnsi="宋体" w:cs="宋体"/>
                <w:color w:val="000000" w:themeColor="text1"/>
                <w:kern w:val="0"/>
                <w:sz w:val="18"/>
                <w:szCs w:val="18"/>
              </w:rPr>
            </w:pPr>
            <w:r w:rsidRPr="008E23F6">
              <w:rPr>
                <w:rFonts w:ascii="宋体" w:hAnsi="宋体" w:cs="宋体" w:hint="eastAsia"/>
                <w:color w:val="000000" w:themeColor="text1"/>
                <w:kern w:val="0"/>
                <w:sz w:val="18"/>
                <w:szCs w:val="18"/>
              </w:rPr>
              <w:t>10</w:t>
            </w:r>
            <w:r w:rsidR="008C4076" w:rsidRPr="008E23F6">
              <w:rPr>
                <w:rFonts w:ascii="宋体" w:hAnsi="宋体" w:cs="宋体"/>
                <w:color w:val="000000" w:themeColor="text1"/>
                <w:kern w:val="0"/>
                <w:sz w:val="18"/>
                <w:szCs w:val="18"/>
              </w:rPr>
              <w:t>.2</w:t>
            </w:r>
          </w:p>
        </w:tc>
        <w:tc>
          <w:tcPr>
            <w:tcW w:w="2348" w:type="dxa"/>
            <w:tcBorders>
              <w:top w:val="nil"/>
              <w:left w:val="nil"/>
              <w:bottom w:val="single" w:sz="4" w:space="0" w:color="auto"/>
              <w:right w:val="single" w:sz="4" w:space="0" w:color="auto"/>
            </w:tcBorders>
            <w:vAlign w:val="center"/>
          </w:tcPr>
          <w:p w:rsidR="008C4076" w:rsidRDefault="008C4076" w:rsidP="001D716D">
            <w:pPr>
              <w:widowControl/>
              <w:spacing w:line="240" w:lineRule="auto"/>
              <w:ind w:firstLineChars="100" w:firstLine="180"/>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移动电话</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DE00215</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XSDWJBR_YDDH</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F05ABF" w:rsidP="008C4076">
            <w:pPr>
              <w:widowControl/>
              <w:spacing w:line="240" w:lineRule="auto"/>
              <w:jc w:val="left"/>
              <w:rPr>
                <w:rFonts w:ascii="宋体" w:hAnsi="宋体" w:cs="宋体"/>
                <w:color w:val="000000" w:themeColor="text1"/>
                <w:kern w:val="0"/>
                <w:sz w:val="18"/>
                <w:szCs w:val="18"/>
              </w:rPr>
            </w:pPr>
            <w:r w:rsidRPr="008E23F6">
              <w:rPr>
                <w:rFonts w:ascii="宋体" w:hAnsi="宋体" w:cs="宋体" w:hint="eastAsia"/>
                <w:color w:val="000000" w:themeColor="text1"/>
                <w:kern w:val="0"/>
                <w:sz w:val="18"/>
                <w:szCs w:val="18"/>
              </w:rPr>
              <w:t>11</w:t>
            </w:r>
          </w:p>
        </w:tc>
        <w:tc>
          <w:tcPr>
            <w:tcW w:w="234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00630</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3072B4" w:rsidP="008C4076">
            <w:pPr>
              <w:widowControl/>
              <w:spacing w:line="240" w:lineRule="auto"/>
              <w:jc w:val="left"/>
              <w:rPr>
                <w:rFonts w:ascii="宋体" w:hAnsi="宋体" w:cs="宋体"/>
                <w:color w:val="000000" w:themeColor="text1"/>
                <w:kern w:val="0"/>
                <w:sz w:val="18"/>
                <w:szCs w:val="18"/>
              </w:rPr>
            </w:pPr>
            <w:r w:rsidRPr="008E23F6">
              <w:rPr>
                <w:rFonts w:ascii="宋体" w:hAnsi="宋体" w:cs="宋体" w:hint="eastAsia"/>
                <w:color w:val="000000" w:themeColor="text1"/>
                <w:kern w:val="0"/>
                <w:sz w:val="18"/>
                <w:szCs w:val="18"/>
              </w:rPr>
              <w:t>1</w:t>
            </w:r>
            <w:r w:rsidR="00F05ABF" w:rsidRPr="008E23F6">
              <w:rPr>
                <w:rFonts w:ascii="宋体" w:hAnsi="宋体" w:cs="宋体" w:hint="eastAsia"/>
                <w:color w:val="000000" w:themeColor="text1"/>
                <w:kern w:val="0"/>
                <w:sz w:val="18"/>
                <w:szCs w:val="18"/>
              </w:rPr>
              <w:t>2</w:t>
            </w:r>
          </w:p>
        </w:tc>
        <w:tc>
          <w:tcPr>
            <w:tcW w:w="234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iCs/>
                <w:color w:val="000000" w:themeColor="text1"/>
                <w:kern w:val="0"/>
                <w:sz w:val="18"/>
                <w:szCs w:val="18"/>
              </w:rPr>
              <w:t>DE</w:t>
            </w:r>
            <w:r>
              <w:rPr>
                <w:rFonts w:ascii="宋体" w:hAnsi="宋体" w:cs="宋体" w:hint="eastAsia"/>
                <w:iCs/>
                <w:color w:val="000000" w:themeColor="text1"/>
                <w:kern w:val="0"/>
                <w:sz w:val="18"/>
                <w:szCs w:val="18"/>
              </w:rPr>
              <w:t>00632</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153D39">
        <w:trPr>
          <w:trHeight w:val="454"/>
        </w:trPr>
        <w:tc>
          <w:tcPr>
            <w:tcW w:w="701" w:type="dxa"/>
            <w:tcBorders>
              <w:top w:val="nil"/>
              <w:left w:val="single" w:sz="4" w:space="0" w:color="auto"/>
              <w:bottom w:val="single" w:sz="4" w:space="0" w:color="auto"/>
              <w:right w:val="single" w:sz="4" w:space="0" w:color="auto"/>
            </w:tcBorders>
            <w:vAlign w:val="center"/>
          </w:tcPr>
          <w:p w:rsidR="008C4076" w:rsidRPr="008E23F6" w:rsidRDefault="003072B4" w:rsidP="008C4076">
            <w:pPr>
              <w:widowControl/>
              <w:spacing w:line="240" w:lineRule="auto"/>
              <w:jc w:val="left"/>
              <w:rPr>
                <w:rFonts w:ascii="宋体" w:hAnsi="宋体" w:cs="宋体"/>
                <w:color w:val="000000" w:themeColor="text1"/>
                <w:kern w:val="0"/>
                <w:sz w:val="18"/>
                <w:szCs w:val="18"/>
              </w:rPr>
            </w:pPr>
            <w:r w:rsidRPr="008E23F6">
              <w:rPr>
                <w:rFonts w:ascii="宋体" w:hAnsi="宋体" w:cs="宋体" w:hint="eastAsia"/>
                <w:color w:val="000000" w:themeColor="text1"/>
                <w:kern w:val="0"/>
                <w:sz w:val="18"/>
                <w:szCs w:val="18"/>
              </w:rPr>
              <w:t>1</w:t>
            </w:r>
            <w:r w:rsidR="00F05ABF" w:rsidRPr="008E23F6">
              <w:rPr>
                <w:rFonts w:ascii="宋体" w:hAnsi="宋体" w:cs="宋体" w:hint="eastAsia"/>
                <w:color w:val="000000" w:themeColor="text1"/>
                <w:kern w:val="0"/>
                <w:sz w:val="18"/>
                <w:szCs w:val="18"/>
              </w:rPr>
              <w:t>3</w:t>
            </w:r>
          </w:p>
        </w:tc>
        <w:tc>
          <w:tcPr>
            <w:tcW w:w="234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sidRPr="00477EA2">
              <w:rPr>
                <w:rFonts w:ascii="宋体" w:hAnsi="宋体" w:cs="宋体" w:hint="eastAsia"/>
                <w:color w:val="000000"/>
                <w:kern w:val="0"/>
                <w:sz w:val="18"/>
                <w:szCs w:val="18"/>
              </w:rPr>
              <w:t>登记时间</w:t>
            </w:r>
          </w:p>
        </w:tc>
        <w:tc>
          <w:tcPr>
            <w:tcW w:w="182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sidRPr="00477EA2">
              <w:rPr>
                <w:rFonts w:ascii="宋体" w:hAnsi="宋体" w:cs="宋体" w:hint="eastAsia"/>
                <w:iCs/>
                <w:color w:val="000000"/>
                <w:kern w:val="0"/>
                <w:sz w:val="18"/>
                <w:szCs w:val="18"/>
              </w:rPr>
              <w:t>DE00524</w:t>
            </w:r>
          </w:p>
        </w:tc>
        <w:tc>
          <w:tcPr>
            <w:tcW w:w="1680" w:type="dxa"/>
            <w:tcBorders>
              <w:top w:val="single" w:sz="4" w:space="0" w:color="auto"/>
              <w:left w:val="nil"/>
              <w:bottom w:val="single" w:sz="4" w:space="0" w:color="auto"/>
              <w:right w:val="nil"/>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836"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sidRPr="00477EA2">
              <w:rPr>
                <w:rFonts w:ascii="宋体" w:hAnsi="宋体" w:cs="宋体" w:hint="eastAsia"/>
                <w:color w:val="000000"/>
                <w:kern w:val="0"/>
                <w:sz w:val="18"/>
                <w:szCs w:val="18"/>
              </w:rPr>
              <w:t>DJSJ</w:t>
            </w:r>
          </w:p>
        </w:tc>
        <w:tc>
          <w:tcPr>
            <w:tcW w:w="915"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sidRPr="00477EA2">
              <w:rPr>
                <w:rFonts w:ascii="宋体" w:hAnsi="宋体" w:cs="宋体" w:hint="eastAsia"/>
                <w:color w:val="000000"/>
                <w:kern w:val="0"/>
                <w:sz w:val="18"/>
                <w:szCs w:val="18"/>
              </w:rPr>
              <w:t>非空</w:t>
            </w:r>
          </w:p>
        </w:tc>
      </w:tr>
    </w:tbl>
    <w:p w:rsidR="008C4076" w:rsidRDefault="008C4076" w:rsidP="008C4076">
      <w:pPr>
        <w:pStyle w:val="afff"/>
        <w:spacing w:line="480" w:lineRule="auto"/>
        <w:jc w:val="left"/>
        <w:rPr>
          <w:rFonts w:cs="Times New Roman"/>
          <w:color w:val="000000" w:themeColor="text1"/>
        </w:rPr>
      </w:pPr>
      <w:r>
        <w:rPr>
          <w:color w:val="000000" w:themeColor="text1"/>
        </w:rPr>
        <w:lastRenderedPageBreak/>
        <w:t>4.</w:t>
      </w:r>
      <w:r w:rsidR="00150E37">
        <w:rPr>
          <w:rFonts w:hint="eastAsia"/>
          <w:color w:val="000000" w:themeColor="text1"/>
        </w:rPr>
        <w:t>11</w:t>
      </w:r>
      <w:r>
        <w:rPr>
          <w:color w:val="000000" w:themeColor="text1"/>
        </w:rPr>
        <w:t xml:space="preserve">  </w:t>
      </w:r>
      <w:r>
        <w:rPr>
          <w:rFonts w:hint="eastAsia"/>
          <w:color w:val="000000" w:themeColor="text1"/>
        </w:rPr>
        <w:t>购买易制爆危险化学品数量信息</w:t>
      </w:r>
    </w:p>
    <w:p w:rsidR="008C4076" w:rsidRDefault="008C4076" w:rsidP="008C4076">
      <w:pPr>
        <w:ind w:firstLineChars="200" w:firstLine="420"/>
        <w:rPr>
          <w:rFonts w:ascii="宋体" w:hAnsi="宋体" w:cs="Times New Roman"/>
          <w:color w:val="000000" w:themeColor="text1"/>
        </w:rPr>
      </w:pPr>
      <w:r>
        <w:rPr>
          <w:rFonts w:ascii="宋体" w:hAnsi="宋体" w:cs="宋体" w:hint="eastAsia"/>
          <w:color w:val="000000" w:themeColor="text1"/>
        </w:rPr>
        <w:t>购买易制爆危险化学品数量信息数据项见表</w:t>
      </w:r>
      <w:r>
        <w:rPr>
          <w:rFonts w:ascii="宋体" w:hAnsi="宋体"/>
          <w:color w:val="000000" w:themeColor="text1"/>
        </w:rPr>
        <w:t>1</w:t>
      </w:r>
      <w:r w:rsidR="00150E37">
        <w:rPr>
          <w:rFonts w:ascii="宋体" w:hAnsi="宋体" w:hint="eastAsia"/>
          <w:color w:val="000000" w:themeColor="text1"/>
        </w:rPr>
        <w:t>2</w:t>
      </w:r>
      <w:r>
        <w:rPr>
          <w:rFonts w:ascii="宋体" w:hAnsi="宋体" w:cs="宋体" w:hint="eastAsia"/>
          <w:color w:val="000000" w:themeColor="text1"/>
        </w:rPr>
        <w:t>。</w:t>
      </w:r>
    </w:p>
    <w:p w:rsidR="008C4076" w:rsidRDefault="008C4076" w:rsidP="008C4076">
      <w:pPr>
        <w:spacing w:line="480" w:lineRule="auto"/>
        <w:jc w:val="center"/>
        <w:rPr>
          <w:rFonts w:ascii="黑体" w:eastAsia="黑体" w:hAnsi="Times New Roman" w:cs="黑体"/>
          <w:color w:val="000000" w:themeColor="text1"/>
          <w:kern w:val="21"/>
        </w:rPr>
      </w:pPr>
      <w:r>
        <w:rPr>
          <w:rFonts w:ascii="黑体" w:eastAsia="黑体" w:hAnsi="Times New Roman" w:cs="黑体" w:hint="eastAsia"/>
          <w:color w:val="000000" w:themeColor="text1"/>
          <w:kern w:val="21"/>
        </w:rPr>
        <w:t>表</w:t>
      </w:r>
      <w:r>
        <w:rPr>
          <w:rFonts w:ascii="黑体" w:eastAsia="黑体" w:hAnsi="Times New Roman" w:cs="黑体"/>
          <w:color w:val="000000" w:themeColor="text1"/>
          <w:kern w:val="21"/>
        </w:rPr>
        <w:t>1</w:t>
      </w:r>
      <w:r w:rsidR="00150E37">
        <w:rPr>
          <w:rFonts w:ascii="黑体" w:eastAsia="黑体" w:hAnsi="Times New Roman" w:cs="黑体" w:hint="eastAsia"/>
          <w:color w:val="000000" w:themeColor="text1"/>
          <w:kern w:val="21"/>
        </w:rPr>
        <w:t>2</w:t>
      </w:r>
      <w:r>
        <w:rPr>
          <w:rFonts w:ascii="黑体" w:eastAsia="黑体" w:hAnsi="Times New Roman" w:cs="黑体"/>
          <w:color w:val="000000" w:themeColor="text1"/>
          <w:kern w:val="21"/>
        </w:rPr>
        <w:t xml:space="preserve">  </w:t>
      </w:r>
      <w:r>
        <w:rPr>
          <w:rFonts w:ascii="黑体" w:eastAsia="黑体" w:hAnsi="Times New Roman" w:cs="黑体" w:hint="eastAsia"/>
          <w:color w:val="000000" w:themeColor="text1"/>
          <w:kern w:val="21"/>
        </w:rPr>
        <w:t>购买易制爆危险化学品数量信息数据项</w:t>
      </w:r>
    </w:p>
    <w:tbl>
      <w:tblPr>
        <w:tblW w:w="8436" w:type="dxa"/>
        <w:tblInd w:w="-106" w:type="dxa"/>
        <w:tblLayout w:type="fixed"/>
        <w:tblLook w:val="04A0" w:firstRow="1" w:lastRow="0" w:firstColumn="1" w:lastColumn="0" w:noHBand="0" w:noVBand="1"/>
      </w:tblPr>
      <w:tblGrid>
        <w:gridCol w:w="640"/>
        <w:gridCol w:w="1984"/>
        <w:gridCol w:w="1701"/>
        <w:gridCol w:w="1680"/>
        <w:gridCol w:w="1648"/>
        <w:gridCol w:w="783"/>
      </w:tblGrid>
      <w:tr w:rsidR="008C4076" w:rsidTr="00FD5819">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1984"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68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648"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783"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FD5819">
        <w:trPr>
          <w:trHeight w:val="402"/>
        </w:trPr>
        <w:tc>
          <w:tcPr>
            <w:tcW w:w="640"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8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业务流水号</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iCs/>
                <w:color w:val="000000" w:themeColor="text1"/>
                <w:kern w:val="0"/>
                <w:sz w:val="18"/>
                <w:szCs w:val="18"/>
              </w:rPr>
            </w:pPr>
            <w:r>
              <w:rPr>
                <w:rFonts w:ascii="宋体" w:hAnsi="宋体" w:cs="宋体"/>
                <w:iCs/>
                <w:color w:val="000000" w:themeColor="text1"/>
                <w:kern w:val="0"/>
                <w:sz w:val="18"/>
                <w:szCs w:val="18"/>
              </w:rPr>
              <w:t>DE00626</w:t>
            </w:r>
          </w:p>
        </w:tc>
        <w:tc>
          <w:tcPr>
            <w:tcW w:w="168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648" w:type="dxa"/>
            <w:tcBorders>
              <w:top w:val="nil"/>
              <w:left w:val="nil"/>
              <w:bottom w:val="single" w:sz="4" w:space="0" w:color="auto"/>
              <w:right w:val="single" w:sz="4" w:space="0" w:color="auto"/>
            </w:tcBorders>
            <w:vAlign w:val="center"/>
          </w:tcPr>
          <w:p w:rsidR="008C4076" w:rsidRDefault="008C4076" w:rsidP="00D3384C">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78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FD5819">
        <w:trPr>
          <w:trHeight w:val="402"/>
        </w:trPr>
        <w:tc>
          <w:tcPr>
            <w:tcW w:w="640"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198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iCs/>
                <w:color w:val="000000" w:themeColor="text1"/>
                <w:kern w:val="0"/>
                <w:sz w:val="18"/>
                <w:szCs w:val="18"/>
              </w:rPr>
            </w:pPr>
            <w:r>
              <w:rPr>
                <w:rFonts w:ascii="宋体" w:hAnsi="宋体" w:cs="宋体"/>
                <w:i/>
                <w:iCs/>
                <w:color w:val="000000" w:themeColor="text1"/>
                <w:kern w:val="0"/>
                <w:sz w:val="18"/>
                <w:szCs w:val="18"/>
              </w:rPr>
              <w:t>DEY0011</w:t>
            </w:r>
          </w:p>
        </w:tc>
        <w:tc>
          <w:tcPr>
            <w:tcW w:w="1680"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648" w:type="dxa"/>
            <w:tcBorders>
              <w:top w:val="nil"/>
              <w:left w:val="nil"/>
              <w:bottom w:val="single" w:sz="4" w:space="0" w:color="auto"/>
              <w:right w:val="single" w:sz="4" w:space="0" w:color="auto"/>
            </w:tcBorders>
            <w:vAlign w:val="center"/>
          </w:tcPr>
          <w:p w:rsidR="008C4076" w:rsidRDefault="008C4076" w:rsidP="00D3384C">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sidR="00CF3189">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783"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153D39" w:rsidRPr="007B04C7" w:rsidTr="00153D39">
        <w:trPr>
          <w:trHeight w:val="402"/>
        </w:trPr>
        <w:tc>
          <w:tcPr>
            <w:tcW w:w="640" w:type="dxa"/>
            <w:tcBorders>
              <w:top w:val="nil"/>
              <w:left w:val="single" w:sz="4" w:space="0" w:color="auto"/>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1984" w:type="dxa"/>
            <w:tcBorders>
              <w:top w:val="nil"/>
              <w:left w:val="nil"/>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易制爆危险化学品代码</w:t>
            </w:r>
          </w:p>
        </w:tc>
        <w:tc>
          <w:tcPr>
            <w:tcW w:w="1701" w:type="dxa"/>
            <w:tcBorders>
              <w:top w:val="nil"/>
              <w:left w:val="nil"/>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i/>
                <w:iCs/>
                <w:color w:val="000000" w:themeColor="text1"/>
                <w:kern w:val="0"/>
                <w:sz w:val="18"/>
                <w:szCs w:val="18"/>
              </w:rPr>
            </w:pPr>
            <w:r>
              <w:rPr>
                <w:rFonts w:ascii="宋体" w:hAnsi="宋体" w:cs="宋体"/>
                <w:i/>
                <w:iCs/>
                <w:color w:val="000000" w:themeColor="text1"/>
                <w:kern w:val="0"/>
                <w:sz w:val="18"/>
                <w:szCs w:val="18"/>
              </w:rPr>
              <w:t>DEY0014</w:t>
            </w:r>
          </w:p>
        </w:tc>
        <w:tc>
          <w:tcPr>
            <w:tcW w:w="1680" w:type="dxa"/>
            <w:tcBorders>
              <w:top w:val="nil"/>
              <w:left w:val="nil"/>
              <w:bottom w:val="single" w:sz="4" w:space="0" w:color="auto"/>
              <w:right w:val="single" w:sz="4" w:space="0" w:color="auto"/>
            </w:tcBorders>
            <w:vAlign w:val="center"/>
          </w:tcPr>
          <w:p w:rsidR="00153D39" w:rsidRPr="007B04C7" w:rsidRDefault="00153D39" w:rsidP="00153D39">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648" w:type="dxa"/>
            <w:tcBorders>
              <w:top w:val="nil"/>
              <w:left w:val="nil"/>
              <w:bottom w:val="single" w:sz="4" w:space="0" w:color="auto"/>
              <w:right w:val="single" w:sz="4" w:space="0" w:color="auto"/>
            </w:tcBorders>
            <w:vAlign w:val="center"/>
          </w:tcPr>
          <w:p w:rsidR="00153D39" w:rsidRPr="007B04C7" w:rsidRDefault="00153D39" w:rsidP="00153D39">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YZBWXHXPDM</w:t>
            </w:r>
          </w:p>
        </w:tc>
        <w:tc>
          <w:tcPr>
            <w:tcW w:w="783" w:type="dxa"/>
            <w:tcBorders>
              <w:top w:val="nil"/>
              <w:left w:val="nil"/>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53D39" w:rsidRPr="007B04C7" w:rsidTr="00153D39">
        <w:trPr>
          <w:trHeight w:val="402"/>
        </w:trPr>
        <w:tc>
          <w:tcPr>
            <w:tcW w:w="640" w:type="dxa"/>
            <w:tcBorders>
              <w:top w:val="nil"/>
              <w:left w:val="single" w:sz="4" w:space="0" w:color="auto"/>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4</w:t>
            </w:r>
          </w:p>
        </w:tc>
        <w:tc>
          <w:tcPr>
            <w:tcW w:w="1984"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别称_名称</w:t>
            </w:r>
          </w:p>
        </w:tc>
        <w:tc>
          <w:tcPr>
            <w:tcW w:w="1701"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i/>
                <w:iCs/>
                <w:kern w:val="0"/>
                <w:sz w:val="18"/>
                <w:szCs w:val="18"/>
              </w:rPr>
            </w:pPr>
            <w:r w:rsidRPr="00F90DF1">
              <w:rPr>
                <w:rFonts w:ascii="宋体" w:hAnsi="宋体" w:cs="宋体"/>
                <w:i/>
                <w:iCs/>
                <w:kern w:val="0"/>
                <w:sz w:val="18"/>
                <w:szCs w:val="18"/>
              </w:rPr>
              <w:t>DE</w:t>
            </w:r>
            <w:r w:rsidRPr="00F90DF1">
              <w:rPr>
                <w:rFonts w:ascii="宋体" w:hAnsi="宋体" w:cs="宋体" w:hint="eastAsia"/>
                <w:i/>
                <w:iCs/>
                <w:kern w:val="0"/>
                <w:sz w:val="18"/>
                <w:szCs w:val="18"/>
              </w:rPr>
              <w:t>00928</w:t>
            </w:r>
          </w:p>
        </w:tc>
        <w:tc>
          <w:tcPr>
            <w:tcW w:w="1680" w:type="dxa"/>
            <w:tcBorders>
              <w:top w:val="nil"/>
              <w:left w:val="nil"/>
              <w:bottom w:val="single" w:sz="4" w:space="0" w:color="auto"/>
              <w:right w:val="single" w:sz="4" w:space="0" w:color="auto"/>
            </w:tcBorders>
            <w:vAlign w:val="center"/>
          </w:tcPr>
          <w:p w:rsidR="00153D39" w:rsidRPr="00F90DF1" w:rsidRDefault="00C707C9" w:rsidP="00F90DF1">
            <w:pPr>
              <w:widowControl/>
              <w:spacing w:line="240" w:lineRule="auto"/>
              <w:jc w:val="left"/>
              <w:rPr>
                <w:rFonts w:ascii="宋体" w:hAnsi="宋体" w:cs="宋体"/>
                <w:kern w:val="0"/>
                <w:sz w:val="18"/>
                <w:szCs w:val="18"/>
              </w:rPr>
            </w:pPr>
            <w:r>
              <w:rPr>
                <w:rFonts w:ascii="宋体" w:hAnsi="宋体" w:cs="宋体"/>
                <w:kern w:val="0"/>
                <w:sz w:val="18"/>
                <w:szCs w:val="18"/>
              </w:rPr>
              <w:t>DQR0045</w:t>
            </w:r>
          </w:p>
        </w:tc>
        <w:tc>
          <w:tcPr>
            <w:tcW w:w="1648"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BC_MC</w:t>
            </w:r>
          </w:p>
        </w:tc>
        <w:tc>
          <w:tcPr>
            <w:tcW w:w="783"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p>
        </w:tc>
      </w:tr>
      <w:tr w:rsidR="00153D39" w:rsidRPr="007B04C7" w:rsidTr="00153D39">
        <w:trPr>
          <w:trHeight w:val="402"/>
        </w:trPr>
        <w:tc>
          <w:tcPr>
            <w:tcW w:w="640" w:type="dxa"/>
            <w:tcBorders>
              <w:top w:val="nil"/>
              <w:left w:val="single" w:sz="4" w:space="0" w:color="auto"/>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5</w:t>
            </w:r>
          </w:p>
        </w:tc>
        <w:tc>
          <w:tcPr>
            <w:tcW w:w="1984"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购买</w:t>
            </w:r>
          </w:p>
        </w:tc>
        <w:tc>
          <w:tcPr>
            <w:tcW w:w="1701"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i/>
                <w:iCs/>
                <w:kern w:val="0"/>
                <w:sz w:val="18"/>
                <w:szCs w:val="18"/>
              </w:rPr>
            </w:pPr>
          </w:p>
        </w:tc>
        <w:tc>
          <w:tcPr>
            <w:tcW w:w="1680"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kern w:val="0"/>
                <w:sz w:val="18"/>
                <w:szCs w:val="18"/>
              </w:rPr>
              <w:t>DQR00</w:t>
            </w:r>
            <w:r w:rsidRPr="00F90DF1">
              <w:rPr>
                <w:rFonts w:ascii="宋体" w:hAnsi="宋体" w:cs="宋体" w:hint="eastAsia"/>
                <w:kern w:val="0"/>
                <w:sz w:val="18"/>
                <w:szCs w:val="18"/>
              </w:rPr>
              <w:t>41</w:t>
            </w:r>
          </w:p>
        </w:tc>
        <w:tc>
          <w:tcPr>
            <w:tcW w:w="1648"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GM</w:t>
            </w:r>
          </w:p>
        </w:tc>
        <w:tc>
          <w:tcPr>
            <w:tcW w:w="783"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p>
        </w:tc>
      </w:tr>
      <w:tr w:rsidR="00153D39" w:rsidRPr="007B04C7" w:rsidTr="00153D39">
        <w:trPr>
          <w:trHeight w:val="402"/>
        </w:trPr>
        <w:tc>
          <w:tcPr>
            <w:tcW w:w="640" w:type="dxa"/>
            <w:tcBorders>
              <w:top w:val="nil"/>
              <w:left w:val="single" w:sz="4" w:space="0" w:color="auto"/>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5.1</w:t>
            </w:r>
          </w:p>
        </w:tc>
        <w:tc>
          <w:tcPr>
            <w:tcW w:w="1984"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ind w:firstLineChars="100" w:firstLine="180"/>
              <w:jc w:val="left"/>
              <w:rPr>
                <w:rFonts w:ascii="宋体" w:hAnsi="宋体" w:cs="宋体"/>
                <w:kern w:val="0"/>
                <w:sz w:val="18"/>
                <w:szCs w:val="18"/>
              </w:rPr>
            </w:pPr>
            <w:r w:rsidRPr="00F90DF1">
              <w:rPr>
                <w:rFonts w:ascii="宋体" w:hAnsi="宋体" w:cs="宋体" w:hint="eastAsia"/>
                <w:kern w:val="0"/>
                <w:sz w:val="18"/>
                <w:szCs w:val="18"/>
              </w:rPr>
              <w:t>易制爆危险化学品计量单位类型</w:t>
            </w:r>
          </w:p>
        </w:tc>
        <w:tc>
          <w:tcPr>
            <w:tcW w:w="1701"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i/>
                <w:iCs/>
                <w:kern w:val="0"/>
                <w:sz w:val="18"/>
                <w:szCs w:val="18"/>
              </w:rPr>
            </w:pPr>
            <w:r w:rsidRPr="00F90DF1">
              <w:rPr>
                <w:rFonts w:ascii="宋体" w:hAnsi="宋体" w:cs="宋体"/>
                <w:i/>
                <w:iCs/>
                <w:kern w:val="0"/>
                <w:sz w:val="18"/>
                <w:szCs w:val="18"/>
              </w:rPr>
              <w:t>DEY0035</w:t>
            </w:r>
          </w:p>
        </w:tc>
        <w:tc>
          <w:tcPr>
            <w:tcW w:w="1680"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p>
        </w:tc>
        <w:tc>
          <w:tcPr>
            <w:tcW w:w="1648"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GM_</w:t>
            </w:r>
            <w:r w:rsidR="009314AE">
              <w:rPr>
                <w:rFonts w:ascii="宋体" w:hAnsi="宋体" w:cs="宋体"/>
                <w:kern w:val="0"/>
                <w:sz w:val="18"/>
                <w:szCs w:val="18"/>
              </w:rPr>
              <w:t xml:space="preserve"> Y</w:t>
            </w:r>
            <w:r w:rsidR="009314AE">
              <w:rPr>
                <w:rFonts w:ascii="宋体" w:hAnsi="宋体" w:cs="宋体" w:hint="eastAsia"/>
                <w:kern w:val="0"/>
                <w:sz w:val="18"/>
                <w:szCs w:val="18"/>
              </w:rPr>
              <w:t>Z</w:t>
            </w:r>
            <w:r w:rsidRPr="00F90DF1">
              <w:rPr>
                <w:rFonts w:ascii="宋体" w:hAnsi="宋体" w:cs="宋体"/>
                <w:kern w:val="0"/>
                <w:sz w:val="18"/>
                <w:szCs w:val="18"/>
              </w:rPr>
              <w:t>BWXHXPJLDWLX</w:t>
            </w:r>
          </w:p>
        </w:tc>
        <w:tc>
          <w:tcPr>
            <w:tcW w:w="783"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非空</w:t>
            </w:r>
          </w:p>
        </w:tc>
      </w:tr>
      <w:tr w:rsidR="00153D39" w:rsidRPr="007B04C7" w:rsidTr="00153D39">
        <w:trPr>
          <w:trHeight w:val="402"/>
        </w:trPr>
        <w:tc>
          <w:tcPr>
            <w:tcW w:w="640" w:type="dxa"/>
            <w:tcBorders>
              <w:top w:val="nil"/>
              <w:left w:val="single" w:sz="4" w:space="0" w:color="auto"/>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5.2</w:t>
            </w:r>
          </w:p>
        </w:tc>
        <w:tc>
          <w:tcPr>
            <w:tcW w:w="1984" w:type="dxa"/>
            <w:tcBorders>
              <w:top w:val="nil"/>
              <w:left w:val="nil"/>
              <w:bottom w:val="single" w:sz="4" w:space="0" w:color="auto"/>
              <w:right w:val="single" w:sz="4" w:space="0" w:color="auto"/>
            </w:tcBorders>
            <w:vAlign w:val="center"/>
          </w:tcPr>
          <w:p w:rsidR="00153D39" w:rsidRPr="00F90DF1" w:rsidDel="00477EA2" w:rsidRDefault="00153D39" w:rsidP="00F90DF1">
            <w:pPr>
              <w:widowControl/>
              <w:spacing w:line="240" w:lineRule="auto"/>
              <w:ind w:firstLineChars="100" w:firstLine="180"/>
              <w:jc w:val="left"/>
              <w:rPr>
                <w:rFonts w:ascii="宋体" w:hAnsi="宋体" w:cs="宋体"/>
                <w:kern w:val="0"/>
                <w:sz w:val="18"/>
                <w:szCs w:val="18"/>
              </w:rPr>
            </w:pPr>
            <w:r w:rsidRPr="00F90DF1">
              <w:rPr>
                <w:rFonts w:ascii="宋体" w:hAnsi="宋体" w:cs="宋体" w:hint="eastAsia"/>
                <w:kern w:val="0"/>
                <w:sz w:val="18"/>
                <w:szCs w:val="18"/>
              </w:rPr>
              <w:t>数值</w:t>
            </w:r>
          </w:p>
        </w:tc>
        <w:tc>
          <w:tcPr>
            <w:tcW w:w="1701"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i/>
                <w:iCs/>
                <w:kern w:val="0"/>
                <w:sz w:val="18"/>
                <w:szCs w:val="18"/>
              </w:rPr>
            </w:pPr>
            <w:r w:rsidRPr="00F90DF1">
              <w:rPr>
                <w:rFonts w:ascii="宋体" w:hAnsi="宋体" w:cs="宋体"/>
                <w:i/>
                <w:iCs/>
                <w:kern w:val="0"/>
                <w:sz w:val="18"/>
                <w:szCs w:val="18"/>
              </w:rPr>
              <w:t>DE0</w:t>
            </w:r>
            <w:r w:rsidRPr="00F90DF1">
              <w:rPr>
                <w:rFonts w:ascii="宋体" w:hAnsi="宋体" w:cs="宋体" w:hint="eastAsia"/>
                <w:i/>
                <w:iCs/>
                <w:kern w:val="0"/>
                <w:sz w:val="18"/>
                <w:szCs w:val="18"/>
              </w:rPr>
              <w:t>1181</w:t>
            </w:r>
          </w:p>
        </w:tc>
        <w:tc>
          <w:tcPr>
            <w:tcW w:w="1680"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p>
        </w:tc>
        <w:tc>
          <w:tcPr>
            <w:tcW w:w="1648"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GM_SZ</w:t>
            </w:r>
          </w:p>
        </w:tc>
        <w:tc>
          <w:tcPr>
            <w:tcW w:w="783"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非空</w:t>
            </w:r>
          </w:p>
        </w:tc>
      </w:tr>
      <w:tr w:rsidR="00153D39" w:rsidRPr="00781F40" w:rsidTr="00153D39">
        <w:trPr>
          <w:trHeight w:val="402"/>
        </w:trPr>
        <w:tc>
          <w:tcPr>
            <w:tcW w:w="640" w:type="dxa"/>
            <w:tcBorders>
              <w:top w:val="nil"/>
              <w:left w:val="single" w:sz="4" w:space="0" w:color="auto"/>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6</w:t>
            </w:r>
          </w:p>
        </w:tc>
        <w:tc>
          <w:tcPr>
            <w:tcW w:w="1984"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损耗_数值</w:t>
            </w:r>
          </w:p>
        </w:tc>
        <w:tc>
          <w:tcPr>
            <w:tcW w:w="1701"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i/>
                <w:iCs/>
                <w:kern w:val="0"/>
                <w:sz w:val="18"/>
                <w:szCs w:val="18"/>
              </w:rPr>
            </w:pPr>
            <w:r w:rsidRPr="00F90DF1">
              <w:rPr>
                <w:rFonts w:ascii="宋体" w:hAnsi="宋体" w:cs="宋体"/>
                <w:i/>
                <w:iCs/>
                <w:kern w:val="0"/>
                <w:sz w:val="18"/>
                <w:szCs w:val="18"/>
              </w:rPr>
              <w:t>DE0</w:t>
            </w:r>
            <w:r w:rsidRPr="00F90DF1">
              <w:rPr>
                <w:rFonts w:ascii="宋体" w:hAnsi="宋体" w:cs="宋体" w:hint="eastAsia"/>
                <w:i/>
                <w:iCs/>
                <w:kern w:val="0"/>
                <w:sz w:val="18"/>
                <w:szCs w:val="18"/>
              </w:rPr>
              <w:t>1181</w:t>
            </w:r>
          </w:p>
        </w:tc>
        <w:tc>
          <w:tcPr>
            <w:tcW w:w="1680" w:type="dxa"/>
            <w:tcBorders>
              <w:top w:val="nil"/>
              <w:left w:val="nil"/>
              <w:bottom w:val="single" w:sz="4" w:space="0" w:color="auto"/>
              <w:right w:val="single" w:sz="4" w:space="0" w:color="auto"/>
            </w:tcBorders>
            <w:vAlign w:val="center"/>
          </w:tcPr>
          <w:p w:rsidR="00153D39" w:rsidRPr="00F90DF1" w:rsidRDefault="00C707C9" w:rsidP="00F90DF1">
            <w:pPr>
              <w:widowControl/>
              <w:spacing w:line="240" w:lineRule="auto"/>
              <w:jc w:val="left"/>
              <w:rPr>
                <w:rFonts w:ascii="宋体" w:hAnsi="宋体" w:cs="宋体"/>
                <w:kern w:val="0"/>
                <w:sz w:val="18"/>
                <w:szCs w:val="18"/>
              </w:rPr>
            </w:pPr>
            <w:r>
              <w:rPr>
                <w:rFonts w:ascii="宋体" w:hAnsi="宋体" w:cs="宋体"/>
                <w:kern w:val="0"/>
                <w:sz w:val="18"/>
                <w:szCs w:val="18"/>
              </w:rPr>
              <w:t>DQR0046</w:t>
            </w:r>
          </w:p>
        </w:tc>
        <w:tc>
          <w:tcPr>
            <w:tcW w:w="1648"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SH_SZ</w:t>
            </w:r>
          </w:p>
        </w:tc>
        <w:tc>
          <w:tcPr>
            <w:tcW w:w="783" w:type="dxa"/>
            <w:tcBorders>
              <w:top w:val="nil"/>
              <w:left w:val="nil"/>
              <w:bottom w:val="single" w:sz="4" w:space="0" w:color="auto"/>
              <w:right w:val="single" w:sz="4" w:space="0" w:color="auto"/>
            </w:tcBorders>
            <w:vAlign w:val="center"/>
          </w:tcPr>
          <w:p w:rsidR="00153D39" w:rsidRPr="00F90DF1" w:rsidRDefault="00153D39" w:rsidP="00F90DF1">
            <w:pPr>
              <w:widowControl/>
              <w:spacing w:line="240" w:lineRule="auto"/>
              <w:jc w:val="left"/>
              <w:rPr>
                <w:rFonts w:ascii="宋体" w:hAnsi="宋体" w:cs="宋体"/>
                <w:kern w:val="0"/>
                <w:sz w:val="18"/>
                <w:szCs w:val="18"/>
              </w:rPr>
            </w:pPr>
            <w:r w:rsidRPr="00F90DF1">
              <w:rPr>
                <w:rFonts w:ascii="宋体" w:hAnsi="宋体" w:cs="宋体" w:hint="eastAsia"/>
                <w:kern w:val="0"/>
                <w:sz w:val="18"/>
                <w:szCs w:val="18"/>
              </w:rPr>
              <w:t>非空</w:t>
            </w:r>
          </w:p>
        </w:tc>
      </w:tr>
      <w:tr w:rsidR="00153D39" w:rsidRPr="007B04C7" w:rsidTr="00153D39">
        <w:trPr>
          <w:trHeight w:val="402"/>
        </w:trPr>
        <w:tc>
          <w:tcPr>
            <w:tcW w:w="640" w:type="dxa"/>
            <w:tcBorders>
              <w:top w:val="nil"/>
              <w:left w:val="single" w:sz="4" w:space="0" w:color="auto"/>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1984" w:type="dxa"/>
            <w:tcBorders>
              <w:top w:val="nil"/>
              <w:left w:val="nil"/>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用途</w:t>
            </w:r>
            <w:r w:rsidRPr="007B04C7">
              <w:rPr>
                <w:rFonts w:ascii="宋体" w:hAnsi="宋体" w:cs="宋体"/>
                <w:color w:val="000000" w:themeColor="text1"/>
                <w:kern w:val="0"/>
                <w:sz w:val="18"/>
                <w:szCs w:val="18"/>
              </w:rPr>
              <w:t>_</w:t>
            </w:r>
            <w:r w:rsidRPr="007B04C7">
              <w:rPr>
                <w:rFonts w:ascii="宋体" w:hAnsi="宋体" w:cs="宋体" w:hint="eastAsia"/>
                <w:color w:val="000000" w:themeColor="text1"/>
                <w:kern w:val="0"/>
                <w:sz w:val="18"/>
                <w:szCs w:val="18"/>
              </w:rPr>
              <w:t>备注</w:t>
            </w:r>
          </w:p>
        </w:tc>
        <w:tc>
          <w:tcPr>
            <w:tcW w:w="1701" w:type="dxa"/>
            <w:tcBorders>
              <w:top w:val="nil"/>
              <w:left w:val="nil"/>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i/>
                <w:iCs/>
                <w:color w:val="000000" w:themeColor="text1"/>
                <w:kern w:val="0"/>
                <w:sz w:val="18"/>
                <w:szCs w:val="18"/>
              </w:rPr>
            </w:pPr>
            <w:r w:rsidRPr="007B04C7">
              <w:rPr>
                <w:rFonts w:ascii="宋体" w:hAnsi="宋体" w:cs="宋体"/>
                <w:i/>
                <w:iCs/>
                <w:color w:val="000000" w:themeColor="text1"/>
                <w:kern w:val="0"/>
                <w:sz w:val="18"/>
                <w:szCs w:val="18"/>
              </w:rPr>
              <w:t>DE00503</w:t>
            </w:r>
          </w:p>
        </w:tc>
        <w:tc>
          <w:tcPr>
            <w:tcW w:w="1680" w:type="dxa"/>
            <w:tcBorders>
              <w:top w:val="nil"/>
              <w:left w:val="nil"/>
              <w:bottom w:val="single" w:sz="4" w:space="0" w:color="auto"/>
              <w:right w:val="single" w:sz="4" w:space="0" w:color="auto"/>
            </w:tcBorders>
            <w:vAlign w:val="center"/>
          </w:tcPr>
          <w:p w:rsidR="00153D39" w:rsidRPr="007B04C7" w:rsidRDefault="00153D39" w:rsidP="00153D39">
            <w:pPr>
              <w:widowControl/>
              <w:spacing w:line="240" w:lineRule="auto"/>
              <w:jc w:val="center"/>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DQ01537</w:t>
            </w:r>
          </w:p>
        </w:tc>
        <w:tc>
          <w:tcPr>
            <w:tcW w:w="1648" w:type="dxa"/>
            <w:tcBorders>
              <w:top w:val="nil"/>
              <w:left w:val="nil"/>
              <w:bottom w:val="single" w:sz="4" w:space="0" w:color="auto"/>
              <w:right w:val="single" w:sz="4" w:space="0" w:color="auto"/>
            </w:tcBorders>
            <w:vAlign w:val="center"/>
          </w:tcPr>
          <w:p w:rsidR="00153D39" w:rsidRPr="007B04C7" w:rsidRDefault="00153D39" w:rsidP="00153D39">
            <w:pPr>
              <w:widowControl/>
              <w:spacing w:line="240" w:lineRule="auto"/>
              <w:rPr>
                <w:rFonts w:ascii="宋体" w:hAnsi="宋体" w:cs="宋体"/>
                <w:color w:val="000000" w:themeColor="text1"/>
                <w:kern w:val="0"/>
                <w:sz w:val="18"/>
                <w:szCs w:val="18"/>
              </w:rPr>
            </w:pPr>
            <w:r w:rsidRPr="007B04C7">
              <w:rPr>
                <w:rFonts w:ascii="宋体" w:hAnsi="宋体" w:cs="宋体"/>
                <w:color w:val="000000" w:themeColor="text1"/>
                <w:kern w:val="0"/>
                <w:sz w:val="18"/>
                <w:szCs w:val="18"/>
              </w:rPr>
              <w:t>YT_BZ</w:t>
            </w:r>
          </w:p>
        </w:tc>
        <w:tc>
          <w:tcPr>
            <w:tcW w:w="783" w:type="dxa"/>
            <w:tcBorders>
              <w:top w:val="nil"/>
              <w:left w:val="nil"/>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53D39" w:rsidTr="00153D39">
        <w:trPr>
          <w:trHeight w:val="402"/>
        </w:trPr>
        <w:tc>
          <w:tcPr>
            <w:tcW w:w="640" w:type="dxa"/>
            <w:tcBorders>
              <w:top w:val="nil"/>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1984" w:type="dxa"/>
            <w:tcBorders>
              <w:top w:val="nil"/>
              <w:left w:val="nil"/>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color w:val="000000" w:themeColor="text1"/>
                <w:kern w:val="0"/>
                <w:sz w:val="18"/>
                <w:szCs w:val="18"/>
              </w:rPr>
            </w:pPr>
            <w:r w:rsidRPr="007B04C7">
              <w:rPr>
                <w:rFonts w:ascii="宋体" w:hAnsi="宋体" w:cs="宋体" w:hint="eastAsia"/>
                <w:color w:val="000000" w:themeColor="text1"/>
                <w:kern w:val="0"/>
                <w:sz w:val="18"/>
                <w:szCs w:val="18"/>
              </w:rPr>
              <w:t>登记时间</w:t>
            </w:r>
          </w:p>
        </w:tc>
        <w:tc>
          <w:tcPr>
            <w:tcW w:w="1701" w:type="dxa"/>
            <w:tcBorders>
              <w:top w:val="nil"/>
              <w:left w:val="nil"/>
              <w:bottom w:val="single" w:sz="4" w:space="0" w:color="auto"/>
              <w:right w:val="single" w:sz="4" w:space="0" w:color="auto"/>
            </w:tcBorders>
            <w:vAlign w:val="center"/>
          </w:tcPr>
          <w:p w:rsidR="00153D39" w:rsidRPr="007B04C7" w:rsidRDefault="00153D39" w:rsidP="00A21CF0">
            <w:pPr>
              <w:widowControl/>
              <w:spacing w:line="240" w:lineRule="auto"/>
              <w:jc w:val="left"/>
              <w:rPr>
                <w:rFonts w:ascii="宋体" w:hAnsi="宋体" w:cs="宋体"/>
                <w:i/>
                <w:iCs/>
                <w:color w:val="000000" w:themeColor="text1"/>
                <w:kern w:val="0"/>
                <w:sz w:val="18"/>
                <w:szCs w:val="18"/>
              </w:rPr>
            </w:pPr>
            <w:r w:rsidRPr="007B04C7">
              <w:rPr>
                <w:rFonts w:ascii="宋体" w:hAnsi="宋体" w:cs="宋体" w:hint="eastAsia"/>
                <w:i/>
                <w:iCs/>
                <w:color w:val="000000" w:themeColor="text1"/>
                <w:kern w:val="0"/>
                <w:sz w:val="18"/>
                <w:szCs w:val="18"/>
              </w:rPr>
              <w:t>DE00524</w:t>
            </w:r>
          </w:p>
        </w:tc>
        <w:tc>
          <w:tcPr>
            <w:tcW w:w="1680" w:type="dxa"/>
            <w:tcBorders>
              <w:top w:val="nil"/>
              <w:left w:val="nil"/>
              <w:bottom w:val="single" w:sz="4" w:space="0" w:color="auto"/>
              <w:right w:val="single" w:sz="4" w:space="0" w:color="auto"/>
            </w:tcBorders>
            <w:vAlign w:val="center"/>
          </w:tcPr>
          <w:p w:rsidR="00153D39" w:rsidRDefault="00153D39" w:rsidP="00153D39">
            <w:pPr>
              <w:widowControl/>
              <w:spacing w:line="240" w:lineRule="auto"/>
              <w:jc w:val="center"/>
              <w:rPr>
                <w:rFonts w:ascii="宋体" w:hAnsi="宋体" w:cs="宋体"/>
                <w:color w:val="000000" w:themeColor="text1"/>
                <w:kern w:val="0"/>
                <w:sz w:val="18"/>
                <w:szCs w:val="18"/>
              </w:rPr>
            </w:pPr>
          </w:p>
        </w:tc>
        <w:tc>
          <w:tcPr>
            <w:tcW w:w="1648" w:type="dxa"/>
            <w:tcBorders>
              <w:top w:val="nil"/>
              <w:left w:val="nil"/>
              <w:bottom w:val="single" w:sz="4" w:space="0" w:color="auto"/>
              <w:right w:val="single" w:sz="4" w:space="0" w:color="auto"/>
            </w:tcBorders>
            <w:vAlign w:val="center"/>
          </w:tcPr>
          <w:p w:rsidR="00153D39" w:rsidRDefault="00153D39" w:rsidP="00153D39">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783" w:type="dxa"/>
            <w:tcBorders>
              <w:top w:val="nil"/>
              <w:left w:val="nil"/>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B368E4" w:rsidP="008C4076">
      <w:pPr>
        <w:pStyle w:val="afff"/>
        <w:spacing w:line="480" w:lineRule="auto"/>
        <w:jc w:val="left"/>
        <w:rPr>
          <w:rFonts w:cs="Times New Roman"/>
          <w:color w:val="000000" w:themeColor="text1"/>
        </w:rPr>
      </w:pPr>
      <w:r>
        <w:rPr>
          <w:color w:val="000000" w:themeColor="text1"/>
        </w:rPr>
        <w:t>4.1</w:t>
      </w:r>
      <w:r w:rsidR="00150E37">
        <w:rPr>
          <w:rFonts w:hint="eastAsia"/>
          <w:color w:val="000000" w:themeColor="text1"/>
        </w:rPr>
        <w:t>2</w:t>
      </w:r>
      <w:r w:rsidR="008C4076">
        <w:rPr>
          <w:color w:val="000000" w:themeColor="text1"/>
        </w:rPr>
        <w:t xml:space="preserve">  </w:t>
      </w:r>
      <w:r w:rsidR="008C4076">
        <w:rPr>
          <w:rFonts w:hint="eastAsia"/>
          <w:color w:val="000000" w:themeColor="text1"/>
        </w:rPr>
        <w:t>生产易制爆危险化学品业务信息</w:t>
      </w:r>
    </w:p>
    <w:p w:rsidR="008C4076" w:rsidRDefault="008C4076" w:rsidP="008C4076">
      <w:pPr>
        <w:ind w:firstLineChars="200" w:firstLine="420"/>
        <w:rPr>
          <w:rFonts w:ascii="宋体" w:cs="Times New Roman"/>
          <w:color w:val="000000" w:themeColor="text1"/>
        </w:rPr>
      </w:pPr>
      <w:r>
        <w:rPr>
          <w:rFonts w:ascii="宋体" w:hAnsi="宋体" w:cs="宋体" w:hint="eastAsia"/>
          <w:color w:val="000000" w:themeColor="text1"/>
        </w:rPr>
        <w:t>生产易制爆危险化学品业务信息数据项见表</w:t>
      </w:r>
      <w:r>
        <w:rPr>
          <w:rFonts w:ascii="宋体" w:hAnsi="宋体" w:cs="宋体"/>
          <w:color w:val="000000" w:themeColor="text1"/>
        </w:rPr>
        <w:t>1</w:t>
      </w:r>
      <w:r w:rsidR="00150E37">
        <w:rPr>
          <w:rFonts w:ascii="宋体" w:hAnsi="宋体" w:cs="宋体" w:hint="eastAsia"/>
          <w:color w:val="000000" w:themeColor="text1"/>
        </w:rPr>
        <w:t>3</w:t>
      </w:r>
      <w:r>
        <w:rPr>
          <w:rFonts w:ascii="宋体" w:hAnsi="宋体" w:cs="宋体" w:hint="eastAsia"/>
          <w:color w:val="000000" w:themeColor="text1"/>
        </w:rPr>
        <w:t>。</w:t>
      </w:r>
    </w:p>
    <w:p w:rsidR="008C4076" w:rsidRDefault="008C4076" w:rsidP="008C4076">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Pr>
          <w:rFonts w:ascii="黑体" w:eastAsia="黑体" w:hAnsi="黑体" w:cs="黑体"/>
          <w:color w:val="000000" w:themeColor="text1"/>
          <w:kern w:val="0"/>
        </w:rPr>
        <w:t>1</w:t>
      </w:r>
      <w:r w:rsidR="00150E37">
        <w:rPr>
          <w:rFonts w:ascii="黑体" w:eastAsia="黑体" w:hAnsi="黑体" w:cs="黑体" w:hint="eastAsia"/>
          <w:color w:val="000000" w:themeColor="text1"/>
          <w:kern w:val="0"/>
        </w:rPr>
        <w:t>3</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生产易制爆危险化学品业务信息数据项</w:t>
      </w:r>
    </w:p>
    <w:tbl>
      <w:tblPr>
        <w:tblW w:w="8436" w:type="dxa"/>
        <w:tblInd w:w="-106" w:type="dxa"/>
        <w:tblLayout w:type="fixed"/>
        <w:tblLook w:val="04A0" w:firstRow="1" w:lastRow="0" w:firstColumn="1" w:lastColumn="0" w:noHBand="0" w:noVBand="1"/>
      </w:tblPr>
      <w:tblGrid>
        <w:gridCol w:w="655"/>
        <w:gridCol w:w="1969"/>
        <w:gridCol w:w="1701"/>
        <w:gridCol w:w="1701"/>
        <w:gridCol w:w="1701"/>
        <w:gridCol w:w="709"/>
      </w:tblGrid>
      <w:tr w:rsidR="008C4076" w:rsidTr="00DF658E">
        <w:trPr>
          <w:trHeight w:val="398"/>
        </w:trPr>
        <w:tc>
          <w:tcPr>
            <w:tcW w:w="655" w:type="dxa"/>
            <w:tcBorders>
              <w:top w:val="single" w:sz="4" w:space="0" w:color="auto"/>
              <w:left w:val="single" w:sz="4" w:space="0" w:color="auto"/>
              <w:bottom w:val="single" w:sz="4" w:space="0" w:color="auto"/>
              <w:right w:val="single" w:sz="4" w:space="0" w:color="auto"/>
            </w:tcBorders>
            <w:vAlign w:val="center"/>
          </w:tcPr>
          <w:p w:rsidR="008C4076" w:rsidRDefault="008C4076" w:rsidP="003072B4">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1969" w:type="dxa"/>
            <w:tcBorders>
              <w:top w:val="single" w:sz="4" w:space="0" w:color="auto"/>
              <w:left w:val="nil"/>
              <w:bottom w:val="single" w:sz="4" w:space="0" w:color="auto"/>
              <w:right w:val="single" w:sz="4" w:space="0" w:color="auto"/>
            </w:tcBorders>
            <w:vAlign w:val="center"/>
          </w:tcPr>
          <w:p w:rsidR="008C4076" w:rsidRDefault="008C4076" w:rsidP="003072B4">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Default="008C4076" w:rsidP="003072B4">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Default="008C4076" w:rsidP="003072B4">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701" w:type="dxa"/>
            <w:tcBorders>
              <w:top w:val="single" w:sz="4" w:space="0" w:color="auto"/>
              <w:left w:val="nil"/>
              <w:bottom w:val="single" w:sz="4" w:space="0" w:color="auto"/>
              <w:right w:val="single" w:sz="4" w:space="0" w:color="auto"/>
            </w:tcBorders>
            <w:vAlign w:val="center"/>
          </w:tcPr>
          <w:p w:rsidR="008C4076" w:rsidRDefault="008C4076" w:rsidP="003072B4">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709" w:type="dxa"/>
            <w:tcBorders>
              <w:top w:val="single" w:sz="4" w:space="0" w:color="auto"/>
              <w:left w:val="nil"/>
              <w:bottom w:val="single" w:sz="4" w:space="0" w:color="auto"/>
              <w:right w:val="single" w:sz="4" w:space="0" w:color="auto"/>
            </w:tcBorders>
            <w:vAlign w:val="center"/>
          </w:tcPr>
          <w:p w:rsidR="008C4076" w:rsidRDefault="008C4076" w:rsidP="003072B4">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DF658E">
        <w:trPr>
          <w:trHeight w:val="398"/>
        </w:trPr>
        <w:tc>
          <w:tcPr>
            <w:tcW w:w="655" w:type="dxa"/>
            <w:tcBorders>
              <w:top w:val="single" w:sz="4" w:space="0" w:color="auto"/>
              <w:left w:val="single" w:sz="4" w:space="0" w:color="auto"/>
              <w:bottom w:val="single" w:sz="4" w:space="0" w:color="auto"/>
              <w:right w:val="single" w:sz="4" w:space="0" w:color="auto"/>
            </w:tcBorders>
            <w:vAlign w:val="center"/>
          </w:tcPr>
          <w:p w:rsidR="008C4076" w:rsidRPr="00B368E4" w:rsidRDefault="00B368E4" w:rsidP="008C4076">
            <w:pPr>
              <w:widowControl/>
              <w:spacing w:line="240" w:lineRule="auto"/>
              <w:jc w:val="left"/>
              <w:rPr>
                <w:rFonts w:ascii="宋体" w:hAnsi="宋体" w:cs="宋体"/>
                <w:kern w:val="0"/>
                <w:sz w:val="18"/>
                <w:szCs w:val="18"/>
              </w:rPr>
            </w:pPr>
            <w:r>
              <w:rPr>
                <w:rFonts w:ascii="宋体" w:hAnsi="宋体" w:cs="宋体" w:hint="eastAsia"/>
                <w:kern w:val="0"/>
                <w:sz w:val="18"/>
                <w:szCs w:val="18"/>
              </w:rPr>
              <w:t>1</w:t>
            </w:r>
          </w:p>
        </w:tc>
        <w:tc>
          <w:tcPr>
            <w:tcW w:w="1969" w:type="dxa"/>
            <w:tcBorders>
              <w:top w:val="single" w:sz="4" w:space="0" w:color="auto"/>
              <w:left w:val="nil"/>
              <w:bottom w:val="single" w:sz="4" w:space="0" w:color="auto"/>
              <w:right w:val="single" w:sz="4" w:space="0" w:color="auto"/>
            </w:tcBorders>
            <w:vAlign w:val="center"/>
          </w:tcPr>
          <w:p w:rsidR="008C4076" w:rsidRPr="00B368E4" w:rsidRDefault="008C4076" w:rsidP="008C4076">
            <w:pPr>
              <w:widowControl/>
              <w:spacing w:line="240" w:lineRule="auto"/>
              <w:jc w:val="left"/>
              <w:rPr>
                <w:rFonts w:ascii="宋体" w:hAnsi="宋体" w:cs="宋体"/>
                <w:kern w:val="0"/>
                <w:sz w:val="18"/>
                <w:szCs w:val="18"/>
              </w:rPr>
            </w:pPr>
            <w:r w:rsidRPr="00B368E4">
              <w:rPr>
                <w:rFonts w:ascii="宋体" w:hAnsi="宋体" w:cs="宋体" w:hint="eastAsia"/>
                <w:kern w:val="0"/>
                <w:sz w:val="18"/>
                <w:szCs w:val="18"/>
              </w:rPr>
              <w:t>业务流水号</w:t>
            </w:r>
          </w:p>
        </w:tc>
        <w:tc>
          <w:tcPr>
            <w:tcW w:w="1701" w:type="dxa"/>
            <w:tcBorders>
              <w:top w:val="single" w:sz="4" w:space="0" w:color="auto"/>
              <w:left w:val="nil"/>
              <w:bottom w:val="single" w:sz="4" w:space="0" w:color="auto"/>
              <w:right w:val="single" w:sz="4" w:space="0" w:color="auto"/>
            </w:tcBorders>
            <w:vAlign w:val="center"/>
          </w:tcPr>
          <w:p w:rsidR="008C4076" w:rsidRDefault="00B368E4" w:rsidP="008C4076">
            <w:pPr>
              <w:widowControl/>
              <w:spacing w:line="240" w:lineRule="auto"/>
              <w:jc w:val="left"/>
              <w:rPr>
                <w:rFonts w:ascii="宋体" w:hAnsi="宋体" w:cs="宋体"/>
                <w:color w:val="000000" w:themeColor="text1"/>
                <w:kern w:val="0"/>
                <w:sz w:val="18"/>
                <w:szCs w:val="18"/>
              </w:rPr>
            </w:pPr>
            <w:r>
              <w:rPr>
                <w:rFonts w:ascii="宋体" w:hAnsi="宋体" w:cs="宋体"/>
                <w:iCs/>
                <w:color w:val="000000" w:themeColor="text1"/>
                <w:kern w:val="0"/>
                <w:sz w:val="18"/>
                <w:szCs w:val="18"/>
              </w:rPr>
              <w:t>DE00626</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701" w:type="dxa"/>
            <w:tcBorders>
              <w:top w:val="single" w:sz="4" w:space="0" w:color="auto"/>
              <w:left w:val="nil"/>
              <w:bottom w:val="single" w:sz="4" w:space="0" w:color="auto"/>
              <w:right w:val="single" w:sz="4" w:space="0" w:color="auto"/>
            </w:tcBorders>
            <w:vAlign w:val="center"/>
          </w:tcPr>
          <w:p w:rsidR="008C4076" w:rsidRDefault="00B368E4"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YWLSH</w:t>
            </w:r>
          </w:p>
        </w:tc>
        <w:tc>
          <w:tcPr>
            <w:tcW w:w="709" w:type="dxa"/>
            <w:tcBorders>
              <w:top w:val="single" w:sz="4" w:space="0" w:color="auto"/>
              <w:left w:val="nil"/>
              <w:bottom w:val="single" w:sz="4" w:space="0" w:color="auto"/>
              <w:right w:val="single" w:sz="4" w:space="0" w:color="auto"/>
            </w:tcBorders>
            <w:vAlign w:val="center"/>
          </w:tcPr>
          <w:p w:rsidR="008C4076" w:rsidRDefault="00CF47F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RPr="00DF658E" w:rsidTr="00DF658E">
        <w:trPr>
          <w:trHeight w:val="398"/>
        </w:trPr>
        <w:tc>
          <w:tcPr>
            <w:tcW w:w="655" w:type="dxa"/>
            <w:tcBorders>
              <w:top w:val="nil"/>
              <w:left w:val="single" w:sz="4" w:space="0" w:color="auto"/>
              <w:bottom w:val="single" w:sz="4" w:space="0" w:color="auto"/>
              <w:right w:val="single" w:sz="4" w:space="0" w:color="auto"/>
            </w:tcBorders>
            <w:vAlign w:val="center"/>
          </w:tcPr>
          <w:p w:rsidR="008C4076" w:rsidRDefault="00B368E4" w:rsidP="00DF658E">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1969" w:type="dxa"/>
            <w:tcBorders>
              <w:top w:val="nil"/>
              <w:left w:val="nil"/>
              <w:bottom w:val="single" w:sz="4" w:space="0" w:color="auto"/>
              <w:right w:val="single" w:sz="4" w:space="0" w:color="auto"/>
            </w:tcBorders>
            <w:vAlign w:val="center"/>
          </w:tcPr>
          <w:p w:rsidR="008C4076" w:rsidRPr="009524E2" w:rsidRDefault="009524E2" w:rsidP="00DF658E">
            <w:pPr>
              <w:widowControl/>
              <w:spacing w:line="240" w:lineRule="auto"/>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1701" w:type="dxa"/>
            <w:tcBorders>
              <w:top w:val="nil"/>
              <w:left w:val="nil"/>
              <w:bottom w:val="single" w:sz="4" w:space="0" w:color="auto"/>
              <w:right w:val="single" w:sz="4" w:space="0" w:color="auto"/>
            </w:tcBorders>
            <w:vAlign w:val="center"/>
          </w:tcPr>
          <w:p w:rsidR="008C4076" w:rsidRPr="00B368E4" w:rsidRDefault="009524E2" w:rsidP="00DF658E">
            <w:pPr>
              <w:widowControl/>
              <w:spacing w:line="240" w:lineRule="auto"/>
              <w:rPr>
                <w:rFonts w:ascii="宋体" w:cs="Times New Roman"/>
                <w:color w:val="000000" w:themeColor="text1"/>
                <w:kern w:val="0"/>
                <w:sz w:val="18"/>
                <w:szCs w:val="18"/>
              </w:rPr>
            </w:pPr>
            <w:r w:rsidRPr="009524E2">
              <w:rPr>
                <w:rFonts w:ascii="宋体" w:hAnsi="宋体" w:cs="宋体"/>
                <w:iCs/>
                <w:color w:val="000000" w:themeColor="text1"/>
                <w:kern w:val="0"/>
                <w:sz w:val="18"/>
                <w:szCs w:val="18"/>
              </w:rPr>
              <w:t>DE00679</w:t>
            </w:r>
          </w:p>
        </w:tc>
        <w:tc>
          <w:tcPr>
            <w:tcW w:w="1701" w:type="dxa"/>
            <w:tcBorders>
              <w:top w:val="nil"/>
              <w:left w:val="nil"/>
              <w:bottom w:val="single" w:sz="4" w:space="0" w:color="auto"/>
              <w:right w:val="single" w:sz="4" w:space="0" w:color="auto"/>
            </w:tcBorders>
            <w:vAlign w:val="center"/>
          </w:tcPr>
          <w:p w:rsidR="008C4076" w:rsidRDefault="008C4076" w:rsidP="00DF658E">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701" w:type="dxa"/>
            <w:tcBorders>
              <w:top w:val="nil"/>
              <w:left w:val="nil"/>
              <w:bottom w:val="single" w:sz="4" w:space="0" w:color="auto"/>
              <w:right w:val="single" w:sz="4" w:space="0" w:color="auto"/>
            </w:tcBorders>
            <w:vAlign w:val="center"/>
          </w:tcPr>
          <w:p w:rsidR="008C4076" w:rsidRPr="00DF658E" w:rsidRDefault="009524E2" w:rsidP="00DF658E">
            <w:pPr>
              <w:widowControl/>
              <w:spacing w:line="240" w:lineRule="auto"/>
              <w:rPr>
                <w:rFonts w:ascii="宋体" w:hAnsi="宋体" w:cs="宋体"/>
                <w:iCs/>
                <w:color w:val="000000" w:themeColor="text1"/>
                <w:kern w:val="0"/>
                <w:sz w:val="18"/>
                <w:szCs w:val="18"/>
              </w:rPr>
            </w:pPr>
            <w:r w:rsidRPr="00DF658E">
              <w:rPr>
                <w:rFonts w:ascii="宋体" w:hAnsi="宋体" w:cs="宋体"/>
                <w:iCs/>
                <w:color w:val="000000" w:themeColor="text1"/>
                <w:kern w:val="0"/>
                <w:sz w:val="18"/>
                <w:szCs w:val="18"/>
              </w:rPr>
              <w:t>FRHQTZZTYSHXYDM</w:t>
            </w:r>
          </w:p>
        </w:tc>
        <w:tc>
          <w:tcPr>
            <w:tcW w:w="709" w:type="dxa"/>
            <w:tcBorders>
              <w:top w:val="nil"/>
              <w:left w:val="nil"/>
              <w:bottom w:val="single" w:sz="4" w:space="0" w:color="auto"/>
              <w:right w:val="single" w:sz="4" w:space="0" w:color="auto"/>
            </w:tcBorders>
            <w:vAlign w:val="center"/>
          </w:tcPr>
          <w:p w:rsidR="008C4076" w:rsidRPr="00DF658E" w:rsidRDefault="008C4076" w:rsidP="00DF658E">
            <w:pPr>
              <w:widowControl/>
              <w:spacing w:line="240" w:lineRule="auto"/>
              <w:rPr>
                <w:rFonts w:ascii="宋体" w:hAnsi="宋体" w:cs="宋体"/>
                <w:iCs/>
                <w:color w:val="000000" w:themeColor="text1"/>
                <w:kern w:val="0"/>
                <w:sz w:val="18"/>
                <w:szCs w:val="18"/>
              </w:rPr>
            </w:pPr>
            <w:r w:rsidRPr="00DF658E">
              <w:rPr>
                <w:rFonts w:ascii="宋体" w:hAnsi="宋体" w:cs="宋体" w:hint="eastAsia"/>
                <w:iCs/>
                <w:color w:val="000000" w:themeColor="text1"/>
                <w:kern w:val="0"/>
                <w:sz w:val="18"/>
                <w:szCs w:val="18"/>
              </w:rPr>
              <w:t>非空</w:t>
            </w:r>
          </w:p>
        </w:tc>
      </w:tr>
      <w:tr w:rsidR="008C4076" w:rsidTr="00DF658E">
        <w:trPr>
          <w:trHeight w:val="398"/>
        </w:trPr>
        <w:tc>
          <w:tcPr>
            <w:tcW w:w="655" w:type="dxa"/>
            <w:tcBorders>
              <w:top w:val="nil"/>
              <w:left w:val="single" w:sz="4" w:space="0" w:color="auto"/>
              <w:bottom w:val="single" w:sz="4" w:space="0" w:color="auto"/>
              <w:right w:val="single" w:sz="4" w:space="0" w:color="auto"/>
            </w:tcBorders>
            <w:vAlign w:val="center"/>
          </w:tcPr>
          <w:p w:rsidR="008C4076" w:rsidRDefault="00B368E4"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1969" w:type="dxa"/>
            <w:tcBorders>
              <w:top w:val="nil"/>
              <w:left w:val="nil"/>
              <w:bottom w:val="single" w:sz="4" w:space="0" w:color="auto"/>
              <w:right w:val="single" w:sz="4" w:space="0" w:color="auto"/>
            </w:tcBorders>
            <w:vAlign w:val="center"/>
          </w:tcPr>
          <w:p w:rsidR="008C4076" w:rsidRPr="00B368E4" w:rsidRDefault="008C4076" w:rsidP="008C4076">
            <w:pPr>
              <w:widowControl/>
              <w:spacing w:line="240" w:lineRule="auto"/>
              <w:jc w:val="left"/>
              <w:rPr>
                <w:rFonts w:ascii="宋体" w:hAnsi="宋体" w:cs="宋体"/>
                <w:kern w:val="0"/>
                <w:sz w:val="18"/>
                <w:szCs w:val="18"/>
              </w:rPr>
            </w:pPr>
            <w:r w:rsidRPr="00B368E4">
              <w:rPr>
                <w:rFonts w:ascii="宋体" w:hAnsi="宋体" w:cs="宋体" w:hint="eastAsia"/>
                <w:kern w:val="0"/>
                <w:sz w:val="18"/>
                <w:szCs w:val="18"/>
              </w:rPr>
              <w:t>生产_日期</w:t>
            </w:r>
          </w:p>
        </w:tc>
        <w:tc>
          <w:tcPr>
            <w:tcW w:w="1701" w:type="dxa"/>
            <w:tcBorders>
              <w:top w:val="nil"/>
              <w:left w:val="nil"/>
              <w:bottom w:val="single" w:sz="4" w:space="0" w:color="auto"/>
              <w:right w:val="single" w:sz="4" w:space="0" w:color="auto"/>
            </w:tcBorders>
            <w:vAlign w:val="center"/>
          </w:tcPr>
          <w:p w:rsidR="008C4076" w:rsidRPr="00B368E4" w:rsidRDefault="008C4076" w:rsidP="008C4076">
            <w:pPr>
              <w:widowControl/>
              <w:spacing w:line="240" w:lineRule="auto"/>
              <w:jc w:val="left"/>
              <w:rPr>
                <w:rFonts w:ascii="宋体" w:hAnsi="宋体" w:cs="宋体"/>
                <w:iCs/>
                <w:color w:val="000000" w:themeColor="text1"/>
                <w:kern w:val="0"/>
                <w:sz w:val="18"/>
                <w:szCs w:val="18"/>
              </w:rPr>
            </w:pPr>
            <w:r w:rsidRPr="00B368E4">
              <w:rPr>
                <w:rFonts w:ascii="宋体" w:hAnsi="宋体" w:cs="宋体"/>
                <w:iCs/>
                <w:color w:val="000000" w:themeColor="text1"/>
                <w:kern w:val="0"/>
                <w:sz w:val="18"/>
                <w:szCs w:val="18"/>
              </w:rPr>
              <w:t>DE00101</w:t>
            </w:r>
          </w:p>
        </w:tc>
        <w:tc>
          <w:tcPr>
            <w:tcW w:w="1701" w:type="dxa"/>
            <w:tcBorders>
              <w:top w:val="nil"/>
              <w:left w:val="nil"/>
              <w:bottom w:val="single" w:sz="4" w:space="0" w:color="auto"/>
              <w:right w:val="single" w:sz="4" w:space="0" w:color="auto"/>
            </w:tcBorders>
            <w:vAlign w:val="center"/>
          </w:tcPr>
          <w:p w:rsidR="008C4076" w:rsidRDefault="00B368E4" w:rsidP="00B368E4">
            <w:pPr>
              <w:widowControl/>
              <w:spacing w:line="240" w:lineRule="auto"/>
              <w:jc w:val="left"/>
              <w:rPr>
                <w:rFonts w:ascii="宋体" w:hAnsi="宋体" w:cs="宋体"/>
                <w:color w:val="000000" w:themeColor="text1"/>
                <w:kern w:val="0"/>
                <w:sz w:val="18"/>
                <w:szCs w:val="18"/>
              </w:rPr>
            </w:pPr>
            <w:r w:rsidRPr="00B368E4">
              <w:rPr>
                <w:rFonts w:ascii="宋体" w:hAnsi="宋体" w:cs="宋体"/>
                <w:color w:val="000000" w:themeColor="text1"/>
                <w:kern w:val="0"/>
                <w:sz w:val="18"/>
                <w:szCs w:val="18"/>
              </w:rPr>
              <w:t>DQ01535</w:t>
            </w:r>
            <w:r w:rsidR="008C4076">
              <w:rPr>
                <w:rFonts w:ascii="宋体" w:hAnsi="宋体" w:cs="宋体" w:hint="eastAsia"/>
                <w:color w:val="000000" w:themeColor="text1"/>
                <w:kern w:val="0"/>
                <w:sz w:val="18"/>
                <w:szCs w:val="18"/>
              </w:rPr>
              <w:t xml:space="preserve">　</w:t>
            </w:r>
          </w:p>
        </w:tc>
        <w:tc>
          <w:tcPr>
            <w:tcW w:w="1701" w:type="dxa"/>
            <w:tcBorders>
              <w:top w:val="nil"/>
              <w:left w:val="nil"/>
              <w:bottom w:val="single" w:sz="4" w:space="0" w:color="auto"/>
              <w:right w:val="single" w:sz="4" w:space="0" w:color="auto"/>
            </w:tcBorders>
            <w:vAlign w:val="center"/>
          </w:tcPr>
          <w:p w:rsidR="008C4076" w:rsidRDefault="00B368E4"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SC_</w:t>
            </w:r>
            <w:r w:rsidR="008C4076">
              <w:rPr>
                <w:rFonts w:ascii="宋体" w:hAnsi="宋体" w:cs="宋体"/>
                <w:color w:val="000000" w:themeColor="text1"/>
                <w:kern w:val="0"/>
                <w:sz w:val="18"/>
                <w:szCs w:val="18"/>
              </w:rPr>
              <w:t>RQ</w:t>
            </w:r>
          </w:p>
        </w:tc>
        <w:tc>
          <w:tcPr>
            <w:tcW w:w="709"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DF658E">
        <w:trPr>
          <w:trHeight w:val="398"/>
        </w:trPr>
        <w:tc>
          <w:tcPr>
            <w:tcW w:w="655" w:type="dxa"/>
            <w:tcBorders>
              <w:top w:val="nil"/>
              <w:left w:val="single" w:sz="4" w:space="0" w:color="auto"/>
              <w:bottom w:val="single" w:sz="4" w:space="0" w:color="auto"/>
              <w:right w:val="single" w:sz="4" w:space="0" w:color="auto"/>
            </w:tcBorders>
            <w:vAlign w:val="center"/>
          </w:tcPr>
          <w:p w:rsidR="008C4076" w:rsidRDefault="00B368E4"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1969"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1701" w:type="dxa"/>
            <w:tcBorders>
              <w:top w:val="nil"/>
              <w:left w:val="nil"/>
              <w:bottom w:val="single" w:sz="4" w:space="0" w:color="auto"/>
              <w:right w:val="single" w:sz="4" w:space="0" w:color="auto"/>
            </w:tcBorders>
            <w:vAlign w:val="center"/>
          </w:tcPr>
          <w:p w:rsidR="008C4076" w:rsidRPr="00B368E4" w:rsidRDefault="008C4076" w:rsidP="008C4076">
            <w:pPr>
              <w:widowControl/>
              <w:spacing w:line="240" w:lineRule="auto"/>
              <w:jc w:val="left"/>
              <w:rPr>
                <w:rFonts w:ascii="宋体" w:hAnsi="宋体" w:cs="宋体"/>
                <w:iCs/>
                <w:color w:val="000000" w:themeColor="text1"/>
                <w:kern w:val="0"/>
                <w:sz w:val="18"/>
                <w:szCs w:val="18"/>
              </w:rPr>
            </w:pPr>
            <w:r w:rsidRPr="00B368E4">
              <w:rPr>
                <w:rFonts w:ascii="宋体" w:hAnsi="宋体" w:cs="宋体"/>
                <w:iCs/>
                <w:color w:val="000000" w:themeColor="text1"/>
                <w:kern w:val="0"/>
                <w:sz w:val="18"/>
                <w:szCs w:val="18"/>
              </w:rPr>
              <w:t>DEY0011</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701" w:type="dxa"/>
            <w:tcBorders>
              <w:top w:val="nil"/>
              <w:left w:val="nil"/>
              <w:bottom w:val="single" w:sz="4" w:space="0" w:color="auto"/>
              <w:right w:val="single" w:sz="4" w:space="0" w:color="auto"/>
            </w:tcBorders>
            <w:vAlign w:val="center"/>
          </w:tcPr>
          <w:p w:rsidR="008C4076" w:rsidRDefault="008C4076" w:rsidP="00CF3189">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sidR="00CF3189">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709"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DF658E">
        <w:trPr>
          <w:trHeight w:val="398"/>
        </w:trPr>
        <w:tc>
          <w:tcPr>
            <w:tcW w:w="655" w:type="dxa"/>
            <w:tcBorders>
              <w:top w:val="single" w:sz="4" w:space="0" w:color="auto"/>
              <w:left w:val="single" w:sz="4" w:space="0" w:color="auto"/>
              <w:bottom w:val="single" w:sz="4" w:space="0" w:color="auto"/>
              <w:right w:val="single" w:sz="4" w:space="0" w:color="auto"/>
            </w:tcBorders>
            <w:vAlign w:val="center"/>
          </w:tcPr>
          <w:p w:rsidR="008C4076" w:rsidRPr="00F05ABF" w:rsidRDefault="00F05ABF" w:rsidP="008C4076">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5</w:t>
            </w:r>
          </w:p>
        </w:tc>
        <w:tc>
          <w:tcPr>
            <w:tcW w:w="196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DE00002</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DQ00075</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70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DF658E">
        <w:trPr>
          <w:trHeight w:val="398"/>
        </w:trPr>
        <w:tc>
          <w:tcPr>
            <w:tcW w:w="655" w:type="dxa"/>
            <w:tcBorders>
              <w:top w:val="single" w:sz="4" w:space="0" w:color="auto"/>
              <w:left w:val="single" w:sz="4" w:space="0" w:color="auto"/>
              <w:bottom w:val="single" w:sz="4" w:space="0" w:color="auto"/>
              <w:right w:val="single" w:sz="4" w:space="0" w:color="auto"/>
            </w:tcBorders>
            <w:vAlign w:val="center"/>
          </w:tcPr>
          <w:p w:rsidR="008C4076" w:rsidRPr="00F05ABF" w:rsidRDefault="00F05ABF" w:rsidP="008C4076">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6</w:t>
            </w:r>
          </w:p>
        </w:tc>
        <w:tc>
          <w:tcPr>
            <w:tcW w:w="196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DE00524</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70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DF658E">
        <w:trPr>
          <w:trHeight w:val="398"/>
        </w:trPr>
        <w:tc>
          <w:tcPr>
            <w:tcW w:w="655" w:type="dxa"/>
            <w:tcBorders>
              <w:top w:val="single" w:sz="4" w:space="0" w:color="auto"/>
              <w:left w:val="single" w:sz="4" w:space="0" w:color="auto"/>
              <w:bottom w:val="single" w:sz="4" w:space="0" w:color="auto"/>
              <w:right w:val="single" w:sz="4" w:space="0" w:color="auto"/>
            </w:tcBorders>
            <w:shd w:val="clear" w:color="000000" w:fill="FFFFFF"/>
            <w:vAlign w:val="center"/>
          </w:tcPr>
          <w:p w:rsidR="008C4076" w:rsidRPr="00F05ABF" w:rsidRDefault="00F05ABF" w:rsidP="008C4076">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7</w:t>
            </w:r>
          </w:p>
        </w:tc>
        <w:tc>
          <w:tcPr>
            <w:tcW w:w="1969"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iCs/>
                <w:color w:val="000000" w:themeColor="text1"/>
                <w:kern w:val="0"/>
                <w:sz w:val="18"/>
                <w:szCs w:val="18"/>
              </w:rPr>
            </w:pPr>
            <w:r>
              <w:rPr>
                <w:rFonts w:ascii="宋体" w:hAnsi="宋体" w:cs="宋体"/>
                <w:iCs/>
                <w:color w:val="000000" w:themeColor="text1"/>
                <w:kern w:val="0"/>
                <w:sz w:val="18"/>
                <w:szCs w:val="18"/>
              </w:rPr>
              <w:t>DE</w:t>
            </w:r>
            <w:r>
              <w:rPr>
                <w:rFonts w:ascii="宋体" w:hAnsi="宋体" w:cs="宋体" w:hint="eastAsia"/>
                <w:iCs/>
                <w:color w:val="000000" w:themeColor="text1"/>
                <w:kern w:val="0"/>
                <w:sz w:val="18"/>
                <w:szCs w:val="18"/>
              </w:rPr>
              <w:t>00630</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701"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709"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DF658E">
        <w:trPr>
          <w:trHeight w:val="398"/>
        </w:trPr>
        <w:tc>
          <w:tcPr>
            <w:tcW w:w="655" w:type="dxa"/>
            <w:tcBorders>
              <w:top w:val="single" w:sz="4" w:space="0" w:color="auto"/>
              <w:left w:val="single" w:sz="4" w:space="0" w:color="auto"/>
              <w:bottom w:val="single" w:sz="4" w:space="0" w:color="auto"/>
              <w:right w:val="single" w:sz="4" w:space="0" w:color="auto"/>
            </w:tcBorders>
            <w:shd w:val="clear" w:color="000000" w:fill="FFFFFF"/>
            <w:vAlign w:val="center"/>
          </w:tcPr>
          <w:p w:rsidR="008C4076" w:rsidRPr="00F05ABF" w:rsidRDefault="00F05ABF" w:rsidP="008C4076">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8</w:t>
            </w:r>
          </w:p>
        </w:tc>
        <w:tc>
          <w:tcPr>
            <w:tcW w:w="1969"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iCs/>
                <w:color w:val="000000" w:themeColor="text1"/>
                <w:kern w:val="0"/>
                <w:sz w:val="18"/>
                <w:szCs w:val="18"/>
              </w:rPr>
            </w:pPr>
            <w:r>
              <w:rPr>
                <w:rFonts w:ascii="宋体" w:hAnsi="宋体" w:cs="宋体"/>
                <w:iCs/>
                <w:color w:val="000000" w:themeColor="text1"/>
                <w:kern w:val="0"/>
                <w:sz w:val="18"/>
                <w:szCs w:val="18"/>
              </w:rPr>
              <w:t>DE</w:t>
            </w:r>
            <w:r>
              <w:rPr>
                <w:rFonts w:ascii="宋体" w:hAnsi="宋体" w:cs="宋体" w:hint="eastAsia"/>
                <w:iCs/>
                <w:color w:val="000000" w:themeColor="text1"/>
                <w:kern w:val="0"/>
                <w:sz w:val="18"/>
                <w:szCs w:val="18"/>
              </w:rPr>
              <w:t>00632</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701"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709"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pStyle w:val="afff"/>
        <w:spacing w:line="480" w:lineRule="auto"/>
        <w:jc w:val="left"/>
        <w:rPr>
          <w:rFonts w:cs="Times New Roman"/>
          <w:color w:val="000000" w:themeColor="text1"/>
        </w:rPr>
      </w:pPr>
      <w:r>
        <w:rPr>
          <w:color w:val="000000" w:themeColor="text1"/>
        </w:rPr>
        <w:t>4.1</w:t>
      </w:r>
      <w:r w:rsidR="00150E37">
        <w:rPr>
          <w:rFonts w:hint="eastAsia"/>
          <w:color w:val="000000" w:themeColor="text1"/>
        </w:rPr>
        <w:t>3</w:t>
      </w:r>
      <w:r>
        <w:rPr>
          <w:color w:val="000000" w:themeColor="text1"/>
        </w:rPr>
        <w:t xml:space="preserve">  </w:t>
      </w:r>
      <w:r>
        <w:rPr>
          <w:rFonts w:hint="eastAsia"/>
          <w:color w:val="000000" w:themeColor="text1"/>
        </w:rPr>
        <w:t>生产易制爆危险化学品数量信息</w:t>
      </w:r>
    </w:p>
    <w:p w:rsidR="008C4076" w:rsidRDefault="008C4076" w:rsidP="008C4076">
      <w:pPr>
        <w:ind w:firstLineChars="200" w:firstLine="420"/>
        <w:rPr>
          <w:rFonts w:ascii="宋体" w:cs="Times New Roman"/>
          <w:color w:val="000000" w:themeColor="text1"/>
        </w:rPr>
      </w:pPr>
      <w:r>
        <w:rPr>
          <w:rFonts w:ascii="宋体" w:hAnsi="宋体" w:cs="宋体" w:hint="eastAsia"/>
          <w:color w:val="000000" w:themeColor="text1"/>
        </w:rPr>
        <w:t>生产易制爆危险化学品数量信息数据项见表</w:t>
      </w:r>
      <w:r>
        <w:rPr>
          <w:rFonts w:ascii="宋体" w:hAnsi="宋体" w:cs="宋体"/>
          <w:color w:val="000000" w:themeColor="text1"/>
        </w:rPr>
        <w:t>1</w:t>
      </w:r>
      <w:r w:rsidR="00150E37">
        <w:rPr>
          <w:rFonts w:ascii="宋体" w:hAnsi="宋体" w:cs="宋体" w:hint="eastAsia"/>
          <w:color w:val="000000" w:themeColor="text1"/>
        </w:rPr>
        <w:t>4</w:t>
      </w:r>
      <w:r>
        <w:rPr>
          <w:rFonts w:ascii="宋体" w:hAnsi="宋体" w:cs="宋体" w:hint="eastAsia"/>
          <w:color w:val="000000" w:themeColor="text1"/>
        </w:rPr>
        <w:t>。</w:t>
      </w:r>
    </w:p>
    <w:p w:rsidR="008C4076" w:rsidRPr="00740357" w:rsidRDefault="008C4076" w:rsidP="008C4076">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lastRenderedPageBreak/>
        <w:t>表</w:t>
      </w:r>
      <w:r>
        <w:rPr>
          <w:rFonts w:ascii="黑体" w:eastAsia="黑体" w:hAnsi="黑体" w:cs="黑体"/>
          <w:color w:val="000000" w:themeColor="text1"/>
          <w:kern w:val="0"/>
        </w:rPr>
        <w:t>1</w:t>
      </w:r>
      <w:r w:rsidR="00150E37">
        <w:rPr>
          <w:rFonts w:ascii="黑体" w:eastAsia="黑体" w:hAnsi="黑体" w:cs="黑体" w:hint="eastAsia"/>
          <w:color w:val="000000" w:themeColor="text1"/>
          <w:kern w:val="0"/>
        </w:rPr>
        <w:t>4</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生产易制爆危险化学品数量信息数据项</w:t>
      </w:r>
    </w:p>
    <w:tbl>
      <w:tblPr>
        <w:tblW w:w="8436" w:type="dxa"/>
        <w:tblInd w:w="-106" w:type="dxa"/>
        <w:tblLayout w:type="fixed"/>
        <w:tblLook w:val="04A0" w:firstRow="1" w:lastRow="0" w:firstColumn="1" w:lastColumn="0" w:noHBand="0" w:noVBand="1"/>
      </w:tblPr>
      <w:tblGrid>
        <w:gridCol w:w="803"/>
        <w:gridCol w:w="1821"/>
        <w:gridCol w:w="1701"/>
        <w:gridCol w:w="1701"/>
        <w:gridCol w:w="1627"/>
        <w:gridCol w:w="783"/>
      </w:tblGrid>
      <w:tr w:rsidR="008C4076" w:rsidTr="003072B4">
        <w:trPr>
          <w:trHeight w:val="402"/>
        </w:trPr>
        <w:tc>
          <w:tcPr>
            <w:tcW w:w="803" w:type="dxa"/>
            <w:tcBorders>
              <w:top w:val="single" w:sz="4" w:space="0" w:color="auto"/>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1821" w:type="dxa"/>
            <w:tcBorders>
              <w:top w:val="single" w:sz="4" w:space="0" w:color="auto"/>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限定词内部标识符</w:t>
            </w:r>
          </w:p>
        </w:tc>
        <w:tc>
          <w:tcPr>
            <w:tcW w:w="1627" w:type="dxa"/>
            <w:tcBorders>
              <w:top w:val="single" w:sz="4" w:space="0" w:color="auto"/>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783" w:type="dxa"/>
            <w:tcBorders>
              <w:top w:val="single" w:sz="4" w:space="0" w:color="auto"/>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8C4076" w:rsidTr="003072B4">
        <w:trPr>
          <w:trHeight w:val="402"/>
        </w:trPr>
        <w:tc>
          <w:tcPr>
            <w:tcW w:w="803"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1821" w:type="dxa"/>
            <w:tcBorders>
              <w:top w:val="nil"/>
              <w:left w:val="nil"/>
              <w:bottom w:val="single" w:sz="4" w:space="0" w:color="auto"/>
              <w:right w:val="single" w:sz="4" w:space="0" w:color="auto"/>
            </w:tcBorders>
            <w:vAlign w:val="center"/>
          </w:tcPr>
          <w:p w:rsidR="008C4076" w:rsidRPr="001E6A97" w:rsidRDefault="008C4076" w:rsidP="008C4076">
            <w:pPr>
              <w:widowControl/>
              <w:spacing w:line="240" w:lineRule="auto"/>
              <w:jc w:val="left"/>
              <w:rPr>
                <w:rFonts w:ascii="宋体" w:hAnsi="宋体" w:cs="宋体"/>
                <w:kern w:val="0"/>
                <w:sz w:val="18"/>
                <w:szCs w:val="18"/>
              </w:rPr>
            </w:pPr>
            <w:r w:rsidRPr="001E6A97">
              <w:rPr>
                <w:rFonts w:ascii="宋体" w:hAnsi="宋体" w:cs="宋体" w:hint="eastAsia"/>
                <w:kern w:val="0"/>
                <w:sz w:val="18"/>
                <w:szCs w:val="18"/>
              </w:rPr>
              <w:t>业务流水号</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iCs/>
                <w:color w:val="000000"/>
                <w:kern w:val="0"/>
                <w:sz w:val="18"/>
                <w:szCs w:val="18"/>
              </w:rPr>
            </w:pPr>
            <w:r w:rsidRPr="00FF2199">
              <w:rPr>
                <w:rFonts w:ascii="宋体" w:hAnsi="宋体" w:cs="宋体"/>
                <w:iCs/>
                <w:color w:val="000000"/>
                <w:kern w:val="0"/>
                <w:sz w:val="18"/>
                <w:szCs w:val="18"/>
              </w:rPr>
              <w:t>DE00626</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p>
        </w:tc>
        <w:tc>
          <w:tcPr>
            <w:tcW w:w="1627" w:type="dxa"/>
            <w:tcBorders>
              <w:top w:val="nil"/>
              <w:left w:val="nil"/>
              <w:bottom w:val="single" w:sz="4" w:space="0" w:color="auto"/>
              <w:right w:val="single" w:sz="4" w:space="0" w:color="auto"/>
            </w:tcBorders>
            <w:vAlign w:val="center"/>
          </w:tcPr>
          <w:p w:rsidR="008C4076" w:rsidRPr="00FF2199" w:rsidRDefault="008C4076" w:rsidP="001E6A97">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78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8C4076" w:rsidTr="003072B4">
        <w:trPr>
          <w:trHeight w:val="402"/>
        </w:trPr>
        <w:tc>
          <w:tcPr>
            <w:tcW w:w="803"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1821" w:type="dxa"/>
            <w:tcBorders>
              <w:top w:val="nil"/>
              <w:left w:val="nil"/>
              <w:bottom w:val="single" w:sz="4" w:space="0" w:color="auto"/>
              <w:right w:val="single" w:sz="4" w:space="0" w:color="auto"/>
            </w:tcBorders>
            <w:vAlign w:val="center"/>
          </w:tcPr>
          <w:p w:rsidR="008C4076" w:rsidRPr="001E6A97" w:rsidRDefault="008C4076" w:rsidP="008C4076">
            <w:pPr>
              <w:widowControl/>
              <w:spacing w:line="240" w:lineRule="auto"/>
              <w:jc w:val="left"/>
              <w:rPr>
                <w:rFonts w:ascii="宋体" w:cs="Times New Roman"/>
                <w:kern w:val="0"/>
                <w:sz w:val="18"/>
                <w:szCs w:val="18"/>
              </w:rPr>
            </w:pPr>
            <w:r w:rsidRPr="001E6A97">
              <w:rPr>
                <w:rFonts w:ascii="宋体" w:hAnsi="宋体" w:cs="宋体" w:hint="eastAsia"/>
                <w:kern w:val="0"/>
                <w:sz w:val="18"/>
                <w:szCs w:val="18"/>
              </w:rPr>
              <w:t>易制爆储存场所编码</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DEY0011</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27" w:type="dxa"/>
            <w:tcBorders>
              <w:top w:val="nil"/>
              <w:left w:val="nil"/>
              <w:bottom w:val="single" w:sz="4" w:space="0" w:color="auto"/>
              <w:right w:val="single" w:sz="4" w:space="0" w:color="auto"/>
            </w:tcBorders>
            <w:vAlign w:val="center"/>
          </w:tcPr>
          <w:p w:rsidR="008C4076" w:rsidRPr="00FF2199" w:rsidRDefault="008C4076" w:rsidP="001E6A97">
            <w:pPr>
              <w:widowControl/>
              <w:spacing w:line="240" w:lineRule="auto"/>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sidR="001E6A97">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78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8C4076" w:rsidTr="003072B4">
        <w:trPr>
          <w:trHeight w:val="402"/>
        </w:trPr>
        <w:tc>
          <w:tcPr>
            <w:tcW w:w="803"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1821" w:type="dxa"/>
            <w:tcBorders>
              <w:top w:val="nil"/>
              <w:left w:val="nil"/>
              <w:bottom w:val="single" w:sz="4" w:space="0" w:color="auto"/>
              <w:right w:val="single" w:sz="4" w:space="0" w:color="auto"/>
            </w:tcBorders>
            <w:vAlign w:val="center"/>
          </w:tcPr>
          <w:p w:rsidR="008C4076" w:rsidRPr="001E6A97" w:rsidRDefault="008C4076" w:rsidP="008C4076">
            <w:pPr>
              <w:widowControl/>
              <w:spacing w:line="240" w:lineRule="auto"/>
              <w:jc w:val="left"/>
              <w:rPr>
                <w:rFonts w:ascii="宋体" w:cs="Times New Roman"/>
                <w:kern w:val="0"/>
                <w:sz w:val="18"/>
                <w:szCs w:val="18"/>
              </w:rPr>
            </w:pPr>
            <w:r w:rsidRPr="001E6A97">
              <w:rPr>
                <w:rFonts w:ascii="宋体" w:hAnsi="宋体" w:cs="宋体" w:hint="eastAsia"/>
                <w:sz w:val="18"/>
                <w:szCs w:val="18"/>
              </w:rPr>
              <w:t>易制爆危险化学品代码</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DEY0014</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27" w:type="dxa"/>
            <w:tcBorders>
              <w:top w:val="nil"/>
              <w:left w:val="nil"/>
              <w:bottom w:val="single" w:sz="4" w:space="0" w:color="auto"/>
              <w:right w:val="single" w:sz="4" w:space="0" w:color="auto"/>
            </w:tcBorders>
            <w:vAlign w:val="center"/>
          </w:tcPr>
          <w:p w:rsidR="008C4076" w:rsidRPr="00FF2199" w:rsidRDefault="008C4076" w:rsidP="001E6A97">
            <w:pPr>
              <w:widowControl/>
              <w:spacing w:line="240" w:lineRule="auto"/>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78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F06752" w:rsidTr="003072B4">
        <w:trPr>
          <w:trHeight w:val="402"/>
        </w:trPr>
        <w:tc>
          <w:tcPr>
            <w:tcW w:w="803" w:type="dxa"/>
            <w:tcBorders>
              <w:top w:val="nil"/>
              <w:left w:val="single" w:sz="4" w:space="0" w:color="auto"/>
              <w:bottom w:val="single" w:sz="4" w:space="0" w:color="auto"/>
              <w:right w:val="single" w:sz="4" w:space="0" w:color="auto"/>
            </w:tcBorders>
            <w:vAlign w:val="center"/>
          </w:tcPr>
          <w:p w:rsidR="00F06752" w:rsidRPr="00FF2199" w:rsidRDefault="00F06752"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4</w:t>
            </w:r>
          </w:p>
        </w:tc>
        <w:tc>
          <w:tcPr>
            <w:tcW w:w="1821" w:type="dxa"/>
            <w:tcBorders>
              <w:top w:val="nil"/>
              <w:left w:val="nil"/>
              <w:bottom w:val="single" w:sz="4" w:space="0" w:color="auto"/>
              <w:right w:val="single" w:sz="4" w:space="0" w:color="auto"/>
            </w:tcBorders>
            <w:vAlign w:val="center"/>
          </w:tcPr>
          <w:p w:rsidR="00F06752" w:rsidRPr="005142D0" w:rsidRDefault="00F06752" w:rsidP="00FD5819">
            <w:pPr>
              <w:widowControl/>
              <w:spacing w:line="240" w:lineRule="auto"/>
              <w:rPr>
                <w:rFonts w:ascii="宋体" w:hAnsi="宋体" w:cs="宋体"/>
                <w:kern w:val="0"/>
                <w:sz w:val="18"/>
                <w:szCs w:val="18"/>
              </w:rPr>
            </w:pPr>
            <w:r w:rsidRPr="005142D0">
              <w:rPr>
                <w:rFonts w:ascii="宋体" w:hAnsi="宋体" w:cs="宋体" w:hint="eastAsia"/>
                <w:kern w:val="0"/>
                <w:sz w:val="18"/>
                <w:szCs w:val="18"/>
              </w:rPr>
              <w:t>别称_名称</w:t>
            </w:r>
          </w:p>
        </w:tc>
        <w:tc>
          <w:tcPr>
            <w:tcW w:w="1701" w:type="dxa"/>
            <w:tcBorders>
              <w:top w:val="nil"/>
              <w:left w:val="nil"/>
              <w:bottom w:val="single" w:sz="4" w:space="0" w:color="auto"/>
              <w:right w:val="single" w:sz="4" w:space="0" w:color="auto"/>
            </w:tcBorders>
            <w:vAlign w:val="center"/>
          </w:tcPr>
          <w:p w:rsidR="00F06752" w:rsidRPr="005142D0" w:rsidRDefault="00F06752" w:rsidP="00FD5819">
            <w:pPr>
              <w:widowControl/>
              <w:spacing w:line="240" w:lineRule="auto"/>
              <w:jc w:val="left"/>
              <w:rPr>
                <w:rFonts w:ascii="宋体" w:hAnsi="宋体" w:cs="宋体"/>
                <w:kern w:val="0"/>
                <w:sz w:val="18"/>
                <w:szCs w:val="18"/>
              </w:rPr>
            </w:pPr>
            <w:r w:rsidRPr="005142D0">
              <w:rPr>
                <w:rFonts w:ascii="宋体" w:hAnsi="宋体" w:cs="宋体"/>
                <w:kern w:val="0"/>
                <w:sz w:val="18"/>
                <w:szCs w:val="18"/>
              </w:rPr>
              <w:t>DE</w:t>
            </w:r>
            <w:r w:rsidRPr="005142D0">
              <w:rPr>
                <w:rFonts w:ascii="宋体" w:hAnsi="宋体" w:cs="宋体" w:hint="eastAsia"/>
                <w:kern w:val="0"/>
                <w:sz w:val="18"/>
                <w:szCs w:val="18"/>
              </w:rPr>
              <w:t>00928</w:t>
            </w:r>
          </w:p>
        </w:tc>
        <w:tc>
          <w:tcPr>
            <w:tcW w:w="1701" w:type="dxa"/>
            <w:tcBorders>
              <w:top w:val="nil"/>
              <w:left w:val="nil"/>
              <w:bottom w:val="single" w:sz="4" w:space="0" w:color="auto"/>
              <w:right w:val="single" w:sz="4" w:space="0" w:color="auto"/>
            </w:tcBorders>
            <w:vAlign w:val="center"/>
          </w:tcPr>
          <w:p w:rsidR="00F06752" w:rsidRPr="005142D0" w:rsidRDefault="00C707C9" w:rsidP="00FD5819">
            <w:pPr>
              <w:widowControl/>
              <w:spacing w:line="240" w:lineRule="auto"/>
              <w:jc w:val="left"/>
              <w:rPr>
                <w:rFonts w:ascii="宋体" w:hAnsi="宋体" w:cs="宋体"/>
                <w:i/>
                <w:kern w:val="0"/>
                <w:sz w:val="18"/>
                <w:szCs w:val="18"/>
              </w:rPr>
            </w:pPr>
            <w:r>
              <w:rPr>
                <w:rFonts w:ascii="宋体" w:hAnsi="宋体" w:cs="宋体"/>
                <w:i/>
                <w:kern w:val="0"/>
                <w:sz w:val="18"/>
                <w:szCs w:val="18"/>
              </w:rPr>
              <w:t>DQR0045</w:t>
            </w:r>
          </w:p>
        </w:tc>
        <w:tc>
          <w:tcPr>
            <w:tcW w:w="1627" w:type="dxa"/>
            <w:tcBorders>
              <w:top w:val="nil"/>
              <w:left w:val="nil"/>
              <w:bottom w:val="single" w:sz="4" w:space="0" w:color="auto"/>
              <w:right w:val="single" w:sz="4" w:space="0" w:color="auto"/>
            </w:tcBorders>
            <w:vAlign w:val="center"/>
          </w:tcPr>
          <w:p w:rsidR="00F06752" w:rsidRPr="005142D0" w:rsidRDefault="00F06752" w:rsidP="00FD5819">
            <w:pPr>
              <w:widowControl/>
              <w:spacing w:line="240" w:lineRule="auto"/>
              <w:rPr>
                <w:rFonts w:ascii="宋体" w:hAnsi="宋体" w:cs="宋体"/>
                <w:kern w:val="0"/>
                <w:sz w:val="18"/>
                <w:szCs w:val="18"/>
              </w:rPr>
            </w:pPr>
            <w:r w:rsidRPr="005142D0">
              <w:rPr>
                <w:rFonts w:ascii="宋体" w:hAnsi="宋体" w:cs="宋体" w:hint="eastAsia"/>
                <w:kern w:val="0"/>
                <w:sz w:val="18"/>
                <w:szCs w:val="18"/>
              </w:rPr>
              <w:t>BC_MC</w:t>
            </w:r>
          </w:p>
        </w:tc>
        <w:tc>
          <w:tcPr>
            <w:tcW w:w="783" w:type="dxa"/>
            <w:tcBorders>
              <w:top w:val="nil"/>
              <w:left w:val="nil"/>
              <w:bottom w:val="single" w:sz="4" w:space="0" w:color="auto"/>
              <w:right w:val="single" w:sz="4" w:space="0" w:color="auto"/>
            </w:tcBorders>
            <w:vAlign w:val="center"/>
          </w:tcPr>
          <w:p w:rsidR="00F06752" w:rsidRPr="005142D0" w:rsidRDefault="00F06752" w:rsidP="008C4076">
            <w:pPr>
              <w:widowControl/>
              <w:spacing w:line="240" w:lineRule="auto"/>
              <w:jc w:val="left"/>
              <w:rPr>
                <w:rFonts w:ascii="宋体" w:hAnsi="宋体" w:cs="宋体"/>
                <w:kern w:val="0"/>
                <w:sz w:val="18"/>
                <w:szCs w:val="18"/>
              </w:rPr>
            </w:pPr>
          </w:p>
        </w:tc>
      </w:tr>
      <w:tr w:rsidR="008C4076" w:rsidTr="003072B4">
        <w:trPr>
          <w:trHeight w:val="402"/>
        </w:trPr>
        <w:tc>
          <w:tcPr>
            <w:tcW w:w="803" w:type="dxa"/>
            <w:tcBorders>
              <w:top w:val="nil"/>
              <w:left w:val="single" w:sz="4" w:space="0" w:color="auto"/>
              <w:bottom w:val="single" w:sz="4" w:space="0" w:color="auto"/>
              <w:right w:val="single" w:sz="4" w:space="0" w:color="auto"/>
            </w:tcBorders>
            <w:vAlign w:val="center"/>
          </w:tcPr>
          <w:p w:rsidR="008C4076" w:rsidRDefault="00F06752"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5</w:t>
            </w:r>
          </w:p>
        </w:tc>
        <w:tc>
          <w:tcPr>
            <w:tcW w:w="1821" w:type="dxa"/>
            <w:tcBorders>
              <w:top w:val="nil"/>
              <w:left w:val="nil"/>
              <w:bottom w:val="single" w:sz="4" w:space="0" w:color="auto"/>
              <w:right w:val="single" w:sz="4" w:space="0" w:color="auto"/>
            </w:tcBorders>
            <w:vAlign w:val="center"/>
          </w:tcPr>
          <w:p w:rsidR="008C4076" w:rsidRPr="001E6A97" w:rsidRDefault="008C4076" w:rsidP="008C4076">
            <w:pPr>
              <w:widowControl/>
              <w:spacing w:line="240" w:lineRule="auto"/>
              <w:jc w:val="left"/>
              <w:rPr>
                <w:rFonts w:ascii="宋体" w:cs="Times New Roman"/>
                <w:kern w:val="0"/>
                <w:sz w:val="18"/>
                <w:szCs w:val="18"/>
              </w:rPr>
            </w:pPr>
            <w:r w:rsidRPr="001E6A97">
              <w:rPr>
                <w:rFonts w:ascii="宋体" w:hAnsi="宋体" w:cs="宋体" w:hint="eastAsia"/>
                <w:kern w:val="0"/>
                <w:sz w:val="18"/>
                <w:szCs w:val="18"/>
              </w:rPr>
              <w:t>生产</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701" w:type="dxa"/>
            <w:tcBorders>
              <w:top w:val="nil"/>
              <w:left w:val="nil"/>
              <w:bottom w:val="single" w:sz="4" w:space="0" w:color="auto"/>
              <w:right w:val="single" w:sz="4" w:space="0" w:color="auto"/>
            </w:tcBorders>
            <w:vAlign w:val="center"/>
          </w:tcPr>
          <w:p w:rsidR="008C4076" w:rsidRDefault="001E6A97" w:rsidP="008C4076">
            <w:pPr>
              <w:widowControl/>
              <w:spacing w:line="240" w:lineRule="auto"/>
              <w:jc w:val="left"/>
              <w:rPr>
                <w:rFonts w:ascii="宋体" w:cs="Times New Roman"/>
                <w:color w:val="000000" w:themeColor="text1"/>
                <w:kern w:val="0"/>
                <w:sz w:val="18"/>
                <w:szCs w:val="18"/>
              </w:rPr>
            </w:pPr>
            <w:r w:rsidRPr="001E6A97">
              <w:rPr>
                <w:rFonts w:ascii="宋体" w:cs="Times New Roman"/>
                <w:color w:val="000000" w:themeColor="text1"/>
                <w:kern w:val="0"/>
                <w:sz w:val="18"/>
                <w:szCs w:val="18"/>
              </w:rPr>
              <w:t>DQ01535</w:t>
            </w:r>
          </w:p>
        </w:tc>
        <w:tc>
          <w:tcPr>
            <w:tcW w:w="1627" w:type="dxa"/>
            <w:tcBorders>
              <w:top w:val="nil"/>
              <w:left w:val="nil"/>
              <w:bottom w:val="single" w:sz="4" w:space="0" w:color="auto"/>
              <w:right w:val="single" w:sz="4" w:space="0" w:color="auto"/>
            </w:tcBorders>
            <w:vAlign w:val="center"/>
          </w:tcPr>
          <w:p w:rsidR="008C4076" w:rsidRDefault="001E6A97" w:rsidP="001E6A97">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SC</w:t>
            </w:r>
          </w:p>
        </w:tc>
        <w:tc>
          <w:tcPr>
            <w:tcW w:w="783"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p>
        </w:tc>
      </w:tr>
      <w:tr w:rsidR="00153D39" w:rsidTr="00153D39">
        <w:trPr>
          <w:trHeight w:val="402"/>
        </w:trPr>
        <w:tc>
          <w:tcPr>
            <w:tcW w:w="803" w:type="dxa"/>
            <w:tcBorders>
              <w:top w:val="nil"/>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5.1</w:t>
            </w:r>
          </w:p>
        </w:tc>
        <w:tc>
          <w:tcPr>
            <w:tcW w:w="1821" w:type="dxa"/>
            <w:tcBorders>
              <w:top w:val="nil"/>
              <w:left w:val="nil"/>
              <w:bottom w:val="single" w:sz="4" w:space="0" w:color="auto"/>
              <w:right w:val="single" w:sz="4" w:space="0" w:color="auto"/>
            </w:tcBorders>
            <w:vAlign w:val="center"/>
          </w:tcPr>
          <w:p w:rsidR="00153D39" w:rsidRPr="00153D39" w:rsidRDefault="00153D39" w:rsidP="00153D39">
            <w:pPr>
              <w:widowControl/>
              <w:spacing w:line="240" w:lineRule="auto"/>
              <w:jc w:val="left"/>
              <w:rPr>
                <w:rFonts w:ascii="宋体" w:hAnsi="宋体" w:cs="宋体"/>
                <w:kern w:val="0"/>
                <w:sz w:val="18"/>
                <w:szCs w:val="18"/>
              </w:rPr>
            </w:pPr>
            <w:r w:rsidRPr="00153D39">
              <w:rPr>
                <w:rFonts w:ascii="宋体" w:hAnsi="宋体" w:cs="宋体" w:hint="eastAsia"/>
                <w:kern w:val="0"/>
                <w:sz w:val="18"/>
                <w:szCs w:val="18"/>
              </w:rPr>
              <w:t>易制爆危险化学品计量单位类型</w:t>
            </w:r>
          </w:p>
        </w:tc>
        <w:tc>
          <w:tcPr>
            <w:tcW w:w="1701" w:type="dxa"/>
            <w:tcBorders>
              <w:top w:val="nil"/>
              <w:left w:val="nil"/>
              <w:bottom w:val="single" w:sz="4" w:space="0" w:color="auto"/>
              <w:right w:val="single" w:sz="4" w:space="0" w:color="auto"/>
            </w:tcBorders>
            <w:vAlign w:val="center"/>
          </w:tcPr>
          <w:p w:rsidR="00153D39" w:rsidRPr="00153D39" w:rsidRDefault="00153D39" w:rsidP="00153D39">
            <w:pPr>
              <w:widowControl/>
              <w:spacing w:line="240" w:lineRule="auto"/>
              <w:jc w:val="left"/>
              <w:rPr>
                <w:rFonts w:ascii="宋体" w:hAnsi="宋体" w:cs="宋体"/>
                <w:color w:val="000000" w:themeColor="text1"/>
                <w:kern w:val="0"/>
                <w:sz w:val="18"/>
                <w:szCs w:val="18"/>
              </w:rPr>
            </w:pPr>
            <w:r w:rsidRPr="00153D39">
              <w:rPr>
                <w:rFonts w:ascii="宋体" w:hAnsi="宋体" w:cs="宋体"/>
                <w:color w:val="000000" w:themeColor="text1"/>
                <w:kern w:val="0"/>
                <w:sz w:val="18"/>
                <w:szCs w:val="18"/>
              </w:rPr>
              <w:t>DEY0035</w:t>
            </w:r>
          </w:p>
        </w:tc>
        <w:tc>
          <w:tcPr>
            <w:tcW w:w="1701" w:type="dxa"/>
            <w:tcBorders>
              <w:top w:val="nil"/>
              <w:left w:val="nil"/>
              <w:bottom w:val="single" w:sz="4" w:space="0" w:color="auto"/>
              <w:right w:val="single" w:sz="4" w:space="0" w:color="auto"/>
            </w:tcBorders>
            <w:vAlign w:val="center"/>
          </w:tcPr>
          <w:p w:rsidR="00153D39" w:rsidRPr="00153D39" w:rsidRDefault="00153D39" w:rsidP="00A21CF0">
            <w:pPr>
              <w:widowControl/>
              <w:spacing w:line="240" w:lineRule="auto"/>
              <w:jc w:val="left"/>
              <w:rPr>
                <w:rFonts w:ascii="宋体" w:cs="Times New Roman"/>
                <w:color w:val="000000" w:themeColor="text1"/>
                <w:kern w:val="0"/>
                <w:sz w:val="18"/>
                <w:szCs w:val="18"/>
              </w:rPr>
            </w:pPr>
          </w:p>
        </w:tc>
        <w:tc>
          <w:tcPr>
            <w:tcW w:w="1627" w:type="dxa"/>
            <w:tcBorders>
              <w:top w:val="nil"/>
              <w:left w:val="nil"/>
              <w:bottom w:val="single" w:sz="4" w:space="0" w:color="auto"/>
              <w:right w:val="single" w:sz="4" w:space="0" w:color="auto"/>
            </w:tcBorders>
            <w:vAlign w:val="center"/>
          </w:tcPr>
          <w:p w:rsidR="00153D39" w:rsidRDefault="00153D39"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SC_</w:t>
            </w:r>
            <w:r w:rsidRPr="00153D39">
              <w:rPr>
                <w:rFonts w:ascii="宋体" w:hAnsi="宋体" w:cs="宋体"/>
                <w:color w:val="000000" w:themeColor="text1"/>
                <w:kern w:val="0"/>
                <w:sz w:val="18"/>
                <w:szCs w:val="18"/>
              </w:rPr>
              <w:t xml:space="preserve"> </w:t>
            </w:r>
            <w:r w:rsidR="009314AE">
              <w:rPr>
                <w:rFonts w:ascii="宋体" w:hAnsi="宋体" w:cs="宋体"/>
                <w:color w:val="000000" w:themeColor="text1"/>
                <w:kern w:val="0"/>
                <w:sz w:val="18"/>
                <w:szCs w:val="18"/>
              </w:rPr>
              <w:t>Y</w:t>
            </w:r>
            <w:r w:rsidR="009314AE">
              <w:rPr>
                <w:rFonts w:ascii="宋体" w:hAnsi="宋体" w:cs="宋体" w:hint="eastAsia"/>
                <w:color w:val="000000" w:themeColor="text1"/>
                <w:kern w:val="0"/>
                <w:sz w:val="18"/>
                <w:szCs w:val="18"/>
              </w:rPr>
              <w:t>Z</w:t>
            </w:r>
            <w:r w:rsidRPr="001C37A6">
              <w:rPr>
                <w:rFonts w:ascii="宋体" w:hAnsi="宋体" w:cs="宋体"/>
                <w:color w:val="000000" w:themeColor="text1"/>
                <w:kern w:val="0"/>
                <w:sz w:val="18"/>
                <w:szCs w:val="18"/>
              </w:rPr>
              <w:t>BWXHXPJLDWLX</w:t>
            </w:r>
          </w:p>
        </w:tc>
        <w:tc>
          <w:tcPr>
            <w:tcW w:w="783" w:type="dxa"/>
            <w:tcBorders>
              <w:top w:val="nil"/>
              <w:left w:val="nil"/>
              <w:bottom w:val="single" w:sz="4" w:space="0" w:color="auto"/>
              <w:right w:val="single" w:sz="4" w:space="0" w:color="auto"/>
            </w:tcBorders>
            <w:vAlign w:val="center"/>
          </w:tcPr>
          <w:p w:rsidR="00153D39" w:rsidRDefault="00153D39" w:rsidP="00A21CF0">
            <w:pPr>
              <w:widowControl/>
              <w:spacing w:line="240" w:lineRule="auto"/>
              <w:rPr>
                <w:rFonts w:ascii="宋体" w:cs="Times New Roman"/>
                <w:color w:val="000000" w:themeColor="text1"/>
                <w:kern w:val="0"/>
                <w:sz w:val="18"/>
                <w:szCs w:val="18"/>
              </w:rPr>
            </w:pPr>
            <w:r w:rsidRPr="00153D39">
              <w:rPr>
                <w:rFonts w:ascii="宋体" w:cs="Times New Roman" w:hint="eastAsia"/>
                <w:color w:val="000000" w:themeColor="text1"/>
                <w:kern w:val="0"/>
                <w:sz w:val="18"/>
                <w:szCs w:val="18"/>
              </w:rPr>
              <w:t>非空</w:t>
            </w:r>
          </w:p>
        </w:tc>
      </w:tr>
      <w:tr w:rsidR="00153D39" w:rsidTr="00153D39">
        <w:trPr>
          <w:trHeight w:val="402"/>
        </w:trPr>
        <w:tc>
          <w:tcPr>
            <w:tcW w:w="803" w:type="dxa"/>
            <w:tcBorders>
              <w:top w:val="nil"/>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5.2</w:t>
            </w:r>
          </w:p>
        </w:tc>
        <w:tc>
          <w:tcPr>
            <w:tcW w:w="1821" w:type="dxa"/>
            <w:tcBorders>
              <w:top w:val="nil"/>
              <w:left w:val="nil"/>
              <w:bottom w:val="single" w:sz="4" w:space="0" w:color="auto"/>
              <w:right w:val="single" w:sz="4" w:space="0" w:color="auto"/>
            </w:tcBorders>
            <w:vAlign w:val="center"/>
          </w:tcPr>
          <w:p w:rsidR="00153D39" w:rsidRPr="00153D39" w:rsidDel="00477EA2" w:rsidRDefault="00153D39" w:rsidP="00153D39">
            <w:pPr>
              <w:widowControl/>
              <w:spacing w:line="240" w:lineRule="auto"/>
              <w:jc w:val="left"/>
              <w:rPr>
                <w:rFonts w:ascii="宋体" w:hAnsi="宋体" w:cs="宋体"/>
                <w:kern w:val="0"/>
                <w:sz w:val="18"/>
                <w:szCs w:val="18"/>
              </w:rPr>
            </w:pPr>
            <w:r w:rsidRPr="00153D39">
              <w:rPr>
                <w:rFonts w:ascii="宋体" w:hAnsi="宋体" w:cs="宋体" w:hint="eastAsia"/>
                <w:kern w:val="0"/>
                <w:sz w:val="18"/>
                <w:szCs w:val="18"/>
              </w:rPr>
              <w:t>数值</w:t>
            </w:r>
          </w:p>
        </w:tc>
        <w:tc>
          <w:tcPr>
            <w:tcW w:w="1701" w:type="dxa"/>
            <w:tcBorders>
              <w:top w:val="nil"/>
              <w:left w:val="nil"/>
              <w:bottom w:val="single" w:sz="4" w:space="0" w:color="auto"/>
              <w:right w:val="single" w:sz="4" w:space="0" w:color="auto"/>
            </w:tcBorders>
            <w:vAlign w:val="center"/>
          </w:tcPr>
          <w:p w:rsidR="00153D39" w:rsidRPr="00153D39" w:rsidRDefault="00153D39" w:rsidP="00A21CF0">
            <w:pPr>
              <w:widowControl/>
              <w:spacing w:line="240" w:lineRule="auto"/>
              <w:jc w:val="left"/>
              <w:rPr>
                <w:rFonts w:ascii="宋体" w:hAnsi="宋体" w:cs="宋体"/>
                <w:color w:val="000000" w:themeColor="text1"/>
                <w:kern w:val="0"/>
                <w:sz w:val="18"/>
                <w:szCs w:val="18"/>
              </w:rPr>
            </w:pPr>
            <w:r w:rsidRPr="00153D39">
              <w:rPr>
                <w:rFonts w:ascii="宋体" w:hAnsi="宋体" w:cs="宋体"/>
                <w:color w:val="000000" w:themeColor="text1"/>
                <w:kern w:val="0"/>
                <w:sz w:val="18"/>
                <w:szCs w:val="18"/>
              </w:rPr>
              <w:t>DE0</w:t>
            </w:r>
            <w:r w:rsidRPr="00153D39">
              <w:rPr>
                <w:rFonts w:ascii="宋体" w:hAnsi="宋体" w:cs="宋体" w:hint="eastAsia"/>
                <w:color w:val="000000" w:themeColor="text1"/>
                <w:kern w:val="0"/>
                <w:sz w:val="18"/>
                <w:szCs w:val="18"/>
              </w:rPr>
              <w:t>1181</w:t>
            </w:r>
          </w:p>
        </w:tc>
        <w:tc>
          <w:tcPr>
            <w:tcW w:w="1701" w:type="dxa"/>
            <w:tcBorders>
              <w:top w:val="nil"/>
              <w:left w:val="nil"/>
              <w:bottom w:val="single" w:sz="4" w:space="0" w:color="auto"/>
              <w:right w:val="single" w:sz="4" w:space="0" w:color="auto"/>
            </w:tcBorders>
            <w:vAlign w:val="center"/>
          </w:tcPr>
          <w:p w:rsidR="00153D39" w:rsidRPr="00153D39" w:rsidRDefault="00153D39" w:rsidP="00A21CF0">
            <w:pPr>
              <w:widowControl/>
              <w:spacing w:line="240" w:lineRule="auto"/>
              <w:jc w:val="left"/>
              <w:rPr>
                <w:rFonts w:ascii="宋体" w:cs="Times New Roman"/>
                <w:color w:val="000000" w:themeColor="text1"/>
                <w:kern w:val="0"/>
                <w:sz w:val="18"/>
                <w:szCs w:val="18"/>
              </w:rPr>
            </w:pPr>
          </w:p>
        </w:tc>
        <w:tc>
          <w:tcPr>
            <w:tcW w:w="1627" w:type="dxa"/>
            <w:tcBorders>
              <w:top w:val="nil"/>
              <w:left w:val="nil"/>
              <w:bottom w:val="single" w:sz="4" w:space="0" w:color="auto"/>
              <w:right w:val="single" w:sz="4" w:space="0" w:color="auto"/>
            </w:tcBorders>
            <w:vAlign w:val="center"/>
          </w:tcPr>
          <w:p w:rsidR="00153D39" w:rsidRDefault="00153D39"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SC_SZ</w:t>
            </w:r>
          </w:p>
        </w:tc>
        <w:tc>
          <w:tcPr>
            <w:tcW w:w="783" w:type="dxa"/>
            <w:tcBorders>
              <w:top w:val="nil"/>
              <w:left w:val="nil"/>
              <w:bottom w:val="single" w:sz="4" w:space="0" w:color="auto"/>
              <w:right w:val="single" w:sz="4" w:space="0" w:color="auto"/>
            </w:tcBorders>
            <w:vAlign w:val="center"/>
          </w:tcPr>
          <w:p w:rsidR="00153D39" w:rsidRDefault="00153D39" w:rsidP="00A21CF0">
            <w:pPr>
              <w:widowControl/>
              <w:spacing w:line="240" w:lineRule="auto"/>
              <w:rPr>
                <w:rFonts w:ascii="宋体" w:cs="Times New Roman"/>
                <w:color w:val="000000" w:themeColor="text1"/>
                <w:kern w:val="0"/>
                <w:sz w:val="18"/>
                <w:szCs w:val="18"/>
              </w:rPr>
            </w:pPr>
            <w:r w:rsidRPr="00153D39">
              <w:rPr>
                <w:rFonts w:ascii="宋体" w:cs="Times New Roman" w:hint="eastAsia"/>
                <w:color w:val="000000" w:themeColor="text1"/>
                <w:kern w:val="0"/>
                <w:sz w:val="18"/>
                <w:szCs w:val="18"/>
              </w:rPr>
              <w:t>非空</w:t>
            </w:r>
          </w:p>
        </w:tc>
      </w:tr>
      <w:tr w:rsidR="00153D39" w:rsidRPr="00FF2199" w:rsidTr="00153D39">
        <w:trPr>
          <w:trHeight w:val="402"/>
        </w:trPr>
        <w:tc>
          <w:tcPr>
            <w:tcW w:w="803" w:type="dxa"/>
            <w:tcBorders>
              <w:top w:val="nil"/>
              <w:left w:val="single" w:sz="4" w:space="0" w:color="auto"/>
              <w:bottom w:val="single" w:sz="4" w:space="0" w:color="auto"/>
              <w:right w:val="single" w:sz="4" w:space="0" w:color="auto"/>
            </w:tcBorders>
            <w:vAlign w:val="center"/>
          </w:tcPr>
          <w:p w:rsidR="00153D39" w:rsidRPr="00153D39" w:rsidRDefault="00153D39" w:rsidP="00A21CF0">
            <w:pPr>
              <w:widowControl/>
              <w:spacing w:line="240" w:lineRule="auto"/>
              <w:jc w:val="left"/>
              <w:rPr>
                <w:rFonts w:ascii="宋体" w:hAnsi="宋体" w:cs="宋体"/>
                <w:color w:val="000000" w:themeColor="text1"/>
                <w:kern w:val="0"/>
                <w:sz w:val="18"/>
                <w:szCs w:val="18"/>
              </w:rPr>
            </w:pPr>
            <w:r w:rsidRPr="00153D39">
              <w:rPr>
                <w:rFonts w:ascii="宋体" w:hAnsi="宋体" w:cs="宋体" w:hint="eastAsia"/>
                <w:color w:val="000000" w:themeColor="text1"/>
                <w:kern w:val="0"/>
                <w:sz w:val="18"/>
                <w:szCs w:val="18"/>
              </w:rPr>
              <w:t>6</w:t>
            </w:r>
          </w:p>
        </w:tc>
        <w:tc>
          <w:tcPr>
            <w:tcW w:w="1821" w:type="dxa"/>
            <w:tcBorders>
              <w:top w:val="nil"/>
              <w:left w:val="nil"/>
              <w:bottom w:val="single" w:sz="4" w:space="0" w:color="auto"/>
              <w:right w:val="single" w:sz="4" w:space="0" w:color="auto"/>
            </w:tcBorders>
            <w:vAlign w:val="center"/>
          </w:tcPr>
          <w:p w:rsidR="00153D39" w:rsidRPr="006B6ACE" w:rsidRDefault="00153D39" w:rsidP="00A21CF0">
            <w:pPr>
              <w:widowControl/>
              <w:spacing w:line="240" w:lineRule="auto"/>
              <w:jc w:val="left"/>
              <w:rPr>
                <w:rFonts w:ascii="宋体" w:hAnsi="宋体" w:cs="宋体"/>
                <w:kern w:val="0"/>
                <w:sz w:val="18"/>
                <w:szCs w:val="18"/>
              </w:rPr>
            </w:pPr>
            <w:r w:rsidRPr="006B6ACE">
              <w:rPr>
                <w:rFonts w:ascii="宋体" w:hAnsi="宋体" w:cs="宋体" w:hint="eastAsia"/>
                <w:kern w:val="0"/>
                <w:sz w:val="18"/>
                <w:szCs w:val="18"/>
              </w:rPr>
              <w:t>用途_备注</w:t>
            </w:r>
          </w:p>
        </w:tc>
        <w:tc>
          <w:tcPr>
            <w:tcW w:w="1701" w:type="dxa"/>
            <w:tcBorders>
              <w:top w:val="nil"/>
              <w:left w:val="nil"/>
              <w:bottom w:val="single" w:sz="4" w:space="0" w:color="auto"/>
              <w:right w:val="single" w:sz="4" w:space="0" w:color="auto"/>
            </w:tcBorders>
            <w:vAlign w:val="center"/>
          </w:tcPr>
          <w:p w:rsidR="00153D39" w:rsidRPr="00153D39" w:rsidRDefault="00153D39" w:rsidP="00A21CF0">
            <w:pPr>
              <w:widowControl/>
              <w:spacing w:line="240" w:lineRule="auto"/>
              <w:jc w:val="left"/>
              <w:rPr>
                <w:rFonts w:ascii="宋体" w:hAnsi="宋体" w:cs="宋体"/>
                <w:color w:val="000000" w:themeColor="text1"/>
                <w:kern w:val="0"/>
                <w:sz w:val="18"/>
                <w:szCs w:val="18"/>
              </w:rPr>
            </w:pPr>
            <w:r w:rsidRPr="00153D39">
              <w:rPr>
                <w:rFonts w:ascii="宋体" w:hAnsi="宋体" w:cs="宋体"/>
                <w:color w:val="000000" w:themeColor="text1"/>
                <w:kern w:val="0"/>
                <w:sz w:val="18"/>
                <w:szCs w:val="18"/>
              </w:rPr>
              <w:t>DE00503</w:t>
            </w:r>
          </w:p>
        </w:tc>
        <w:tc>
          <w:tcPr>
            <w:tcW w:w="1701" w:type="dxa"/>
            <w:tcBorders>
              <w:top w:val="nil"/>
              <w:left w:val="nil"/>
              <w:bottom w:val="single" w:sz="4" w:space="0" w:color="auto"/>
              <w:right w:val="single" w:sz="4" w:space="0" w:color="auto"/>
            </w:tcBorders>
            <w:vAlign w:val="center"/>
          </w:tcPr>
          <w:p w:rsidR="00153D39" w:rsidRPr="00153D39" w:rsidRDefault="00153D39" w:rsidP="00153D39">
            <w:pPr>
              <w:widowControl/>
              <w:spacing w:line="240" w:lineRule="auto"/>
              <w:jc w:val="left"/>
              <w:rPr>
                <w:rFonts w:ascii="宋体" w:cs="Times New Roman"/>
                <w:color w:val="000000" w:themeColor="text1"/>
                <w:kern w:val="0"/>
                <w:sz w:val="18"/>
                <w:szCs w:val="18"/>
              </w:rPr>
            </w:pPr>
            <w:r w:rsidRPr="00153D39">
              <w:rPr>
                <w:rFonts w:ascii="宋体" w:cs="Times New Roman"/>
                <w:color w:val="000000" w:themeColor="text1"/>
                <w:kern w:val="0"/>
                <w:sz w:val="18"/>
                <w:szCs w:val="18"/>
              </w:rPr>
              <w:t>DQ01537</w:t>
            </w:r>
            <w:r w:rsidRPr="00153D39">
              <w:rPr>
                <w:rFonts w:ascii="宋体" w:cs="Times New Roman"/>
                <w:color w:val="000000" w:themeColor="text1"/>
                <w:kern w:val="0"/>
                <w:sz w:val="18"/>
                <w:szCs w:val="18"/>
              </w:rPr>
              <w:t> </w:t>
            </w:r>
          </w:p>
        </w:tc>
        <w:tc>
          <w:tcPr>
            <w:tcW w:w="1627" w:type="dxa"/>
            <w:tcBorders>
              <w:top w:val="nil"/>
              <w:left w:val="nil"/>
              <w:bottom w:val="single" w:sz="4" w:space="0" w:color="auto"/>
              <w:right w:val="single" w:sz="4" w:space="0" w:color="auto"/>
            </w:tcBorders>
            <w:vAlign w:val="center"/>
          </w:tcPr>
          <w:p w:rsidR="00153D39" w:rsidRPr="00153D39" w:rsidRDefault="00153D39" w:rsidP="00A21CF0">
            <w:pPr>
              <w:widowControl/>
              <w:spacing w:line="240" w:lineRule="auto"/>
              <w:rPr>
                <w:rFonts w:ascii="宋体" w:hAnsi="宋体" w:cs="宋体"/>
                <w:color w:val="000000" w:themeColor="text1"/>
                <w:kern w:val="0"/>
                <w:sz w:val="18"/>
                <w:szCs w:val="18"/>
              </w:rPr>
            </w:pPr>
            <w:r w:rsidRPr="00153D39">
              <w:rPr>
                <w:rFonts w:ascii="宋体" w:hAnsi="宋体" w:cs="宋体"/>
                <w:color w:val="000000" w:themeColor="text1"/>
                <w:kern w:val="0"/>
                <w:sz w:val="18"/>
                <w:szCs w:val="18"/>
              </w:rPr>
              <w:t>YT_BZ</w:t>
            </w:r>
          </w:p>
        </w:tc>
        <w:tc>
          <w:tcPr>
            <w:tcW w:w="783" w:type="dxa"/>
            <w:tcBorders>
              <w:top w:val="nil"/>
              <w:left w:val="nil"/>
              <w:bottom w:val="single" w:sz="4" w:space="0" w:color="auto"/>
              <w:right w:val="single" w:sz="4" w:space="0" w:color="auto"/>
            </w:tcBorders>
            <w:vAlign w:val="center"/>
          </w:tcPr>
          <w:p w:rsidR="00153D39" w:rsidRPr="00153D39" w:rsidRDefault="00153D39" w:rsidP="00153D39">
            <w:pPr>
              <w:widowControl/>
              <w:spacing w:line="240" w:lineRule="auto"/>
              <w:rPr>
                <w:rFonts w:ascii="宋体" w:cs="Times New Roman"/>
                <w:color w:val="000000" w:themeColor="text1"/>
                <w:kern w:val="0"/>
                <w:sz w:val="18"/>
                <w:szCs w:val="18"/>
              </w:rPr>
            </w:pPr>
            <w:r w:rsidRPr="00153D39">
              <w:rPr>
                <w:rFonts w:ascii="宋体" w:cs="Times New Roman" w:hint="eastAsia"/>
                <w:color w:val="000000" w:themeColor="text1"/>
                <w:kern w:val="0"/>
                <w:sz w:val="18"/>
                <w:szCs w:val="18"/>
              </w:rPr>
              <w:t>非空</w:t>
            </w:r>
          </w:p>
        </w:tc>
      </w:tr>
      <w:tr w:rsidR="00153D39" w:rsidTr="00153D39">
        <w:trPr>
          <w:trHeight w:val="402"/>
        </w:trPr>
        <w:tc>
          <w:tcPr>
            <w:tcW w:w="803" w:type="dxa"/>
            <w:tcBorders>
              <w:top w:val="nil"/>
              <w:left w:val="single" w:sz="4" w:space="0" w:color="auto"/>
              <w:bottom w:val="single" w:sz="4" w:space="0" w:color="auto"/>
              <w:right w:val="single" w:sz="4" w:space="0" w:color="auto"/>
            </w:tcBorders>
            <w:vAlign w:val="center"/>
          </w:tcPr>
          <w:p w:rsidR="00153D39" w:rsidRPr="00153D39" w:rsidRDefault="00153D39" w:rsidP="00A21CF0">
            <w:pPr>
              <w:widowControl/>
              <w:spacing w:line="240" w:lineRule="auto"/>
              <w:jc w:val="left"/>
              <w:rPr>
                <w:rFonts w:ascii="宋体" w:hAnsi="宋体" w:cs="宋体"/>
                <w:color w:val="000000" w:themeColor="text1"/>
                <w:kern w:val="0"/>
                <w:sz w:val="18"/>
                <w:szCs w:val="18"/>
              </w:rPr>
            </w:pPr>
            <w:r w:rsidRPr="00153D39">
              <w:rPr>
                <w:rFonts w:ascii="宋体" w:hAnsi="宋体" w:cs="宋体" w:hint="eastAsia"/>
                <w:color w:val="000000" w:themeColor="text1"/>
                <w:kern w:val="0"/>
                <w:sz w:val="18"/>
                <w:szCs w:val="18"/>
              </w:rPr>
              <w:t>7</w:t>
            </w:r>
          </w:p>
        </w:tc>
        <w:tc>
          <w:tcPr>
            <w:tcW w:w="1821" w:type="dxa"/>
            <w:tcBorders>
              <w:top w:val="nil"/>
              <w:left w:val="nil"/>
              <w:bottom w:val="single" w:sz="4" w:space="0" w:color="auto"/>
              <w:right w:val="single" w:sz="4" w:space="0" w:color="auto"/>
            </w:tcBorders>
            <w:vAlign w:val="center"/>
          </w:tcPr>
          <w:p w:rsidR="00153D39" w:rsidRPr="001E6A97" w:rsidRDefault="00153D39" w:rsidP="00A21CF0">
            <w:pPr>
              <w:widowControl/>
              <w:spacing w:line="240" w:lineRule="auto"/>
              <w:jc w:val="left"/>
              <w:rPr>
                <w:rFonts w:ascii="宋体" w:hAnsi="宋体" w:cs="宋体"/>
                <w:kern w:val="0"/>
                <w:sz w:val="18"/>
                <w:szCs w:val="18"/>
              </w:rPr>
            </w:pPr>
            <w:r w:rsidRPr="001E6A97">
              <w:rPr>
                <w:rFonts w:ascii="宋体" w:hAnsi="宋体" w:cs="宋体" w:hint="eastAsia"/>
                <w:kern w:val="0"/>
                <w:sz w:val="18"/>
                <w:szCs w:val="18"/>
              </w:rPr>
              <w:t>登记时间</w:t>
            </w:r>
          </w:p>
        </w:tc>
        <w:tc>
          <w:tcPr>
            <w:tcW w:w="1701" w:type="dxa"/>
            <w:tcBorders>
              <w:top w:val="nil"/>
              <w:left w:val="nil"/>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701" w:type="dxa"/>
            <w:tcBorders>
              <w:top w:val="nil"/>
              <w:left w:val="nil"/>
              <w:bottom w:val="single" w:sz="4" w:space="0" w:color="auto"/>
              <w:right w:val="single" w:sz="4" w:space="0" w:color="auto"/>
            </w:tcBorders>
            <w:vAlign w:val="center"/>
          </w:tcPr>
          <w:p w:rsidR="00153D39" w:rsidRPr="00153D39" w:rsidRDefault="00153D39" w:rsidP="00A21CF0">
            <w:pPr>
              <w:widowControl/>
              <w:spacing w:line="240" w:lineRule="auto"/>
              <w:jc w:val="left"/>
              <w:rPr>
                <w:rFonts w:ascii="宋体" w:cs="Times New Roman"/>
                <w:color w:val="000000" w:themeColor="text1"/>
                <w:kern w:val="0"/>
                <w:sz w:val="18"/>
                <w:szCs w:val="18"/>
              </w:rPr>
            </w:pPr>
          </w:p>
        </w:tc>
        <w:tc>
          <w:tcPr>
            <w:tcW w:w="1627" w:type="dxa"/>
            <w:tcBorders>
              <w:top w:val="nil"/>
              <w:left w:val="nil"/>
              <w:bottom w:val="single" w:sz="4" w:space="0" w:color="auto"/>
              <w:right w:val="single" w:sz="4" w:space="0" w:color="auto"/>
            </w:tcBorders>
            <w:vAlign w:val="center"/>
          </w:tcPr>
          <w:p w:rsidR="00153D39" w:rsidRDefault="00153D39"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783" w:type="dxa"/>
            <w:tcBorders>
              <w:top w:val="nil"/>
              <w:left w:val="nil"/>
              <w:bottom w:val="single" w:sz="4" w:space="0" w:color="auto"/>
              <w:right w:val="single" w:sz="4" w:space="0" w:color="auto"/>
            </w:tcBorders>
            <w:vAlign w:val="center"/>
          </w:tcPr>
          <w:p w:rsidR="00153D39" w:rsidRPr="00153D39" w:rsidRDefault="00153D39" w:rsidP="00A21CF0">
            <w:pPr>
              <w:widowControl/>
              <w:spacing w:line="240" w:lineRule="auto"/>
              <w:rPr>
                <w:rFonts w:ascii="宋体" w:cs="Times New Roman"/>
                <w:color w:val="000000" w:themeColor="text1"/>
                <w:kern w:val="0"/>
                <w:sz w:val="18"/>
                <w:szCs w:val="18"/>
              </w:rPr>
            </w:pPr>
            <w:r w:rsidRPr="00153D39">
              <w:rPr>
                <w:rFonts w:ascii="宋体" w:cs="Times New Roman" w:hint="eastAsia"/>
                <w:color w:val="000000" w:themeColor="text1"/>
                <w:kern w:val="0"/>
                <w:sz w:val="18"/>
                <w:szCs w:val="18"/>
              </w:rPr>
              <w:t>非空</w:t>
            </w:r>
          </w:p>
        </w:tc>
      </w:tr>
    </w:tbl>
    <w:p w:rsidR="008C4076" w:rsidRDefault="008C4076" w:rsidP="008C4076">
      <w:pPr>
        <w:pStyle w:val="afff"/>
        <w:spacing w:line="480" w:lineRule="auto"/>
        <w:jc w:val="left"/>
        <w:rPr>
          <w:rFonts w:cs="Times New Roman"/>
          <w:color w:val="000000" w:themeColor="text1"/>
        </w:rPr>
      </w:pPr>
      <w:r>
        <w:rPr>
          <w:color w:val="000000" w:themeColor="text1"/>
        </w:rPr>
        <w:t>4.1</w:t>
      </w:r>
      <w:r w:rsidR="00150E37">
        <w:rPr>
          <w:rFonts w:hint="eastAsia"/>
          <w:color w:val="000000" w:themeColor="text1"/>
        </w:rPr>
        <w:t>4</w:t>
      </w:r>
      <w:r>
        <w:rPr>
          <w:color w:val="000000" w:themeColor="text1"/>
        </w:rPr>
        <w:t xml:space="preserve"> </w:t>
      </w:r>
      <w:r>
        <w:rPr>
          <w:rFonts w:hint="eastAsia"/>
          <w:color w:val="000000" w:themeColor="text1"/>
        </w:rPr>
        <w:t>使用易制爆危险化学品业务信息</w:t>
      </w:r>
    </w:p>
    <w:p w:rsidR="008C4076" w:rsidRDefault="008C4076" w:rsidP="008C4076">
      <w:pPr>
        <w:ind w:firstLineChars="200" w:firstLine="420"/>
        <w:rPr>
          <w:rFonts w:ascii="宋体" w:cs="Times New Roman"/>
          <w:color w:val="000000" w:themeColor="text1"/>
        </w:rPr>
      </w:pPr>
      <w:r>
        <w:rPr>
          <w:rFonts w:ascii="宋体" w:hAnsi="宋体" w:cs="宋体" w:hint="eastAsia"/>
          <w:color w:val="000000" w:themeColor="text1"/>
        </w:rPr>
        <w:t>使用易制爆危险化学品业务信息数据项见表</w:t>
      </w:r>
      <w:r>
        <w:rPr>
          <w:rFonts w:ascii="宋体" w:hAnsi="宋体" w:cs="宋体"/>
          <w:color w:val="000000" w:themeColor="text1"/>
        </w:rPr>
        <w:t>1</w:t>
      </w:r>
      <w:r w:rsidR="00150E37">
        <w:rPr>
          <w:rFonts w:ascii="宋体" w:hAnsi="宋体" w:cs="宋体" w:hint="eastAsia"/>
          <w:color w:val="000000" w:themeColor="text1"/>
        </w:rPr>
        <w:t>5</w:t>
      </w:r>
      <w:r>
        <w:rPr>
          <w:rFonts w:ascii="宋体" w:hAnsi="宋体" w:cs="宋体" w:hint="eastAsia"/>
          <w:color w:val="000000" w:themeColor="text1"/>
        </w:rPr>
        <w:t>。</w:t>
      </w:r>
    </w:p>
    <w:p w:rsidR="008C4076" w:rsidRDefault="008C4076" w:rsidP="008C4076">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Pr>
          <w:rFonts w:ascii="黑体" w:eastAsia="黑体" w:hAnsi="黑体" w:cs="黑体"/>
          <w:color w:val="000000" w:themeColor="text1"/>
          <w:kern w:val="0"/>
        </w:rPr>
        <w:t>1</w:t>
      </w:r>
      <w:r w:rsidR="00150E37">
        <w:rPr>
          <w:rFonts w:ascii="黑体" w:eastAsia="黑体" w:hAnsi="黑体" w:cs="黑体" w:hint="eastAsia"/>
          <w:color w:val="000000" w:themeColor="text1"/>
          <w:kern w:val="0"/>
        </w:rPr>
        <w:t>5</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使用易制爆危险化学品业务信息数据项</w:t>
      </w:r>
    </w:p>
    <w:tbl>
      <w:tblPr>
        <w:tblW w:w="8436" w:type="dxa"/>
        <w:tblInd w:w="-106" w:type="dxa"/>
        <w:tblLayout w:type="fixed"/>
        <w:tblLook w:val="04A0" w:firstRow="1" w:lastRow="0" w:firstColumn="1" w:lastColumn="0" w:noHBand="0" w:noVBand="1"/>
      </w:tblPr>
      <w:tblGrid>
        <w:gridCol w:w="655"/>
        <w:gridCol w:w="1969"/>
        <w:gridCol w:w="1701"/>
        <w:gridCol w:w="1701"/>
        <w:gridCol w:w="1418"/>
        <w:gridCol w:w="992"/>
      </w:tblGrid>
      <w:tr w:rsidR="008C4076" w:rsidTr="008C4076">
        <w:trPr>
          <w:trHeight w:val="398"/>
        </w:trPr>
        <w:tc>
          <w:tcPr>
            <w:tcW w:w="655" w:type="dxa"/>
            <w:tcBorders>
              <w:top w:val="single" w:sz="4" w:space="0" w:color="auto"/>
              <w:left w:val="single" w:sz="4" w:space="0" w:color="auto"/>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1969"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18"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992" w:type="dxa"/>
            <w:tcBorders>
              <w:top w:val="single" w:sz="4" w:space="0" w:color="auto"/>
              <w:left w:val="nil"/>
              <w:bottom w:val="single" w:sz="4" w:space="0" w:color="auto"/>
              <w:right w:val="single" w:sz="4" w:space="0" w:color="auto"/>
            </w:tcBorders>
            <w:vAlign w:val="center"/>
          </w:tcPr>
          <w:p w:rsidR="008C4076" w:rsidRDefault="008C4076" w:rsidP="00FD5819">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1E6A97" w:rsidTr="008C4076">
        <w:trPr>
          <w:trHeight w:val="398"/>
        </w:trPr>
        <w:tc>
          <w:tcPr>
            <w:tcW w:w="655" w:type="dxa"/>
            <w:tcBorders>
              <w:top w:val="single" w:sz="4" w:space="0" w:color="auto"/>
              <w:left w:val="single" w:sz="4" w:space="0" w:color="auto"/>
              <w:bottom w:val="single" w:sz="4" w:space="0" w:color="auto"/>
              <w:right w:val="single" w:sz="4" w:space="0" w:color="auto"/>
            </w:tcBorders>
            <w:vAlign w:val="center"/>
          </w:tcPr>
          <w:p w:rsidR="001E6A97" w:rsidRPr="001E6A97" w:rsidRDefault="001E6A97" w:rsidP="008C4076">
            <w:pPr>
              <w:widowControl/>
              <w:spacing w:line="240" w:lineRule="auto"/>
              <w:jc w:val="left"/>
              <w:rPr>
                <w:rFonts w:ascii="宋体" w:hAnsi="宋体" w:cs="宋体"/>
                <w:kern w:val="0"/>
                <w:sz w:val="18"/>
                <w:szCs w:val="18"/>
              </w:rPr>
            </w:pPr>
            <w:r w:rsidRPr="001E6A97">
              <w:rPr>
                <w:rFonts w:ascii="宋体" w:hAnsi="宋体" w:cs="宋体" w:hint="eastAsia"/>
                <w:kern w:val="0"/>
                <w:sz w:val="18"/>
                <w:szCs w:val="18"/>
              </w:rPr>
              <w:t>1</w:t>
            </w:r>
          </w:p>
        </w:tc>
        <w:tc>
          <w:tcPr>
            <w:tcW w:w="1969" w:type="dxa"/>
            <w:tcBorders>
              <w:top w:val="single" w:sz="4" w:space="0" w:color="auto"/>
              <w:left w:val="nil"/>
              <w:bottom w:val="single" w:sz="4" w:space="0" w:color="auto"/>
              <w:right w:val="single" w:sz="4" w:space="0" w:color="auto"/>
            </w:tcBorders>
            <w:vAlign w:val="center"/>
          </w:tcPr>
          <w:p w:rsidR="001E6A97" w:rsidRPr="001E6A97" w:rsidRDefault="001E6A97" w:rsidP="008C4076">
            <w:pPr>
              <w:widowControl/>
              <w:spacing w:line="240" w:lineRule="auto"/>
              <w:jc w:val="left"/>
              <w:rPr>
                <w:rFonts w:ascii="宋体" w:hAnsi="宋体" w:cs="宋体"/>
                <w:kern w:val="0"/>
                <w:sz w:val="18"/>
                <w:szCs w:val="18"/>
              </w:rPr>
            </w:pPr>
            <w:r w:rsidRPr="001E6A97">
              <w:rPr>
                <w:rFonts w:ascii="宋体" w:hAnsi="宋体" w:cs="宋体" w:hint="eastAsia"/>
                <w:kern w:val="0"/>
                <w:sz w:val="18"/>
                <w:szCs w:val="18"/>
              </w:rPr>
              <w:t>业务流水号</w:t>
            </w:r>
          </w:p>
        </w:tc>
        <w:tc>
          <w:tcPr>
            <w:tcW w:w="1701"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sidRPr="00FF2199">
              <w:rPr>
                <w:rFonts w:ascii="宋体" w:hAnsi="宋体" w:cs="宋体"/>
                <w:iCs/>
                <w:color w:val="000000"/>
                <w:kern w:val="0"/>
                <w:sz w:val="18"/>
                <w:szCs w:val="18"/>
              </w:rPr>
              <w:t>DE00626</w:t>
            </w:r>
          </w:p>
        </w:tc>
        <w:tc>
          <w:tcPr>
            <w:tcW w:w="1701"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p>
        </w:tc>
        <w:tc>
          <w:tcPr>
            <w:tcW w:w="1418" w:type="dxa"/>
            <w:tcBorders>
              <w:top w:val="single" w:sz="4" w:space="0" w:color="auto"/>
              <w:left w:val="nil"/>
              <w:bottom w:val="single" w:sz="4" w:space="0" w:color="auto"/>
              <w:right w:val="single" w:sz="4" w:space="0" w:color="auto"/>
            </w:tcBorders>
            <w:vAlign w:val="center"/>
          </w:tcPr>
          <w:p w:rsidR="001E6A97" w:rsidRPr="00FF2199" w:rsidRDefault="001E6A97" w:rsidP="004A0102">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992"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9524E2" w:rsidTr="009524E2">
        <w:trPr>
          <w:trHeight w:val="398"/>
        </w:trPr>
        <w:tc>
          <w:tcPr>
            <w:tcW w:w="655" w:type="dxa"/>
            <w:tcBorders>
              <w:top w:val="nil"/>
              <w:left w:val="single" w:sz="4" w:space="0" w:color="auto"/>
              <w:bottom w:val="single" w:sz="4" w:space="0" w:color="auto"/>
              <w:right w:val="single" w:sz="4" w:space="0" w:color="auto"/>
            </w:tcBorders>
            <w:vAlign w:val="center"/>
          </w:tcPr>
          <w:p w:rsidR="009524E2" w:rsidRDefault="009524E2"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1969" w:type="dxa"/>
            <w:tcBorders>
              <w:top w:val="nil"/>
              <w:left w:val="nil"/>
              <w:bottom w:val="single" w:sz="4" w:space="0" w:color="auto"/>
              <w:right w:val="single" w:sz="4" w:space="0" w:color="auto"/>
            </w:tcBorders>
            <w:vAlign w:val="center"/>
          </w:tcPr>
          <w:p w:rsidR="009524E2" w:rsidRPr="009524E2" w:rsidRDefault="009524E2" w:rsidP="008C4076">
            <w:pPr>
              <w:widowControl/>
              <w:spacing w:line="240" w:lineRule="auto"/>
              <w:jc w:val="left"/>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1701" w:type="dxa"/>
            <w:tcBorders>
              <w:top w:val="nil"/>
              <w:left w:val="nil"/>
              <w:bottom w:val="single" w:sz="4" w:space="0" w:color="auto"/>
              <w:right w:val="single" w:sz="4" w:space="0" w:color="auto"/>
            </w:tcBorders>
            <w:vAlign w:val="center"/>
          </w:tcPr>
          <w:p w:rsidR="009524E2" w:rsidRPr="009524E2" w:rsidRDefault="009524E2" w:rsidP="009524E2">
            <w:pPr>
              <w:rPr>
                <w:rFonts w:ascii="宋体" w:hAnsi="宋体"/>
                <w:sz w:val="18"/>
                <w:szCs w:val="18"/>
              </w:rPr>
            </w:pPr>
            <w:r w:rsidRPr="009524E2">
              <w:rPr>
                <w:rFonts w:ascii="宋体" w:hAnsi="宋体"/>
                <w:sz w:val="18"/>
                <w:szCs w:val="18"/>
              </w:rPr>
              <w:t>DE00679</w:t>
            </w:r>
          </w:p>
        </w:tc>
        <w:tc>
          <w:tcPr>
            <w:tcW w:w="1701" w:type="dxa"/>
            <w:tcBorders>
              <w:top w:val="nil"/>
              <w:left w:val="nil"/>
              <w:bottom w:val="single" w:sz="4" w:space="0" w:color="auto"/>
              <w:right w:val="single" w:sz="4" w:space="0" w:color="auto"/>
            </w:tcBorders>
            <w:vAlign w:val="center"/>
          </w:tcPr>
          <w:p w:rsidR="009524E2" w:rsidRPr="009524E2" w:rsidRDefault="009524E2" w:rsidP="009524E2">
            <w:pPr>
              <w:rPr>
                <w:rFonts w:ascii="宋体" w:hAnsi="宋体"/>
                <w:sz w:val="18"/>
                <w:szCs w:val="18"/>
              </w:rPr>
            </w:pPr>
          </w:p>
        </w:tc>
        <w:tc>
          <w:tcPr>
            <w:tcW w:w="1418" w:type="dxa"/>
            <w:tcBorders>
              <w:top w:val="nil"/>
              <w:left w:val="nil"/>
              <w:bottom w:val="single" w:sz="4" w:space="0" w:color="auto"/>
              <w:right w:val="single" w:sz="4" w:space="0" w:color="auto"/>
            </w:tcBorders>
            <w:vAlign w:val="center"/>
          </w:tcPr>
          <w:p w:rsidR="009524E2" w:rsidRPr="009524E2" w:rsidRDefault="009524E2" w:rsidP="009524E2">
            <w:pPr>
              <w:rPr>
                <w:rFonts w:ascii="宋体" w:hAnsi="宋体"/>
                <w:sz w:val="18"/>
                <w:szCs w:val="18"/>
              </w:rPr>
            </w:pPr>
            <w:r w:rsidRPr="009524E2">
              <w:rPr>
                <w:rFonts w:ascii="宋体" w:hAnsi="宋体"/>
                <w:sz w:val="18"/>
                <w:szCs w:val="18"/>
              </w:rPr>
              <w:t>FRHQTZZTYSHXYDM</w:t>
            </w:r>
          </w:p>
        </w:tc>
        <w:tc>
          <w:tcPr>
            <w:tcW w:w="992"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1E6A97" w:rsidTr="008C4076">
        <w:trPr>
          <w:trHeight w:val="398"/>
        </w:trPr>
        <w:tc>
          <w:tcPr>
            <w:tcW w:w="655" w:type="dxa"/>
            <w:tcBorders>
              <w:top w:val="nil"/>
              <w:left w:val="single" w:sz="4" w:space="0" w:color="auto"/>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1969" w:type="dxa"/>
            <w:tcBorders>
              <w:top w:val="nil"/>
              <w:left w:val="nil"/>
              <w:bottom w:val="single" w:sz="4" w:space="0" w:color="auto"/>
              <w:right w:val="single" w:sz="4" w:space="0" w:color="auto"/>
            </w:tcBorders>
            <w:vAlign w:val="center"/>
          </w:tcPr>
          <w:p w:rsidR="001E6A97" w:rsidRPr="00D3384C" w:rsidRDefault="001E6A97" w:rsidP="008C4076">
            <w:pPr>
              <w:widowControl/>
              <w:spacing w:line="240" w:lineRule="auto"/>
              <w:jc w:val="left"/>
              <w:rPr>
                <w:rFonts w:ascii="宋体" w:hAnsi="宋体" w:cs="宋体"/>
                <w:kern w:val="0"/>
                <w:sz w:val="18"/>
                <w:szCs w:val="18"/>
              </w:rPr>
            </w:pPr>
            <w:r w:rsidRPr="00D3384C">
              <w:rPr>
                <w:rFonts w:ascii="宋体" w:hAnsi="宋体" w:cs="宋体" w:hint="eastAsia"/>
                <w:kern w:val="0"/>
                <w:sz w:val="18"/>
                <w:szCs w:val="18"/>
              </w:rPr>
              <w:t>使用_日期</w:t>
            </w:r>
          </w:p>
        </w:tc>
        <w:tc>
          <w:tcPr>
            <w:tcW w:w="1701" w:type="dxa"/>
            <w:tcBorders>
              <w:top w:val="nil"/>
              <w:left w:val="nil"/>
              <w:bottom w:val="single" w:sz="4" w:space="0" w:color="auto"/>
              <w:right w:val="single" w:sz="4" w:space="0" w:color="auto"/>
            </w:tcBorders>
            <w:vAlign w:val="center"/>
          </w:tcPr>
          <w:p w:rsidR="001E6A97" w:rsidRPr="001E6A97" w:rsidRDefault="001E6A97" w:rsidP="008C4076">
            <w:pPr>
              <w:widowControl/>
              <w:spacing w:line="240" w:lineRule="auto"/>
              <w:jc w:val="left"/>
              <w:rPr>
                <w:rFonts w:ascii="宋体" w:hAnsi="宋体" w:cs="宋体"/>
                <w:iCs/>
                <w:color w:val="000000" w:themeColor="text1"/>
                <w:kern w:val="0"/>
                <w:sz w:val="18"/>
                <w:szCs w:val="18"/>
              </w:rPr>
            </w:pPr>
            <w:r w:rsidRPr="001E6A97">
              <w:rPr>
                <w:rFonts w:ascii="宋体" w:hAnsi="宋体" w:cs="宋体"/>
                <w:iCs/>
                <w:color w:val="000000" w:themeColor="text1"/>
                <w:kern w:val="0"/>
                <w:sz w:val="18"/>
                <w:szCs w:val="18"/>
              </w:rPr>
              <w:t>DE00101</w:t>
            </w:r>
          </w:p>
        </w:tc>
        <w:tc>
          <w:tcPr>
            <w:tcW w:w="1701" w:type="dxa"/>
            <w:tcBorders>
              <w:top w:val="nil"/>
              <w:left w:val="nil"/>
              <w:bottom w:val="single" w:sz="4" w:space="0" w:color="auto"/>
              <w:right w:val="single" w:sz="4" w:space="0" w:color="auto"/>
            </w:tcBorders>
            <w:vAlign w:val="center"/>
          </w:tcPr>
          <w:p w:rsidR="001E6A97" w:rsidRPr="003072B4" w:rsidRDefault="00D3384C" w:rsidP="00D3384C">
            <w:pPr>
              <w:widowControl/>
              <w:spacing w:line="240" w:lineRule="auto"/>
              <w:jc w:val="left"/>
              <w:rPr>
                <w:rFonts w:ascii="宋体" w:hAnsi="宋体" w:cs="宋体"/>
                <w:i/>
                <w:color w:val="000000" w:themeColor="text1"/>
                <w:kern w:val="0"/>
                <w:sz w:val="18"/>
                <w:szCs w:val="18"/>
              </w:rPr>
            </w:pPr>
            <w:r w:rsidRPr="003072B4">
              <w:rPr>
                <w:rFonts w:ascii="宋体" w:hAnsi="宋体" w:cs="宋体"/>
                <w:i/>
                <w:color w:val="000000" w:themeColor="text1"/>
                <w:kern w:val="0"/>
                <w:sz w:val="18"/>
                <w:szCs w:val="18"/>
              </w:rPr>
              <w:t>DQR0042</w:t>
            </w:r>
            <w:r w:rsidR="001E6A97" w:rsidRPr="003072B4">
              <w:rPr>
                <w:rFonts w:ascii="宋体" w:hAnsi="宋体" w:cs="宋体" w:hint="eastAsia"/>
                <w:i/>
                <w:color w:val="000000" w:themeColor="text1"/>
                <w:kern w:val="0"/>
                <w:sz w:val="18"/>
                <w:szCs w:val="18"/>
              </w:rPr>
              <w:t xml:space="preserve">　</w:t>
            </w:r>
          </w:p>
        </w:tc>
        <w:tc>
          <w:tcPr>
            <w:tcW w:w="1418" w:type="dxa"/>
            <w:tcBorders>
              <w:top w:val="nil"/>
              <w:left w:val="nil"/>
              <w:bottom w:val="single" w:sz="4" w:space="0" w:color="auto"/>
              <w:right w:val="single" w:sz="4" w:space="0" w:color="auto"/>
            </w:tcBorders>
            <w:vAlign w:val="center"/>
          </w:tcPr>
          <w:p w:rsidR="001E6A97" w:rsidRDefault="00D3384C"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SY_</w:t>
            </w:r>
            <w:r w:rsidR="001E6A97">
              <w:rPr>
                <w:rFonts w:ascii="宋体" w:hAnsi="宋体" w:cs="宋体"/>
                <w:color w:val="000000" w:themeColor="text1"/>
                <w:kern w:val="0"/>
                <w:sz w:val="18"/>
                <w:szCs w:val="18"/>
              </w:rPr>
              <w:t>RQ</w:t>
            </w:r>
          </w:p>
        </w:tc>
        <w:tc>
          <w:tcPr>
            <w:tcW w:w="992" w:type="dxa"/>
            <w:tcBorders>
              <w:top w:val="nil"/>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E6A97" w:rsidTr="008C4076">
        <w:trPr>
          <w:trHeight w:val="398"/>
        </w:trPr>
        <w:tc>
          <w:tcPr>
            <w:tcW w:w="655" w:type="dxa"/>
            <w:tcBorders>
              <w:top w:val="nil"/>
              <w:left w:val="single" w:sz="4" w:space="0" w:color="auto"/>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1969" w:type="dxa"/>
            <w:tcBorders>
              <w:top w:val="nil"/>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1701" w:type="dxa"/>
            <w:tcBorders>
              <w:top w:val="nil"/>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i/>
                <w:iCs/>
                <w:color w:val="000000" w:themeColor="text1"/>
                <w:kern w:val="0"/>
                <w:sz w:val="18"/>
                <w:szCs w:val="18"/>
              </w:rPr>
            </w:pPr>
            <w:r>
              <w:rPr>
                <w:rFonts w:ascii="宋体" w:hAnsi="宋体" w:cs="宋体"/>
                <w:i/>
                <w:iCs/>
                <w:color w:val="000000" w:themeColor="text1"/>
                <w:kern w:val="0"/>
                <w:sz w:val="18"/>
                <w:szCs w:val="18"/>
              </w:rPr>
              <w:t>DEY0011</w:t>
            </w:r>
          </w:p>
        </w:tc>
        <w:tc>
          <w:tcPr>
            <w:tcW w:w="1701" w:type="dxa"/>
            <w:tcBorders>
              <w:top w:val="nil"/>
              <w:left w:val="nil"/>
              <w:bottom w:val="single" w:sz="4" w:space="0" w:color="auto"/>
              <w:right w:val="single" w:sz="4" w:space="0" w:color="auto"/>
            </w:tcBorders>
            <w:vAlign w:val="center"/>
          </w:tcPr>
          <w:p w:rsidR="001E6A97" w:rsidRDefault="001E6A97" w:rsidP="008C4076">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8" w:type="dxa"/>
            <w:tcBorders>
              <w:top w:val="nil"/>
              <w:left w:val="nil"/>
              <w:bottom w:val="single" w:sz="4" w:space="0" w:color="auto"/>
              <w:right w:val="single" w:sz="4" w:space="0" w:color="auto"/>
            </w:tcBorders>
            <w:vAlign w:val="center"/>
          </w:tcPr>
          <w:p w:rsidR="001E6A97" w:rsidRDefault="001E6A97" w:rsidP="00CF3189">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sidR="00CF3189">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992" w:type="dxa"/>
            <w:tcBorders>
              <w:top w:val="nil"/>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E6A97" w:rsidTr="008C4076">
        <w:trPr>
          <w:trHeight w:val="398"/>
        </w:trPr>
        <w:tc>
          <w:tcPr>
            <w:tcW w:w="655" w:type="dxa"/>
            <w:tcBorders>
              <w:top w:val="single" w:sz="4" w:space="0" w:color="auto"/>
              <w:left w:val="single" w:sz="4" w:space="0" w:color="auto"/>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1969"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1701"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DE00002</w:t>
            </w:r>
          </w:p>
        </w:tc>
        <w:tc>
          <w:tcPr>
            <w:tcW w:w="1701"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DQ00075</w:t>
            </w:r>
          </w:p>
        </w:tc>
        <w:tc>
          <w:tcPr>
            <w:tcW w:w="1418"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992"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E6A97" w:rsidTr="008C4076">
        <w:trPr>
          <w:trHeight w:val="398"/>
        </w:trPr>
        <w:tc>
          <w:tcPr>
            <w:tcW w:w="655" w:type="dxa"/>
            <w:tcBorders>
              <w:top w:val="single" w:sz="4" w:space="0" w:color="auto"/>
              <w:left w:val="single" w:sz="4" w:space="0" w:color="auto"/>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1969"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1701"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DE00524</w:t>
            </w:r>
          </w:p>
        </w:tc>
        <w:tc>
          <w:tcPr>
            <w:tcW w:w="1701"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p>
        </w:tc>
        <w:tc>
          <w:tcPr>
            <w:tcW w:w="1418"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992" w:type="dxa"/>
            <w:tcBorders>
              <w:top w:val="single" w:sz="4" w:space="0" w:color="auto"/>
              <w:left w:val="nil"/>
              <w:bottom w:val="single" w:sz="4" w:space="0" w:color="auto"/>
              <w:right w:val="single" w:sz="4" w:space="0" w:color="auto"/>
            </w:tcBorders>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E6A97" w:rsidTr="008C4076">
        <w:trPr>
          <w:trHeight w:val="398"/>
        </w:trPr>
        <w:tc>
          <w:tcPr>
            <w:tcW w:w="655" w:type="dxa"/>
            <w:tcBorders>
              <w:top w:val="single" w:sz="4" w:space="0" w:color="auto"/>
              <w:left w:val="single" w:sz="4" w:space="0" w:color="auto"/>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1969"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iCs/>
                <w:color w:val="000000" w:themeColor="text1"/>
                <w:kern w:val="0"/>
                <w:sz w:val="18"/>
                <w:szCs w:val="18"/>
              </w:rPr>
            </w:pPr>
            <w:r>
              <w:rPr>
                <w:rFonts w:ascii="宋体" w:hAnsi="宋体" w:cs="宋体"/>
                <w:iCs/>
                <w:color w:val="000000" w:themeColor="text1"/>
                <w:kern w:val="0"/>
                <w:sz w:val="18"/>
                <w:szCs w:val="18"/>
              </w:rPr>
              <w:t>DE</w:t>
            </w:r>
            <w:r>
              <w:rPr>
                <w:rFonts w:ascii="宋体" w:hAnsi="宋体" w:cs="宋体" w:hint="eastAsia"/>
                <w:iCs/>
                <w:color w:val="000000" w:themeColor="text1"/>
                <w:kern w:val="0"/>
                <w:sz w:val="18"/>
                <w:szCs w:val="18"/>
              </w:rPr>
              <w:t>00630</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color w:val="000000" w:themeColor="text1"/>
                <w:kern w:val="0"/>
                <w:sz w:val="18"/>
                <w:szCs w:val="18"/>
              </w:rPr>
            </w:pPr>
          </w:p>
        </w:tc>
        <w:tc>
          <w:tcPr>
            <w:tcW w:w="1418"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992"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1E6A97" w:rsidTr="008C4076">
        <w:trPr>
          <w:trHeight w:val="398"/>
        </w:trPr>
        <w:tc>
          <w:tcPr>
            <w:tcW w:w="655" w:type="dxa"/>
            <w:tcBorders>
              <w:top w:val="single" w:sz="4" w:space="0" w:color="auto"/>
              <w:left w:val="single" w:sz="4" w:space="0" w:color="auto"/>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1969"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w:t>
            </w:r>
            <w:r>
              <w:rPr>
                <w:rFonts w:ascii="宋体" w:hAnsi="宋体" w:cs="宋体" w:hint="eastAsia"/>
                <w:color w:val="000000" w:themeColor="text1"/>
                <w:kern w:val="0"/>
                <w:sz w:val="18"/>
                <w:szCs w:val="18"/>
              </w:rPr>
              <w:t>名称</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iCs/>
                <w:color w:val="000000" w:themeColor="text1"/>
                <w:kern w:val="0"/>
                <w:sz w:val="18"/>
                <w:szCs w:val="18"/>
              </w:rPr>
            </w:pPr>
            <w:r>
              <w:rPr>
                <w:rFonts w:ascii="宋体" w:hAnsi="宋体" w:cs="宋体"/>
                <w:iCs/>
                <w:color w:val="000000" w:themeColor="text1"/>
                <w:kern w:val="0"/>
                <w:sz w:val="18"/>
                <w:szCs w:val="18"/>
              </w:rPr>
              <w:t>DE</w:t>
            </w:r>
            <w:r>
              <w:rPr>
                <w:rFonts w:ascii="宋体" w:hAnsi="宋体" w:cs="宋体" w:hint="eastAsia"/>
                <w:iCs/>
                <w:color w:val="000000" w:themeColor="text1"/>
                <w:kern w:val="0"/>
                <w:sz w:val="18"/>
                <w:szCs w:val="18"/>
              </w:rPr>
              <w:t>00632</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color w:val="000000" w:themeColor="text1"/>
                <w:kern w:val="0"/>
                <w:sz w:val="18"/>
                <w:szCs w:val="18"/>
              </w:rPr>
            </w:pPr>
          </w:p>
        </w:tc>
        <w:tc>
          <w:tcPr>
            <w:tcW w:w="1418"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992" w:type="dxa"/>
            <w:tcBorders>
              <w:top w:val="single" w:sz="4" w:space="0" w:color="auto"/>
              <w:left w:val="nil"/>
              <w:bottom w:val="single" w:sz="4" w:space="0" w:color="auto"/>
              <w:right w:val="single" w:sz="4" w:space="0" w:color="auto"/>
            </w:tcBorders>
            <w:shd w:val="clear" w:color="000000" w:fill="FFFFFF"/>
            <w:vAlign w:val="center"/>
          </w:tcPr>
          <w:p w:rsidR="001E6A97" w:rsidRDefault="001E6A97"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pStyle w:val="afff"/>
        <w:spacing w:line="480" w:lineRule="auto"/>
        <w:jc w:val="left"/>
        <w:rPr>
          <w:rFonts w:cs="Times New Roman"/>
          <w:color w:val="000000" w:themeColor="text1"/>
        </w:rPr>
      </w:pPr>
      <w:r>
        <w:rPr>
          <w:color w:val="000000" w:themeColor="text1"/>
        </w:rPr>
        <w:t>4.1</w:t>
      </w:r>
      <w:r w:rsidR="00150E37">
        <w:rPr>
          <w:rFonts w:hint="eastAsia"/>
          <w:color w:val="000000" w:themeColor="text1"/>
        </w:rPr>
        <w:t>5</w:t>
      </w:r>
      <w:r>
        <w:rPr>
          <w:color w:val="000000" w:themeColor="text1"/>
        </w:rPr>
        <w:t xml:space="preserve"> </w:t>
      </w:r>
      <w:r>
        <w:rPr>
          <w:rFonts w:hint="eastAsia"/>
          <w:color w:val="000000" w:themeColor="text1"/>
        </w:rPr>
        <w:t>使用易制爆危险化学品数量信息</w:t>
      </w:r>
    </w:p>
    <w:p w:rsidR="008C4076" w:rsidRDefault="008C4076" w:rsidP="008C4076">
      <w:pPr>
        <w:ind w:firstLineChars="200" w:firstLine="420"/>
        <w:rPr>
          <w:rFonts w:ascii="宋体" w:cs="Times New Roman"/>
          <w:color w:val="000000" w:themeColor="text1"/>
        </w:rPr>
      </w:pPr>
      <w:r>
        <w:rPr>
          <w:rFonts w:ascii="宋体" w:hAnsi="宋体" w:cs="宋体" w:hint="eastAsia"/>
          <w:color w:val="000000" w:themeColor="text1"/>
        </w:rPr>
        <w:t>使用易制爆危险化学品数量信息数据项见表</w:t>
      </w:r>
      <w:r>
        <w:rPr>
          <w:rFonts w:ascii="宋体" w:hAnsi="宋体" w:cs="宋体"/>
          <w:color w:val="000000" w:themeColor="text1"/>
        </w:rPr>
        <w:t>1</w:t>
      </w:r>
      <w:r w:rsidR="00150E37">
        <w:rPr>
          <w:rFonts w:ascii="宋体" w:hAnsi="宋体" w:cs="宋体" w:hint="eastAsia"/>
          <w:color w:val="000000" w:themeColor="text1"/>
        </w:rPr>
        <w:t>6</w:t>
      </w:r>
      <w:r>
        <w:rPr>
          <w:rFonts w:ascii="宋体" w:hAnsi="宋体" w:cs="宋体" w:hint="eastAsia"/>
          <w:color w:val="000000" w:themeColor="text1"/>
        </w:rPr>
        <w:t>。</w:t>
      </w:r>
    </w:p>
    <w:p w:rsidR="008C4076" w:rsidRPr="00740357" w:rsidRDefault="008C4076" w:rsidP="008C4076">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Pr>
          <w:rFonts w:ascii="黑体" w:eastAsia="黑体" w:hAnsi="黑体" w:cs="黑体"/>
          <w:color w:val="000000" w:themeColor="text1"/>
          <w:kern w:val="0"/>
        </w:rPr>
        <w:t>1</w:t>
      </w:r>
      <w:r w:rsidR="00150E37">
        <w:rPr>
          <w:rFonts w:ascii="黑体" w:eastAsia="黑体" w:hAnsi="黑体" w:cs="黑体" w:hint="eastAsia"/>
          <w:color w:val="000000" w:themeColor="text1"/>
          <w:kern w:val="0"/>
        </w:rPr>
        <w:t>6</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使用易制爆危险化学品数量信息数据项</w:t>
      </w:r>
    </w:p>
    <w:tbl>
      <w:tblPr>
        <w:tblW w:w="8436" w:type="dxa"/>
        <w:tblInd w:w="-106" w:type="dxa"/>
        <w:tblLayout w:type="fixed"/>
        <w:tblLook w:val="04A0" w:firstRow="1" w:lastRow="0" w:firstColumn="1" w:lastColumn="0" w:noHBand="0" w:noVBand="1"/>
      </w:tblPr>
      <w:tblGrid>
        <w:gridCol w:w="640"/>
        <w:gridCol w:w="1984"/>
        <w:gridCol w:w="1701"/>
        <w:gridCol w:w="1680"/>
        <w:gridCol w:w="1648"/>
        <w:gridCol w:w="783"/>
      </w:tblGrid>
      <w:tr w:rsidR="008C4076" w:rsidTr="003072B4">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8C4076" w:rsidRPr="00FF2199" w:rsidRDefault="008C4076" w:rsidP="00FD581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1984" w:type="dxa"/>
            <w:tcBorders>
              <w:top w:val="single" w:sz="4" w:space="0" w:color="auto"/>
              <w:left w:val="nil"/>
              <w:bottom w:val="single" w:sz="4" w:space="0" w:color="auto"/>
              <w:right w:val="single" w:sz="4" w:space="0" w:color="auto"/>
            </w:tcBorders>
            <w:vAlign w:val="center"/>
          </w:tcPr>
          <w:p w:rsidR="008C4076" w:rsidRPr="00FF2199" w:rsidRDefault="008C4076" w:rsidP="00FD581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Pr="00FF2199" w:rsidRDefault="008C4076" w:rsidP="00FD581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数据元内部标识符</w:t>
            </w:r>
          </w:p>
        </w:tc>
        <w:tc>
          <w:tcPr>
            <w:tcW w:w="1680" w:type="dxa"/>
            <w:tcBorders>
              <w:top w:val="single" w:sz="4" w:space="0" w:color="auto"/>
              <w:left w:val="nil"/>
              <w:bottom w:val="single" w:sz="4" w:space="0" w:color="auto"/>
              <w:right w:val="single" w:sz="4" w:space="0" w:color="auto"/>
            </w:tcBorders>
            <w:vAlign w:val="center"/>
          </w:tcPr>
          <w:p w:rsidR="008C4076" w:rsidRPr="00FF2199" w:rsidRDefault="008C4076" w:rsidP="00FD581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限定词内部标识符</w:t>
            </w:r>
          </w:p>
        </w:tc>
        <w:tc>
          <w:tcPr>
            <w:tcW w:w="1648" w:type="dxa"/>
            <w:tcBorders>
              <w:top w:val="single" w:sz="4" w:space="0" w:color="auto"/>
              <w:left w:val="nil"/>
              <w:bottom w:val="single" w:sz="4" w:space="0" w:color="auto"/>
              <w:right w:val="single" w:sz="4" w:space="0" w:color="auto"/>
            </w:tcBorders>
            <w:vAlign w:val="center"/>
          </w:tcPr>
          <w:p w:rsidR="008C4076" w:rsidRPr="00FF2199" w:rsidRDefault="008C4076" w:rsidP="00FD581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783" w:type="dxa"/>
            <w:tcBorders>
              <w:top w:val="single" w:sz="4" w:space="0" w:color="auto"/>
              <w:left w:val="nil"/>
              <w:bottom w:val="single" w:sz="4" w:space="0" w:color="auto"/>
              <w:right w:val="single" w:sz="4" w:space="0" w:color="auto"/>
            </w:tcBorders>
            <w:vAlign w:val="center"/>
          </w:tcPr>
          <w:p w:rsidR="008C4076" w:rsidRPr="00FF2199" w:rsidRDefault="008C4076" w:rsidP="00FD5819">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8C4076" w:rsidTr="003072B4">
        <w:trPr>
          <w:trHeight w:val="402"/>
        </w:trPr>
        <w:tc>
          <w:tcPr>
            <w:tcW w:w="640"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1984" w:type="dxa"/>
            <w:tcBorders>
              <w:top w:val="nil"/>
              <w:left w:val="nil"/>
              <w:bottom w:val="single" w:sz="4" w:space="0" w:color="auto"/>
              <w:right w:val="single" w:sz="4" w:space="0" w:color="auto"/>
            </w:tcBorders>
            <w:vAlign w:val="center"/>
          </w:tcPr>
          <w:p w:rsidR="008C4076" w:rsidRPr="00CF3189" w:rsidRDefault="008C4076" w:rsidP="008C4076">
            <w:pPr>
              <w:widowControl/>
              <w:spacing w:line="240" w:lineRule="auto"/>
              <w:jc w:val="left"/>
              <w:rPr>
                <w:rFonts w:ascii="宋体" w:hAnsi="宋体" w:cs="宋体"/>
                <w:kern w:val="0"/>
                <w:sz w:val="18"/>
                <w:szCs w:val="18"/>
              </w:rPr>
            </w:pPr>
            <w:r w:rsidRPr="00CF3189">
              <w:rPr>
                <w:rFonts w:ascii="宋体" w:hAnsi="宋体" w:cs="宋体" w:hint="eastAsia"/>
                <w:kern w:val="0"/>
                <w:sz w:val="18"/>
                <w:szCs w:val="18"/>
              </w:rPr>
              <w:t>业务流水号</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iCs/>
                <w:color w:val="000000"/>
                <w:kern w:val="0"/>
                <w:sz w:val="18"/>
                <w:szCs w:val="18"/>
              </w:rPr>
            </w:pPr>
            <w:r w:rsidRPr="00FF2199">
              <w:rPr>
                <w:rFonts w:ascii="宋体" w:hAnsi="宋体" w:cs="宋体"/>
                <w:iCs/>
                <w:color w:val="000000"/>
                <w:kern w:val="0"/>
                <w:sz w:val="18"/>
                <w:szCs w:val="18"/>
              </w:rPr>
              <w:t>DE00626</w:t>
            </w:r>
          </w:p>
        </w:tc>
        <w:tc>
          <w:tcPr>
            <w:tcW w:w="1680"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p>
        </w:tc>
        <w:tc>
          <w:tcPr>
            <w:tcW w:w="1648"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78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bl>
    <w:p w:rsidR="00CC2067" w:rsidRPr="00740357" w:rsidRDefault="00CC2067" w:rsidP="00CC2067">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lastRenderedPageBreak/>
        <w:t>表</w:t>
      </w:r>
      <w:r>
        <w:rPr>
          <w:rFonts w:ascii="黑体" w:eastAsia="黑体" w:hAnsi="黑体" w:cs="黑体"/>
          <w:color w:val="000000" w:themeColor="text1"/>
          <w:kern w:val="0"/>
        </w:rPr>
        <w:t>1</w:t>
      </w:r>
      <w:r w:rsidR="00150E37">
        <w:rPr>
          <w:rFonts w:ascii="黑体" w:eastAsia="黑体" w:hAnsi="黑体" w:cs="黑体" w:hint="eastAsia"/>
          <w:color w:val="000000" w:themeColor="text1"/>
          <w:kern w:val="0"/>
        </w:rPr>
        <w:t>6</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使用易制爆危险化学品数量信息数据项（</w:t>
      </w:r>
      <w:r w:rsidRPr="00CC2067">
        <w:rPr>
          <w:rFonts w:ascii="宋体" w:hAnsi="宋体" w:cs="黑体" w:hint="eastAsia"/>
          <w:color w:val="000000" w:themeColor="text1"/>
          <w:kern w:val="0"/>
        </w:rPr>
        <w:t>续</w:t>
      </w:r>
      <w:r>
        <w:rPr>
          <w:rFonts w:ascii="黑体" w:eastAsia="黑体" w:hAnsi="黑体" w:cs="黑体" w:hint="eastAsia"/>
          <w:color w:val="000000" w:themeColor="text1"/>
          <w:kern w:val="0"/>
        </w:rPr>
        <w:t>）</w:t>
      </w:r>
    </w:p>
    <w:tbl>
      <w:tblPr>
        <w:tblW w:w="8436" w:type="dxa"/>
        <w:tblInd w:w="-106" w:type="dxa"/>
        <w:tblLayout w:type="fixed"/>
        <w:tblLook w:val="04A0" w:firstRow="1" w:lastRow="0" w:firstColumn="1" w:lastColumn="0" w:noHBand="0" w:noVBand="1"/>
      </w:tblPr>
      <w:tblGrid>
        <w:gridCol w:w="640"/>
        <w:gridCol w:w="1984"/>
        <w:gridCol w:w="1701"/>
        <w:gridCol w:w="1680"/>
        <w:gridCol w:w="1648"/>
        <w:gridCol w:w="783"/>
      </w:tblGrid>
      <w:tr w:rsidR="00CC2067" w:rsidTr="00CD4957">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CC2067" w:rsidRPr="00FF2199" w:rsidRDefault="00CC2067"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1984" w:type="dxa"/>
            <w:tcBorders>
              <w:top w:val="single" w:sz="4" w:space="0" w:color="auto"/>
              <w:left w:val="nil"/>
              <w:bottom w:val="single" w:sz="4" w:space="0" w:color="auto"/>
              <w:right w:val="single" w:sz="4" w:space="0" w:color="auto"/>
            </w:tcBorders>
            <w:vAlign w:val="center"/>
          </w:tcPr>
          <w:p w:rsidR="00CC2067" w:rsidRPr="00FF2199" w:rsidRDefault="00CC2067"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CC2067" w:rsidRPr="00FF2199" w:rsidRDefault="00CC2067"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数据元内部标识符</w:t>
            </w:r>
          </w:p>
        </w:tc>
        <w:tc>
          <w:tcPr>
            <w:tcW w:w="1680" w:type="dxa"/>
            <w:tcBorders>
              <w:top w:val="single" w:sz="4" w:space="0" w:color="auto"/>
              <w:left w:val="nil"/>
              <w:bottom w:val="single" w:sz="4" w:space="0" w:color="auto"/>
              <w:right w:val="single" w:sz="4" w:space="0" w:color="auto"/>
            </w:tcBorders>
            <w:vAlign w:val="center"/>
          </w:tcPr>
          <w:p w:rsidR="00CC2067" w:rsidRPr="00FF2199" w:rsidRDefault="00CC2067"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限定词内部标识符</w:t>
            </w:r>
          </w:p>
        </w:tc>
        <w:tc>
          <w:tcPr>
            <w:tcW w:w="1648" w:type="dxa"/>
            <w:tcBorders>
              <w:top w:val="single" w:sz="4" w:space="0" w:color="auto"/>
              <w:left w:val="nil"/>
              <w:bottom w:val="single" w:sz="4" w:space="0" w:color="auto"/>
              <w:right w:val="single" w:sz="4" w:space="0" w:color="auto"/>
            </w:tcBorders>
            <w:vAlign w:val="center"/>
          </w:tcPr>
          <w:p w:rsidR="00CC2067" w:rsidRPr="00FF2199" w:rsidRDefault="00CC2067"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783" w:type="dxa"/>
            <w:tcBorders>
              <w:top w:val="single" w:sz="4" w:space="0" w:color="auto"/>
              <w:left w:val="nil"/>
              <w:bottom w:val="single" w:sz="4" w:space="0" w:color="auto"/>
              <w:right w:val="single" w:sz="4" w:space="0" w:color="auto"/>
            </w:tcBorders>
            <w:vAlign w:val="center"/>
          </w:tcPr>
          <w:p w:rsidR="00CC2067" w:rsidRPr="00FF2199" w:rsidRDefault="00CC2067"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153D39" w:rsidRPr="00FF2199" w:rsidTr="00A21CF0">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153D39" w:rsidRPr="00FF2199" w:rsidRDefault="00153D39"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1984" w:type="dxa"/>
            <w:tcBorders>
              <w:top w:val="single" w:sz="4" w:space="0" w:color="auto"/>
              <w:left w:val="nil"/>
              <w:bottom w:val="single" w:sz="4" w:space="0" w:color="auto"/>
              <w:right w:val="single" w:sz="4" w:space="0" w:color="auto"/>
            </w:tcBorders>
            <w:vAlign w:val="center"/>
          </w:tcPr>
          <w:p w:rsidR="00153D39" w:rsidRPr="00CF3189" w:rsidRDefault="00153D39" w:rsidP="00A21CF0">
            <w:pPr>
              <w:widowControl/>
              <w:spacing w:line="240" w:lineRule="auto"/>
              <w:jc w:val="left"/>
              <w:rPr>
                <w:rFonts w:ascii="宋体" w:cs="Times New Roman"/>
                <w:kern w:val="0"/>
                <w:sz w:val="18"/>
                <w:szCs w:val="18"/>
              </w:rPr>
            </w:pPr>
            <w:r w:rsidRPr="00CF3189">
              <w:rPr>
                <w:rFonts w:ascii="宋体" w:hAnsi="宋体" w:cs="宋体" w:hint="eastAsia"/>
                <w:kern w:val="0"/>
                <w:sz w:val="18"/>
                <w:szCs w:val="18"/>
              </w:rPr>
              <w:t>易制爆储存场所编码</w:t>
            </w:r>
          </w:p>
        </w:tc>
        <w:tc>
          <w:tcPr>
            <w:tcW w:w="1701" w:type="dxa"/>
            <w:tcBorders>
              <w:top w:val="single" w:sz="4" w:space="0" w:color="auto"/>
              <w:left w:val="nil"/>
              <w:bottom w:val="single" w:sz="4" w:space="0" w:color="auto"/>
              <w:right w:val="single" w:sz="4" w:space="0" w:color="auto"/>
            </w:tcBorders>
            <w:vAlign w:val="center"/>
          </w:tcPr>
          <w:p w:rsidR="00153D39" w:rsidRPr="00FF2199" w:rsidRDefault="00153D39" w:rsidP="00A21CF0">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DEY0011</w:t>
            </w:r>
          </w:p>
        </w:tc>
        <w:tc>
          <w:tcPr>
            <w:tcW w:w="1680" w:type="dxa"/>
            <w:tcBorders>
              <w:top w:val="single" w:sz="4" w:space="0" w:color="auto"/>
              <w:left w:val="nil"/>
              <w:bottom w:val="single" w:sz="4" w:space="0" w:color="auto"/>
              <w:right w:val="single" w:sz="4" w:space="0" w:color="auto"/>
            </w:tcBorders>
            <w:vAlign w:val="center"/>
          </w:tcPr>
          <w:p w:rsidR="00153D39" w:rsidRPr="00FF2199" w:rsidRDefault="00153D39" w:rsidP="00A21CF0">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48" w:type="dxa"/>
            <w:tcBorders>
              <w:top w:val="single" w:sz="4" w:space="0" w:color="auto"/>
              <w:left w:val="nil"/>
              <w:bottom w:val="single" w:sz="4" w:space="0" w:color="auto"/>
              <w:right w:val="single" w:sz="4" w:space="0" w:color="auto"/>
            </w:tcBorders>
            <w:vAlign w:val="center"/>
          </w:tcPr>
          <w:p w:rsidR="00153D39" w:rsidRPr="00FF2199" w:rsidRDefault="00153D39" w:rsidP="00A21CF0">
            <w:pPr>
              <w:widowControl/>
              <w:spacing w:line="240" w:lineRule="auto"/>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783" w:type="dxa"/>
            <w:tcBorders>
              <w:top w:val="single" w:sz="4" w:space="0" w:color="auto"/>
              <w:left w:val="nil"/>
              <w:bottom w:val="single" w:sz="4" w:space="0" w:color="auto"/>
              <w:right w:val="single" w:sz="4" w:space="0" w:color="auto"/>
            </w:tcBorders>
            <w:vAlign w:val="center"/>
          </w:tcPr>
          <w:p w:rsidR="00153D39" w:rsidRPr="00FF2199" w:rsidRDefault="00153D39"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153D39" w:rsidRPr="00FF2199" w:rsidTr="00A21CF0">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153D39" w:rsidRPr="00FF2199" w:rsidRDefault="00153D39"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1984" w:type="dxa"/>
            <w:tcBorders>
              <w:top w:val="single" w:sz="4" w:space="0" w:color="auto"/>
              <w:left w:val="nil"/>
              <w:bottom w:val="single" w:sz="4" w:space="0" w:color="auto"/>
              <w:right w:val="single" w:sz="4" w:space="0" w:color="auto"/>
            </w:tcBorders>
            <w:vAlign w:val="center"/>
          </w:tcPr>
          <w:p w:rsidR="00153D39" w:rsidRPr="00CF3189" w:rsidRDefault="00153D39" w:rsidP="00A21CF0">
            <w:pPr>
              <w:widowControl/>
              <w:spacing w:line="240" w:lineRule="auto"/>
              <w:jc w:val="left"/>
              <w:rPr>
                <w:rFonts w:ascii="宋体" w:cs="Times New Roman"/>
                <w:kern w:val="0"/>
                <w:sz w:val="18"/>
                <w:szCs w:val="18"/>
              </w:rPr>
            </w:pPr>
            <w:r w:rsidRPr="00CF3189">
              <w:rPr>
                <w:rFonts w:ascii="宋体" w:hAnsi="宋体" w:cs="宋体" w:hint="eastAsia"/>
                <w:sz w:val="18"/>
                <w:szCs w:val="18"/>
              </w:rPr>
              <w:t>易制爆危险化学品代码</w:t>
            </w:r>
          </w:p>
        </w:tc>
        <w:tc>
          <w:tcPr>
            <w:tcW w:w="1701" w:type="dxa"/>
            <w:tcBorders>
              <w:top w:val="single" w:sz="4" w:space="0" w:color="auto"/>
              <w:left w:val="nil"/>
              <w:bottom w:val="single" w:sz="4" w:space="0" w:color="auto"/>
              <w:right w:val="single" w:sz="4" w:space="0" w:color="auto"/>
            </w:tcBorders>
            <w:vAlign w:val="center"/>
          </w:tcPr>
          <w:p w:rsidR="00153D39" w:rsidRPr="00FF2199" w:rsidRDefault="00153D39" w:rsidP="00A21CF0">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DEY0014</w:t>
            </w:r>
          </w:p>
        </w:tc>
        <w:tc>
          <w:tcPr>
            <w:tcW w:w="1680" w:type="dxa"/>
            <w:tcBorders>
              <w:top w:val="single" w:sz="4" w:space="0" w:color="auto"/>
              <w:left w:val="nil"/>
              <w:bottom w:val="single" w:sz="4" w:space="0" w:color="auto"/>
              <w:right w:val="single" w:sz="4" w:space="0" w:color="auto"/>
            </w:tcBorders>
            <w:vAlign w:val="center"/>
          </w:tcPr>
          <w:p w:rsidR="00153D39" w:rsidRPr="00FF2199" w:rsidRDefault="00153D39" w:rsidP="00A21CF0">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48" w:type="dxa"/>
            <w:tcBorders>
              <w:top w:val="single" w:sz="4" w:space="0" w:color="auto"/>
              <w:left w:val="nil"/>
              <w:bottom w:val="single" w:sz="4" w:space="0" w:color="auto"/>
              <w:right w:val="single" w:sz="4" w:space="0" w:color="auto"/>
            </w:tcBorders>
            <w:vAlign w:val="center"/>
          </w:tcPr>
          <w:p w:rsidR="00153D39" w:rsidRPr="00FF2199" w:rsidRDefault="00153D39" w:rsidP="00A21CF0">
            <w:pPr>
              <w:widowControl/>
              <w:spacing w:line="240" w:lineRule="auto"/>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783" w:type="dxa"/>
            <w:tcBorders>
              <w:top w:val="single" w:sz="4" w:space="0" w:color="auto"/>
              <w:left w:val="nil"/>
              <w:bottom w:val="single" w:sz="4" w:space="0" w:color="auto"/>
              <w:right w:val="single" w:sz="4" w:space="0" w:color="auto"/>
            </w:tcBorders>
            <w:vAlign w:val="center"/>
          </w:tcPr>
          <w:p w:rsidR="00153D39" w:rsidRPr="00FF2199" w:rsidRDefault="00153D39"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153D39" w:rsidRPr="00FF2199" w:rsidTr="00A21CF0">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153D39" w:rsidRPr="005142D0" w:rsidRDefault="00153D39" w:rsidP="00A21CF0">
            <w:pPr>
              <w:widowControl/>
              <w:spacing w:line="240" w:lineRule="auto"/>
              <w:rPr>
                <w:rFonts w:ascii="宋体" w:hAnsi="宋体" w:cs="宋体"/>
                <w:kern w:val="0"/>
                <w:sz w:val="18"/>
                <w:szCs w:val="18"/>
              </w:rPr>
            </w:pPr>
            <w:r w:rsidRPr="005142D0">
              <w:rPr>
                <w:rFonts w:ascii="宋体" w:hAnsi="宋体" w:cs="宋体" w:hint="eastAsia"/>
                <w:kern w:val="0"/>
                <w:sz w:val="18"/>
                <w:szCs w:val="18"/>
              </w:rPr>
              <w:t>4</w:t>
            </w:r>
          </w:p>
        </w:tc>
        <w:tc>
          <w:tcPr>
            <w:tcW w:w="1984" w:type="dxa"/>
            <w:tcBorders>
              <w:top w:val="single" w:sz="4" w:space="0" w:color="auto"/>
              <w:left w:val="nil"/>
              <w:bottom w:val="single" w:sz="4" w:space="0" w:color="auto"/>
              <w:right w:val="single" w:sz="4" w:space="0" w:color="auto"/>
            </w:tcBorders>
            <w:vAlign w:val="center"/>
          </w:tcPr>
          <w:p w:rsidR="00153D39" w:rsidRPr="005142D0" w:rsidRDefault="00153D39" w:rsidP="00A21CF0">
            <w:pPr>
              <w:widowControl/>
              <w:spacing w:line="240" w:lineRule="auto"/>
              <w:rPr>
                <w:rFonts w:ascii="宋体" w:hAnsi="宋体" w:cs="宋体"/>
                <w:kern w:val="0"/>
                <w:sz w:val="18"/>
                <w:szCs w:val="18"/>
              </w:rPr>
            </w:pPr>
            <w:r w:rsidRPr="005142D0">
              <w:rPr>
                <w:rFonts w:ascii="宋体" w:hAnsi="宋体" w:cs="宋体" w:hint="eastAsia"/>
                <w:kern w:val="0"/>
                <w:sz w:val="18"/>
                <w:szCs w:val="18"/>
              </w:rPr>
              <w:t>别称_名称</w:t>
            </w:r>
          </w:p>
        </w:tc>
        <w:tc>
          <w:tcPr>
            <w:tcW w:w="1701" w:type="dxa"/>
            <w:tcBorders>
              <w:top w:val="single" w:sz="4" w:space="0" w:color="auto"/>
              <w:left w:val="nil"/>
              <w:bottom w:val="single" w:sz="4" w:space="0" w:color="auto"/>
              <w:right w:val="single" w:sz="4" w:space="0" w:color="auto"/>
            </w:tcBorders>
            <w:vAlign w:val="center"/>
          </w:tcPr>
          <w:p w:rsidR="00153D39" w:rsidRPr="005142D0" w:rsidRDefault="00153D39" w:rsidP="00A21CF0">
            <w:pPr>
              <w:widowControl/>
              <w:spacing w:line="240" w:lineRule="auto"/>
              <w:jc w:val="left"/>
              <w:rPr>
                <w:rFonts w:ascii="宋体" w:hAnsi="宋体" w:cs="宋体"/>
                <w:kern w:val="0"/>
                <w:sz w:val="18"/>
                <w:szCs w:val="18"/>
              </w:rPr>
            </w:pPr>
            <w:r w:rsidRPr="005142D0">
              <w:rPr>
                <w:rFonts w:ascii="宋体" w:hAnsi="宋体" w:cs="宋体"/>
                <w:kern w:val="0"/>
                <w:sz w:val="18"/>
                <w:szCs w:val="18"/>
              </w:rPr>
              <w:t>DE</w:t>
            </w:r>
            <w:r w:rsidRPr="005142D0">
              <w:rPr>
                <w:rFonts w:ascii="宋体" w:hAnsi="宋体" w:cs="宋体" w:hint="eastAsia"/>
                <w:kern w:val="0"/>
                <w:sz w:val="18"/>
                <w:szCs w:val="18"/>
              </w:rPr>
              <w:t>00928</w:t>
            </w:r>
          </w:p>
        </w:tc>
        <w:tc>
          <w:tcPr>
            <w:tcW w:w="1680" w:type="dxa"/>
            <w:tcBorders>
              <w:top w:val="single" w:sz="4" w:space="0" w:color="auto"/>
              <w:left w:val="nil"/>
              <w:bottom w:val="single" w:sz="4" w:space="0" w:color="auto"/>
              <w:right w:val="single" w:sz="4" w:space="0" w:color="auto"/>
            </w:tcBorders>
            <w:vAlign w:val="center"/>
          </w:tcPr>
          <w:p w:rsidR="00153D39" w:rsidRPr="005142D0" w:rsidRDefault="00C707C9" w:rsidP="00A21CF0">
            <w:pPr>
              <w:widowControl/>
              <w:spacing w:line="240" w:lineRule="auto"/>
              <w:jc w:val="left"/>
              <w:rPr>
                <w:rFonts w:ascii="宋体" w:hAnsi="宋体" w:cs="宋体"/>
                <w:i/>
                <w:kern w:val="0"/>
                <w:sz w:val="18"/>
                <w:szCs w:val="18"/>
              </w:rPr>
            </w:pPr>
            <w:r>
              <w:rPr>
                <w:rFonts w:ascii="宋体" w:hAnsi="宋体" w:cs="宋体"/>
                <w:i/>
                <w:kern w:val="0"/>
                <w:sz w:val="18"/>
                <w:szCs w:val="18"/>
              </w:rPr>
              <w:t>DQR0045</w:t>
            </w:r>
          </w:p>
        </w:tc>
        <w:tc>
          <w:tcPr>
            <w:tcW w:w="1648" w:type="dxa"/>
            <w:tcBorders>
              <w:top w:val="single" w:sz="4" w:space="0" w:color="auto"/>
              <w:left w:val="nil"/>
              <w:bottom w:val="single" w:sz="4" w:space="0" w:color="auto"/>
              <w:right w:val="single" w:sz="4" w:space="0" w:color="auto"/>
            </w:tcBorders>
            <w:vAlign w:val="center"/>
          </w:tcPr>
          <w:p w:rsidR="00153D39" w:rsidRPr="005142D0" w:rsidRDefault="00153D39" w:rsidP="00A21CF0">
            <w:pPr>
              <w:widowControl/>
              <w:spacing w:line="240" w:lineRule="auto"/>
              <w:rPr>
                <w:rFonts w:ascii="宋体" w:hAnsi="宋体" w:cs="宋体"/>
                <w:kern w:val="0"/>
                <w:sz w:val="18"/>
                <w:szCs w:val="18"/>
              </w:rPr>
            </w:pPr>
            <w:r w:rsidRPr="005142D0">
              <w:rPr>
                <w:rFonts w:ascii="宋体" w:hAnsi="宋体" w:cs="宋体" w:hint="eastAsia"/>
                <w:kern w:val="0"/>
                <w:sz w:val="18"/>
                <w:szCs w:val="18"/>
              </w:rPr>
              <w:t>BC_MC</w:t>
            </w:r>
          </w:p>
        </w:tc>
        <w:tc>
          <w:tcPr>
            <w:tcW w:w="783" w:type="dxa"/>
            <w:tcBorders>
              <w:top w:val="single" w:sz="4" w:space="0" w:color="auto"/>
              <w:left w:val="nil"/>
              <w:bottom w:val="single" w:sz="4" w:space="0" w:color="auto"/>
              <w:right w:val="single" w:sz="4" w:space="0" w:color="auto"/>
            </w:tcBorders>
            <w:vAlign w:val="center"/>
          </w:tcPr>
          <w:p w:rsidR="00153D39" w:rsidRPr="005142D0" w:rsidRDefault="00153D39" w:rsidP="00A21CF0">
            <w:pPr>
              <w:widowControl/>
              <w:spacing w:line="240" w:lineRule="auto"/>
              <w:rPr>
                <w:rFonts w:ascii="宋体" w:cs="Times New Roman"/>
                <w:kern w:val="0"/>
                <w:sz w:val="18"/>
                <w:szCs w:val="18"/>
              </w:rPr>
            </w:pPr>
          </w:p>
        </w:tc>
      </w:tr>
      <w:tr w:rsidR="00153D39" w:rsidRPr="00FF2199" w:rsidTr="00A21CF0">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153D39" w:rsidRDefault="00153D39" w:rsidP="00A21CF0">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5</w:t>
            </w:r>
          </w:p>
        </w:tc>
        <w:tc>
          <w:tcPr>
            <w:tcW w:w="1984" w:type="dxa"/>
            <w:tcBorders>
              <w:top w:val="single" w:sz="4" w:space="0" w:color="auto"/>
              <w:left w:val="nil"/>
              <w:bottom w:val="single" w:sz="4" w:space="0" w:color="auto"/>
              <w:right w:val="single" w:sz="4" w:space="0" w:color="auto"/>
            </w:tcBorders>
            <w:vAlign w:val="center"/>
          </w:tcPr>
          <w:p w:rsidR="00153D39" w:rsidRPr="00D3384C" w:rsidRDefault="00153D39" w:rsidP="00A21CF0">
            <w:pPr>
              <w:widowControl/>
              <w:spacing w:line="240" w:lineRule="auto"/>
              <w:rPr>
                <w:rFonts w:ascii="宋体" w:cs="Times New Roman"/>
                <w:kern w:val="0"/>
                <w:sz w:val="18"/>
                <w:szCs w:val="18"/>
              </w:rPr>
            </w:pPr>
            <w:r w:rsidRPr="00D3384C">
              <w:rPr>
                <w:rFonts w:ascii="宋体" w:hAnsi="宋体" w:cs="宋体" w:hint="eastAsia"/>
                <w:kern w:val="0"/>
                <w:sz w:val="18"/>
                <w:szCs w:val="18"/>
              </w:rPr>
              <w:t>使用</w:t>
            </w:r>
          </w:p>
        </w:tc>
        <w:tc>
          <w:tcPr>
            <w:tcW w:w="1701" w:type="dxa"/>
            <w:tcBorders>
              <w:top w:val="single" w:sz="4" w:space="0" w:color="auto"/>
              <w:left w:val="nil"/>
              <w:bottom w:val="single" w:sz="4" w:space="0" w:color="auto"/>
              <w:right w:val="single" w:sz="4" w:space="0" w:color="auto"/>
            </w:tcBorders>
            <w:vAlign w:val="center"/>
          </w:tcPr>
          <w:p w:rsidR="00153D39" w:rsidRPr="00D3384C" w:rsidRDefault="00153D39" w:rsidP="00A21CF0">
            <w:pPr>
              <w:widowControl/>
              <w:spacing w:line="240" w:lineRule="auto"/>
              <w:rPr>
                <w:rFonts w:ascii="宋体" w:hAnsi="宋体" w:cs="宋体"/>
                <w:kern w:val="0"/>
                <w:sz w:val="18"/>
                <w:szCs w:val="18"/>
              </w:rPr>
            </w:pPr>
          </w:p>
        </w:tc>
        <w:tc>
          <w:tcPr>
            <w:tcW w:w="1680" w:type="dxa"/>
            <w:tcBorders>
              <w:top w:val="single" w:sz="4" w:space="0" w:color="auto"/>
              <w:left w:val="nil"/>
              <w:bottom w:val="single" w:sz="4" w:space="0" w:color="auto"/>
              <w:right w:val="single" w:sz="4" w:space="0" w:color="auto"/>
            </w:tcBorders>
            <w:vAlign w:val="center"/>
          </w:tcPr>
          <w:p w:rsidR="00153D39" w:rsidRPr="003072B4" w:rsidRDefault="00153D39" w:rsidP="00A21CF0">
            <w:pPr>
              <w:widowControl/>
              <w:spacing w:line="240" w:lineRule="auto"/>
              <w:rPr>
                <w:rFonts w:ascii="宋体" w:cs="Times New Roman"/>
                <w:i/>
                <w:color w:val="000000" w:themeColor="text1"/>
                <w:kern w:val="0"/>
                <w:sz w:val="18"/>
                <w:szCs w:val="18"/>
              </w:rPr>
            </w:pPr>
            <w:r w:rsidRPr="003072B4">
              <w:rPr>
                <w:rFonts w:ascii="宋体" w:hAnsi="宋体" w:cs="宋体"/>
                <w:i/>
                <w:color w:val="000000"/>
                <w:kern w:val="0"/>
                <w:sz w:val="18"/>
                <w:szCs w:val="18"/>
              </w:rPr>
              <w:t>DQR00</w:t>
            </w:r>
            <w:r w:rsidRPr="003072B4">
              <w:rPr>
                <w:rFonts w:ascii="宋体" w:hAnsi="宋体" w:cs="宋体" w:hint="eastAsia"/>
                <w:i/>
                <w:color w:val="000000"/>
                <w:kern w:val="0"/>
                <w:sz w:val="18"/>
                <w:szCs w:val="18"/>
              </w:rPr>
              <w:t>42</w:t>
            </w:r>
          </w:p>
        </w:tc>
        <w:tc>
          <w:tcPr>
            <w:tcW w:w="1648"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rPr>
                <w:rFonts w:ascii="宋体" w:cs="Times New Roman"/>
                <w:color w:val="000000" w:themeColor="text1"/>
                <w:kern w:val="0"/>
                <w:sz w:val="18"/>
                <w:szCs w:val="18"/>
              </w:rPr>
            </w:pPr>
            <w:r>
              <w:rPr>
                <w:rFonts w:ascii="宋体" w:cs="Times New Roman" w:hint="eastAsia"/>
                <w:color w:val="000000" w:themeColor="text1"/>
                <w:kern w:val="0"/>
                <w:sz w:val="18"/>
                <w:szCs w:val="18"/>
              </w:rPr>
              <w:t>SY</w:t>
            </w:r>
          </w:p>
        </w:tc>
        <w:tc>
          <w:tcPr>
            <w:tcW w:w="783"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rPr>
                <w:rFonts w:ascii="宋体" w:cs="Times New Roman"/>
                <w:color w:val="000000" w:themeColor="text1"/>
                <w:kern w:val="0"/>
                <w:sz w:val="18"/>
                <w:szCs w:val="18"/>
              </w:rPr>
            </w:pPr>
          </w:p>
        </w:tc>
      </w:tr>
      <w:tr w:rsidR="00153D39" w:rsidRPr="00FF2199" w:rsidTr="00A21CF0">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1984" w:type="dxa"/>
            <w:tcBorders>
              <w:top w:val="single" w:sz="4" w:space="0" w:color="auto"/>
              <w:left w:val="nil"/>
              <w:bottom w:val="single" w:sz="4" w:space="0" w:color="auto"/>
              <w:right w:val="single" w:sz="4" w:space="0" w:color="auto"/>
            </w:tcBorders>
            <w:vAlign w:val="center"/>
          </w:tcPr>
          <w:p w:rsidR="00153D39" w:rsidRPr="007E65C8" w:rsidRDefault="00153D39" w:rsidP="00A21CF0">
            <w:pPr>
              <w:widowControl/>
              <w:spacing w:line="240" w:lineRule="auto"/>
              <w:ind w:firstLineChars="100" w:firstLine="180"/>
              <w:jc w:val="left"/>
              <w:rPr>
                <w:rFonts w:ascii="宋体" w:hAnsi="宋体" w:cs="宋体"/>
                <w:sz w:val="18"/>
                <w:szCs w:val="18"/>
              </w:rPr>
            </w:pPr>
            <w:r w:rsidRPr="007E65C8">
              <w:rPr>
                <w:rFonts w:ascii="宋体" w:hAnsi="宋体" w:cs="宋体" w:hint="eastAsia"/>
                <w:sz w:val="18"/>
                <w:szCs w:val="18"/>
              </w:rPr>
              <w:t>易制爆危险化学品计量单位类型</w:t>
            </w:r>
          </w:p>
        </w:tc>
        <w:tc>
          <w:tcPr>
            <w:tcW w:w="1701" w:type="dxa"/>
            <w:tcBorders>
              <w:top w:val="single" w:sz="4" w:space="0" w:color="auto"/>
              <w:left w:val="nil"/>
              <w:bottom w:val="single" w:sz="4" w:space="0" w:color="auto"/>
              <w:right w:val="single" w:sz="4" w:space="0" w:color="auto"/>
            </w:tcBorders>
            <w:vAlign w:val="center"/>
          </w:tcPr>
          <w:p w:rsidR="00153D39" w:rsidRPr="00D3384C" w:rsidRDefault="00153D39" w:rsidP="00A21CF0">
            <w:pPr>
              <w:jc w:val="left"/>
              <w:rPr>
                <w:rFonts w:ascii="宋体" w:hAnsi="宋体" w:cs="宋体"/>
                <w:sz w:val="18"/>
                <w:szCs w:val="18"/>
              </w:rPr>
            </w:pPr>
            <w:r w:rsidRPr="007E65C8">
              <w:rPr>
                <w:rFonts w:ascii="宋体" w:hAnsi="宋体"/>
                <w:sz w:val="18"/>
                <w:szCs w:val="18"/>
              </w:rPr>
              <w:t>DEY0035</w:t>
            </w:r>
          </w:p>
        </w:tc>
        <w:tc>
          <w:tcPr>
            <w:tcW w:w="1680"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sz w:val="18"/>
                <w:szCs w:val="18"/>
              </w:rPr>
            </w:pPr>
          </w:p>
        </w:tc>
        <w:tc>
          <w:tcPr>
            <w:tcW w:w="1648"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SY_</w:t>
            </w:r>
            <w:r>
              <w:t xml:space="preserve"> </w:t>
            </w:r>
            <w:r w:rsidR="009314AE">
              <w:rPr>
                <w:rFonts w:ascii="宋体" w:hAnsi="宋体" w:cs="宋体"/>
                <w:color w:val="000000" w:themeColor="text1"/>
                <w:kern w:val="0"/>
                <w:sz w:val="18"/>
                <w:szCs w:val="18"/>
              </w:rPr>
              <w:t>Y</w:t>
            </w:r>
            <w:r w:rsidR="009314AE">
              <w:rPr>
                <w:rFonts w:ascii="宋体" w:hAnsi="宋体" w:cs="宋体" w:hint="eastAsia"/>
                <w:color w:val="000000" w:themeColor="text1"/>
                <w:kern w:val="0"/>
                <w:sz w:val="18"/>
                <w:szCs w:val="18"/>
              </w:rPr>
              <w:t>Z</w:t>
            </w:r>
            <w:r w:rsidRPr="001C37A6">
              <w:rPr>
                <w:rFonts w:ascii="宋体" w:hAnsi="宋体" w:cs="宋体"/>
                <w:color w:val="000000" w:themeColor="text1"/>
                <w:kern w:val="0"/>
                <w:sz w:val="18"/>
                <w:szCs w:val="18"/>
              </w:rPr>
              <w:t>BWXHXPJLDWLX</w:t>
            </w:r>
          </w:p>
        </w:tc>
        <w:tc>
          <w:tcPr>
            <w:tcW w:w="783" w:type="dxa"/>
            <w:tcBorders>
              <w:top w:val="single" w:sz="4" w:space="0" w:color="auto"/>
              <w:left w:val="nil"/>
              <w:bottom w:val="single" w:sz="4" w:space="0" w:color="auto"/>
              <w:right w:val="single" w:sz="4" w:space="0" w:color="auto"/>
            </w:tcBorders>
            <w:vAlign w:val="center"/>
          </w:tcPr>
          <w:p w:rsidR="00153D39" w:rsidRDefault="00153D39" w:rsidP="00A21CF0">
            <w:r w:rsidRPr="003F5787">
              <w:rPr>
                <w:rFonts w:ascii="宋体" w:hAnsi="宋体" w:cs="宋体" w:hint="eastAsia"/>
                <w:color w:val="000000"/>
                <w:kern w:val="0"/>
                <w:sz w:val="18"/>
                <w:szCs w:val="18"/>
              </w:rPr>
              <w:t>非空</w:t>
            </w:r>
          </w:p>
        </w:tc>
      </w:tr>
      <w:tr w:rsidR="00153D39" w:rsidRPr="00FF2199" w:rsidTr="00CC2067">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1984" w:type="dxa"/>
            <w:tcBorders>
              <w:top w:val="single" w:sz="4" w:space="0" w:color="auto"/>
              <w:left w:val="nil"/>
              <w:bottom w:val="single" w:sz="4" w:space="0" w:color="auto"/>
              <w:right w:val="single" w:sz="4" w:space="0" w:color="auto"/>
            </w:tcBorders>
            <w:vAlign w:val="center"/>
          </w:tcPr>
          <w:p w:rsidR="00153D39" w:rsidRPr="00D3384C" w:rsidDel="00477EA2" w:rsidRDefault="00153D39" w:rsidP="00A21CF0">
            <w:pPr>
              <w:widowControl/>
              <w:spacing w:line="240" w:lineRule="auto"/>
              <w:ind w:firstLineChars="100" w:firstLine="180"/>
              <w:jc w:val="left"/>
              <w:rPr>
                <w:rFonts w:ascii="宋体" w:hAnsi="宋体" w:cs="宋体"/>
                <w:sz w:val="18"/>
                <w:szCs w:val="18"/>
              </w:rPr>
            </w:pPr>
            <w:r w:rsidRPr="00D3384C">
              <w:rPr>
                <w:rFonts w:ascii="宋体" w:hAnsi="宋体" w:cs="宋体" w:hint="eastAsia"/>
                <w:sz w:val="18"/>
                <w:szCs w:val="18"/>
              </w:rPr>
              <w:t>数值</w:t>
            </w:r>
          </w:p>
        </w:tc>
        <w:tc>
          <w:tcPr>
            <w:tcW w:w="1701" w:type="dxa"/>
            <w:tcBorders>
              <w:top w:val="single" w:sz="4" w:space="0" w:color="auto"/>
              <w:left w:val="nil"/>
              <w:bottom w:val="single" w:sz="4" w:space="0" w:color="auto"/>
              <w:right w:val="single" w:sz="4" w:space="0" w:color="auto"/>
            </w:tcBorders>
            <w:vAlign w:val="center"/>
          </w:tcPr>
          <w:p w:rsidR="00153D39" w:rsidRPr="00D3384C" w:rsidRDefault="00153D39" w:rsidP="00A21CF0">
            <w:pPr>
              <w:widowControl/>
              <w:spacing w:line="240" w:lineRule="auto"/>
              <w:jc w:val="left"/>
              <w:rPr>
                <w:rFonts w:ascii="宋体" w:hAnsi="宋体" w:cs="宋体"/>
                <w:sz w:val="18"/>
                <w:szCs w:val="18"/>
              </w:rPr>
            </w:pPr>
            <w:r w:rsidRPr="00D3384C">
              <w:rPr>
                <w:rFonts w:ascii="宋体" w:hAnsi="宋体"/>
                <w:sz w:val="18"/>
                <w:szCs w:val="18"/>
              </w:rPr>
              <w:t>DE0</w:t>
            </w:r>
            <w:r w:rsidRPr="00D3384C">
              <w:rPr>
                <w:rFonts w:ascii="宋体" w:hAnsi="宋体" w:hint="eastAsia"/>
                <w:sz w:val="18"/>
                <w:szCs w:val="18"/>
              </w:rPr>
              <w:t>1181</w:t>
            </w:r>
          </w:p>
        </w:tc>
        <w:tc>
          <w:tcPr>
            <w:tcW w:w="1680"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sz w:val="18"/>
                <w:szCs w:val="18"/>
              </w:rPr>
            </w:pPr>
          </w:p>
        </w:tc>
        <w:tc>
          <w:tcPr>
            <w:tcW w:w="1648"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SY_SZ</w:t>
            </w:r>
          </w:p>
        </w:tc>
        <w:tc>
          <w:tcPr>
            <w:tcW w:w="783" w:type="dxa"/>
            <w:tcBorders>
              <w:top w:val="single" w:sz="4" w:space="0" w:color="auto"/>
              <w:left w:val="nil"/>
              <w:bottom w:val="single" w:sz="4" w:space="0" w:color="auto"/>
              <w:right w:val="single" w:sz="4" w:space="0" w:color="auto"/>
            </w:tcBorders>
            <w:vAlign w:val="center"/>
          </w:tcPr>
          <w:p w:rsidR="00153D39" w:rsidRDefault="00153D39" w:rsidP="00A21CF0">
            <w:r w:rsidRPr="003F5787">
              <w:rPr>
                <w:rFonts w:ascii="宋体" w:hAnsi="宋体" w:cs="宋体" w:hint="eastAsia"/>
                <w:color w:val="000000"/>
                <w:kern w:val="0"/>
                <w:sz w:val="18"/>
                <w:szCs w:val="18"/>
              </w:rPr>
              <w:t>非空</w:t>
            </w:r>
          </w:p>
        </w:tc>
      </w:tr>
      <w:tr w:rsidR="00CC2067" w:rsidRPr="00FF2199" w:rsidTr="00CC2067">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CC2067" w:rsidRPr="00FF2199" w:rsidRDefault="00F06752" w:rsidP="00CD4957">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1984" w:type="dxa"/>
            <w:tcBorders>
              <w:top w:val="single" w:sz="4" w:space="0" w:color="auto"/>
              <w:left w:val="nil"/>
              <w:bottom w:val="single" w:sz="4" w:space="0" w:color="auto"/>
              <w:right w:val="single" w:sz="4" w:space="0" w:color="auto"/>
            </w:tcBorders>
            <w:vAlign w:val="center"/>
          </w:tcPr>
          <w:p w:rsidR="00CC2067" w:rsidRPr="00CC2067" w:rsidRDefault="00CC2067" w:rsidP="00CD4957">
            <w:pPr>
              <w:widowControl/>
              <w:spacing w:line="240" w:lineRule="auto"/>
              <w:jc w:val="left"/>
              <w:rPr>
                <w:rFonts w:ascii="宋体" w:hAnsi="宋体" w:cs="宋体"/>
                <w:color w:val="000000"/>
                <w:kern w:val="0"/>
                <w:sz w:val="18"/>
                <w:szCs w:val="18"/>
              </w:rPr>
            </w:pPr>
            <w:r w:rsidRPr="00CC2067">
              <w:rPr>
                <w:rFonts w:ascii="宋体" w:hAnsi="宋体" w:cs="宋体" w:hint="eastAsia"/>
                <w:color w:val="000000"/>
                <w:kern w:val="0"/>
                <w:sz w:val="18"/>
                <w:szCs w:val="18"/>
              </w:rPr>
              <w:t>用途_备注</w:t>
            </w:r>
          </w:p>
        </w:tc>
        <w:tc>
          <w:tcPr>
            <w:tcW w:w="1701" w:type="dxa"/>
            <w:tcBorders>
              <w:top w:val="single" w:sz="4" w:space="0" w:color="auto"/>
              <w:left w:val="nil"/>
              <w:bottom w:val="single" w:sz="4" w:space="0" w:color="auto"/>
              <w:right w:val="single" w:sz="4" w:space="0" w:color="auto"/>
            </w:tcBorders>
            <w:vAlign w:val="center"/>
          </w:tcPr>
          <w:p w:rsidR="00CC2067" w:rsidRPr="00CC2067" w:rsidRDefault="00CC2067" w:rsidP="00CD4957">
            <w:pPr>
              <w:widowControl/>
              <w:spacing w:line="240" w:lineRule="auto"/>
              <w:jc w:val="left"/>
              <w:rPr>
                <w:rFonts w:ascii="宋体" w:hAnsi="宋体" w:cs="宋体"/>
                <w:color w:val="000000"/>
                <w:kern w:val="0"/>
                <w:sz w:val="18"/>
                <w:szCs w:val="18"/>
              </w:rPr>
            </w:pPr>
            <w:r w:rsidRPr="00CC2067">
              <w:rPr>
                <w:rFonts w:ascii="宋体" w:hAnsi="宋体" w:cs="宋体"/>
                <w:color w:val="000000"/>
                <w:kern w:val="0"/>
                <w:sz w:val="18"/>
                <w:szCs w:val="18"/>
              </w:rPr>
              <w:t>DE00503</w:t>
            </w:r>
          </w:p>
        </w:tc>
        <w:tc>
          <w:tcPr>
            <w:tcW w:w="1680" w:type="dxa"/>
            <w:tcBorders>
              <w:top w:val="single" w:sz="4" w:space="0" w:color="auto"/>
              <w:left w:val="nil"/>
              <w:bottom w:val="single" w:sz="4" w:space="0" w:color="auto"/>
              <w:right w:val="single" w:sz="4" w:space="0" w:color="auto"/>
            </w:tcBorders>
            <w:vAlign w:val="center"/>
          </w:tcPr>
          <w:p w:rsidR="00CC2067" w:rsidRPr="00CC2067" w:rsidRDefault="00CC2067" w:rsidP="00CC2067">
            <w:pPr>
              <w:widowControl/>
              <w:spacing w:line="240" w:lineRule="auto"/>
              <w:jc w:val="left"/>
              <w:rPr>
                <w:rFonts w:ascii="宋体" w:hAnsi="宋体" w:cs="宋体"/>
                <w:color w:val="000000"/>
                <w:kern w:val="0"/>
                <w:sz w:val="18"/>
                <w:szCs w:val="18"/>
              </w:rPr>
            </w:pPr>
            <w:r w:rsidRPr="00CC2067">
              <w:rPr>
                <w:rFonts w:ascii="宋体" w:hAnsi="宋体" w:cs="宋体"/>
                <w:color w:val="000000"/>
                <w:kern w:val="0"/>
                <w:sz w:val="18"/>
                <w:szCs w:val="18"/>
              </w:rPr>
              <w:t>DQ01537 </w:t>
            </w:r>
          </w:p>
        </w:tc>
        <w:tc>
          <w:tcPr>
            <w:tcW w:w="1648" w:type="dxa"/>
            <w:tcBorders>
              <w:top w:val="single" w:sz="4" w:space="0" w:color="auto"/>
              <w:left w:val="nil"/>
              <w:bottom w:val="single" w:sz="4" w:space="0" w:color="auto"/>
              <w:right w:val="single" w:sz="4" w:space="0" w:color="auto"/>
            </w:tcBorders>
            <w:vAlign w:val="center"/>
          </w:tcPr>
          <w:p w:rsidR="00CC2067" w:rsidRPr="00CC2067" w:rsidRDefault="00CC2067" w:rsidP="00CC2067">
            <w:pPr>
              <w:widowControl/>
              <w:spacing w:line="240" w:lineRule="auto"/>
              <w:jc w:val="left"/>
              <w:rPr>
                <w:rFonts w:ascii="宋体" w:hAnsi="宋体" w:cs="宋体"/>
                <w:color w:val="000000"/>
                <w:kern w:val="0"/>
                <w:sz w:val="18"/>
                <w:szCs w:val="18"/>
              </w:rPr>
            </w:pPr>
            <w:r w:rsidRPr="00CC2067">
              <w:rPr>
                <w:rFonts w:ascii="宋体" w:hAnsi="宋体" w:cs="宋体"/>
                <w:color w:val="000000"/>
                <w:kern w:val="0"/>
                <w:sz w:val="18"/>
                <w:szCs w:val="18"/>
              </w:rPr>
              <w:t>YT_BZ</w:t>
            </w:r>
          </w:p>
        </w:tc>
        <w:tc>
          <w:tcPr>
            <w:tcW w:w="783" w:type="dxa"/>
            <w:tcBorders>
              <w:top w:val="single" w:sz="4" w:space="0" w:color="auto"/>
              <w:left w:val="nil"/>
              <w:bottom w:val="single" w:sz="4" w:space="0" w:color="auto"/>
              <w:right w:val="single" w:sz="4" w:space="0" w:color="auto"/>
            </w:tcBorders>
            <w:vAlign w:val="center"/>
          </w:tcPr>
          <w:p w:rsidR="00CC2067" w:rsidRPr="00FF2199" w:rsidRDefault="00CC2067" w:rsidP="00CD4957">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CC2067" w:rsidTr="00CC2067">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CC2067" w:rsidRPr="00FF2199" w:rsidRDefault="00F06752" w:rsidP="00CD4957">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9</w:t>
            </w:r>
          </w:p>
        </w:tc>
        <w:tc>
          <w:tcPr>
            <w:tcW w:w="1984" w:type="dxa"/>
            <w:tcBorders>
              <w:top w:val="single" w:sz="4" w:space="0" w:color="auto"/>
              <w:left w:val="nil"/>
              <w:bottom w:val="single" w:sz="4" w:space="0" w:color="auto"/>
              <w:right w:val="single" w:sz="4" w:space="0" w:color="auto"/>
            </w:tcBorders>
            <w:vAlign w:val="center"/>
          </w:tcPr>
          <w:p w:rsidR="00CC2067" w:rsidRPr="00CC2067" w:rsidRDefault="00CC2067" w:rsidP="00CD4957">
            <w:pPr>
              <w:widowControl/>
              <w:spacing w:line="240" w:lineRule="auto"/>
              <w:jc w:val="left"/>
              <w:rPr>
                <w:rFonts w:ascii="宋体" w:hAnsi="宋体" w:cs="宋体"/>
                <w:color w:val="000000"/>
                <w:kern w:val="0"/>
                <w:sz w:val="18"/>
                <w:szCs w:val="18"/>
              </w:rPr>
            </w:pPr>
            <w:r w:rsidRPr="00CC2067">
              <w:rPr>
                <w:rFonts w:ascii="宋体" w:hAnsi="宋体" w:cs="宋体" w:hint="eastAsia"/>
                <w:color w:val="000000"/>
                <w:kern w:val="0"/>
                <w:sz w:val="18"/>
                <w:szCs w:val="18"/>
              </w:rPr>
              <w:t>登记时间</w:t>
            </w:r>
          </w:p>
        </w:tc>
        <w:tc>
          <w:tcPr>
            <w:tcW w:w="1701" w:type="dxa"/>
            <w:tcBorders>
              <w:top w:val="single" w:sz="4" w:space="0" w:color="auto"/>
              <w:left w:val="nil"/>
              <w:bottom w:val="single" w:sz="4" w:space="0" w:color="auto"/>
              <w:right w:val="single" w:sz="4" w:space="0" w:color="auto"/>
            </w:tcBorders>
            <w:vAlign w:val="center"/>
          </w:tcPr>
          <w:p w:rsidR="00CC2067" w:rsidRPr="00CC2067" w:rsidRDefault="00CC2067" w:rsidP="00CD4957">
            <w:pPr>
              <w:widowControl/>
              <w:spacing w:line="240" w:lineRule="auto"/>
              <w:jc w:val="left"/>
              <w:rPr>
                <w:rFonts w:ascii="宋体" w:hAnsi="宋体" w:cs="宋体"/>
                <w:color w:val="000000"/>
                <w:kern w:val="0"/>
                <w:sz w:val="18"/>
                <w:szCs w:val="18"/>
              </w:rPr>
            </w:pPr>
            <w:r w:rsidRPr="00CC2067">
              <w:rPr>
                <w:rFonts w:ascii="宋体" w:hAnsi="宋体" w:cs="宋体" w:hint="eastAsia"/>
                <w:color w:val="000000"/>
                <w:kern w:val="0"/>
                <w:sz w:val="18"/>
                <w:szCs w:val="18"/>
              </w:rPr>
              <w:t>DE00524</w:t>
            </w:r>
          </w:p>
        </w:tc>
        <w:tc>
          <w:tcPr>
            <w:tcW w:w="1680" w:type="dxa"/>
            <w:tcBorders>
              <w:top w:val="single" w:sz="4" w:space="0" w:color="auto"/>
              <w:left w:val="nil"/>
              <w:bottom w:val="single" w:sz="4" w:space="0" w:color="auto"/>
              <w:right w:val="single" w:sz="4" w:space="0" w:color="auto"/>
            </w:tcBorders>
            <w:vAlign w:val="center"/>
          </w:tcPr>
          <w:p w:rsidR="00CC2067" w:rsidRPr="00CC2067" w:rsidRDefault="00CC2067" w:rsidP="00CD4957">
            <w:pPr>
              <w:widowControl/>
              <w:spacing w:line="240" w:lineRule="auto"/>
              <w:jc w:val="left"/>
              <w:rPr>
                <w:rFonts w:ascii="宋体" w:hAnsi="宋体" w:cs="宋体"/>
                <w:color w:val="000000"/>
                <w:kern w:val="0"/>
                <w:sz w:val="18"/>
                <w:szCs w:val="18"/>
              </w:rPr>
            </w:pPr>
          </w:p>
        </w:tc>
        <w:tc>
          <w:tcPr>
            <w:tcW w:w="1648" w:type="dxa"/>
            <w:tcBorders>
              <w:top w:val="single" w:sz="4" w:space="0" w:color="auto"/>
              <w:left w:val="nil"/>
              <w:bottom w:val="single" w:sz="4" w:space="0" w:color="auto"/>
              <w:right w:val="single" w:sz="4" w:space="0" w:color="auto"/>
            </w:tcBorders>
            <w:vAlign w:val="center"/>
          </w:tcPr>
          <w:p w:rsidR="00CC2067" w:rsidRPr="00CC2067" w:rsidRDefault="00CC2067" w:rsidP="00CC2067">
            <w:pPr>
              <w:widowControl/>
              <w:spacing w:line="240" w:lineRule="auto"/>
              <w:jc w:val="left"/>
              <w:rPr>
                <w:rFonts w:ascii="宋体" w:hAnsi="宋体" w:cs="宋体"/>
                <w:color w:val="000000"/>
                <w:kern w:val="0"/>
                <w:sz w:val="18"/>
                <w:szCs w:val="18"/>
              </w:rPr>
            </w:pPr>
            <w:r w:rsidRPr="00CC2067">
              <w:rPr>
                <w:rFonts w:ascii="宋体" w:hAnsi="宋体" w:cs="宋体" w:hint="eastAsia"/>
                <w:color w:val="000000"/>
                <w:kern w:val="0"/>
                <w:sz w:val="18"/>
                <w:szCs w:val="18"/>
              </w:rPr>
              <w:t>DJSJ</w:t>
            </w:r>
          </w:p>
        </w:tc>
        <w:tc>
          <w:tcPr>
            <w:tcW w:w="783" w:type="dxa"/>
            <w:tcBorders>
              <w:top w:val="single" w:sz="4" w:space="0" w:color="auto"/>
              <w:left w:val="nil"/>
              <w:bottom w:val="single" w:sz="4" w:space="0" w:color="auto"/>
              <w:right w:val="single" w:sz="4" w:space="0" w:color="auto"/>
            </w:tcBorders>
            <w:vAlign w:val="center"/>
          </w:tcPr>
          <w:p w:rsidR="00CC2067" w:rsidRPr="00CC2067" w:rsidRDefault="00CC2067" w:rsidP="00CC2067">
            <w:pPr>
              <w:widowControl/>
              <w:spacing w:line="240" w:lineRule="auto"/>
              <w:jc w:val="left"/>
              <w:rPr>
                <w:rFonts w:ascii="宋体" w:hAnsi="宋体" w:cs="宋体"/>
                <w:color w:val="000000"/>
                <w:kern w:val="0"/>
                <w:sz w:val="18"/>
                <w:szCs w:val="18"/>
              </w:rPr>
            </w:pPr>
            <w:r w:rsidRPr="00CC2067">
              <w:rPr>
                <w:rFonts w:ascii="宋体" w:hAnsi="宋体" w:cs="宋体" w:hint="eastAsia"/>
                <w:color w:val="000000"/>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4.1</w:t>
      </w:r>
      <w:r w:rsidR="00150E37">
        <w:rPr>
          <w:rFonts w:ascii="黑体" w:eastAsia="黑体" w:hAnsi="黑体" w:cs="黑体" w:hint="eastAsia"/>
          <w:color w:val="000000" w:themeColor="text1"/>
        </w:rPr>
        <w:t>6</w:t>
      </w:r>
      <w:r>
        <w:rPr>
          <w:rFonts w:ascii="黑体" w:eastAsia="黑体" w:hAnsi="黑体" w:cs="黑体"/>
          <w:color w:val="000000" w:themeColor="text1"/>
        </w:rPr>
        <w:t xml:space="preserve">  </w:t>
      </w:r>
      <w:r>
        <w:rPr>
          <w:rFonts w:ascii="黑体" w:eastAsia="黑体" w:hAnsi="黑体" w:cs="黑体" w:hint="eastAsia"/>
          <w:color w:val="000000" w:themeColor="text1"/>
        </w:rPr>
        <w:t>处置易制爆危险化学品业务信息</w:t>
      </w:r>
    </w:p>
    <w:p w:rsidR="008C4076" w:rsidRDefault="008C4076" w:rsidP="00153D39">
      <w:pPr>
        <w:spacing w:line="240" w:lineRule="auto"/>
        <w:ind w:firstLineChars="200" w:firstLine="420"/>
        <w:jc w:val="left"/>
        <w:rPr>
          <w:rFonts w:cs="Times New Roman"/>
          <w:color w:val="000000" w:themeColor="text1"/>
        </w:rPr>
      </w:pPr>
      <w:r>
        <w:rPr>
          <w:rFonts w:cs="宋体" w:hint="eastAsia"/>
          <w:color w:val="000000" w:themeColor="text1"/>
        </w:rPr>
        <w:t>处置易制爆危险化学品业务信息数据项见表</w:t>
      </w:r>
      <w:r w:rsidRPr="003072B4">
        <w:rPr>
          <w:rFonts w:ascii="宋体" w:hAnsi="宋体" w:cs="宋体"/>
          <w:color w:val="000000" w:themeColor="text1"/>
        </w:rPr>
        <w:t>1</w:t>
      </w:r>
      <w:r w:rsidR="00150E37">
        <w:rPr>
          <w:rFonts w:ascii="宋体" w:hAnsi="宋体" w:cs="宋体" w:hint="eastAsia"/>
          <w:color w:val="000000" w:themeColor="text1"/>
        </w:rPr>
        <w:t>7</w:t>
      </w:r>
      <w:r>
        <w:rPr>
          <w:rFonts w:cs="宋体" w:hint="eastAsia"/>
          <w:color w:val="000000" w:themeColor="text1"/>
        </w:rPr>
        <w:t>。</w:t>
      </w:r>
    </w:p>
    <w:p w:rsidR="008C4076" w:rsidRDefault="008C4076" w:rsidP="008C4076">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Pr>
          <w:rFonts w:ascii="黑体" w:eastAsia="黑体" w:hAnsi="黑体" w:cs="黑体"/>
          <w:color w:val="000000" w:themeColor="text1"/>
          <w:kern w:val="0"/>
        </w:rPr>
        <w:t>1</w:t>
      </w:r>
      <w:r w:rsidR="00150E37">
        <w:rPr>
          <w:rFonts w:ascii="黑体" w:eastAsia="黑体" w:hAnsi="黑体" w:cs="黑体" w:hint="eastAsia"/>
          <w:color w:val="000000" w:themeColor="text1"/>
          <w:kern w:val="0"/>
        </w:rPr>
        <w:t>7</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处置易制爆危险化学品业务信息数据项</w:t>
      </w:r>
    </w:p>
    <w:tbl>
      <w:tblPr>
        <w:tblW w:w="8578" w:type="dxa"/>
        <w:tblInd w:w="-106" w:type="dxa"/>
        <w:tblLayout w:type="fixed"/>
        <w:tblLook w:val="04A0" w:firstRow="1" w:lastRow="0" w:firstColumn="1" w:lastColumn="0" w:noHBand="0" w:noVBand="1"/>
      </w:tblPr>
      <w:tblGrid>
        <w:gridCol w:w="640"/>
        <w:gridCol w:w="2126"/>
        <w:gridCol w:w="1701"/>
        <w:gridCol w:w="1784"/>
        <w:gridCol w:w="1618"/>
        <w:gridCol w:w="709"/>
      </w:tblGrid>
      <w:tr w:rsidR="008C4076" w:rsidTr="00C613DD">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126"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84"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618"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709"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C613DD">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2126" w:type="dxa"/>
            <w:tcBorders>
              <w:top w:val="single" w:sz="4" w:space="0" w:color="auto"/>
              <w:left w:val="nil"/>
              <w:bottom w:val="single" w:sz="4" w:space="0" w:color="auto"/>
              <w:right w:val="single" w:sz="4" w:space="0" w:color="auto"/>
            </w:tcBorders>
            <w:vAlign w:val="center"/>
          </w:tcPr>
          <w:p w:rsidR="008C4076" w:rsidRPr="003E5B39" w:rsidRDefault="008C4076" w:rsidP="008C4076">
            <w:pPr>
              <w:widowControl/>
              <w:spacing w:line="240" w:lineRule="auto"/>
              <w:jc w:val="left"/>
              <w:rPr>
                <w:rFonts w:ascii="宋体" w:hAnsi="宋体" w:cs="宋体"/>
                <w:kern w:val="0"/>
                <w:sz w:val="18"/>
                <w:szCs w:val="18"/>
              </w:rPr>
            </w:pPr>
            <w:r w:rsidRPr="003E5B39">
              <w:rPr>
                <w:rFonts w:ascii="宋体" w:hAnsi="宋体" w:cs="宋体" w:hint="eastAsia"/>
                <w:kern w:val="0"/>
                <w:sz w:val="18"/>
                <w:szCs w:val="18"/>
              </w:rPr>
              <w:t>业务流水号</w:t>
            </w:r>
          </w:p>
        </w:tc>
        <w:tc>
          <w:tcPr>
            <w:tcW w:w="1701" w:type="dxa"/>
            <w:tcBorders>
              <w:top w:val="single" w:sz="4" w:space="0" w:color="auto"/>
              <w:left w:val="nil"/>
              <w:bottom w:val="single" w:sz="4" w:space="0" w:color="auto"/>
              <w:right w:val="single" w:sz="4" w:space="0" w:color="auto"/>
            </w:tcBorders>
            <w:vAlign w:val="center"/>
          </w:tcPr>
          <w:p w:rsidR="008C4076" w:rsidRDefault="003E5B39" w:rsidP="009524E2">
            <w:pPr>
              <w:widowControl/>
              <w:spacing w:line="240" w:lineRule="auto"/>
              <w:rPr>
                <w:rFonts w:ascii="宋体" w:hAnsi="宋体" w:cs="宋体"/>
                <w:color w:val="000000" w:themeColor="text1"/>
                <w:kern w:val="0"/>
                <w:sz w:val="18"/>
                <w:szCs w:val="18"/>
              </w:rPr>
            </w:pPr>
            <w:r w:rsidRPr="00FF2199">
              <w:rPr>
                <w:rFonts w:ascii="宋体" w:hAnsi="宋体" w:cs="宋体"/>
                <w:iCs/>
                <w:color w:val="000000"/>
                <w:kern w:val="0"/>
                <w:sz w:val="18"/>
                <w:szCs w:val="18"/>
              </w:rPr>
              <w:t>DE00626</w:t>
            </w:r>
          </w:p>
        </w:tc>
        <w:tc>
          <w:tcPr>
            <w:tcW w:w="1784"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618" w:type="dxa"/>
            <w:tcBorders>
              <w:top w:val="single" w:sz="4" w:space="0" w:color="auto"/>
              <w:left w:val="nil"/>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sidRPr="00FF2199">
              <w:rPr>
                <w:rFonts w:ascii="宋体" w:hAnsi="宋体" w:cs="宋体" w:hint="eastAsia"/>
                <w:color w:val="000000"/>
                <w:kern w:val="0"/>
                <w:sz w:val="18"/>
                <w:szCs w:val="18"/>
              </w:rPr>
              <w:t>YWLSH</w:t>
            </w:r>
          </w:p>
        </w:tc>
        <w:tc>
          <w:tcPr>
            <w:tcW w:w="709" w:type="dxa"/>
            <w:tcBorders>
              <w:top w:val="single" w:sz="4" w:space="0" w:color="auto"/>
              <w:left w:val="nil"/>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sidRPr="00FF2199">
              <w:rPr>
                <w:rFonts w:ascii="宋体" w:hAnsi="宋体" w:cs="宋体" w:hint="eastAsia"/>
                <w:color w:val="000000"/>
                <w:kern w:val="0"/>
                <w:sz w:val="18"/>
                <w:szCs w:val="18"/>
              </w:rPr>
              <w:t>非空</w:t>
            </w:r>
          </w:p>
        </w:tc>
      </w:tr>
      <w:tr w:rsidR="009524E2" w:rsidTr="00C613DD">
        <w:trPr>
          <w:trHeight w:val="398"/>
        </w:trPr>
        <w:tc>
          <w:tcPr>
            <w:tcW w:w="640" w:type="dxa"/>
            <w:tcBorders>
              <w:top w:val="nil"/>
              <w:left w:val="single" w:sz="4" w:space="0" w:color="auto"/>
              <w:bottom w:val="single" w:sz="4" w:space="0" w:color="auto"/>
              <w:right w:val="single" w:sz="4" w:space="0" w:color="auto"/>
            </w:tcBorders>
            <w:vAlign w:val="center"/>
          </w:tcPr>
          <w:p w:rsidR="009524E2" w:rsidRDefault="009524E2"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2126" w:type="dxa"/>
            <w:tcBorders>
              <w:top w:val="nil"/>
              <w:left w:val="nil"/>
              <w:bottom w:val="single" w:sz="4" w:space="0" w:color="auto"/>
              <w:right w:val="single" w:sz="4" w:space="0" w:color="auto"/>
            </w:tcBorders>
            <w:vAlign w:val="center"/>
          </w:tcPr>
          <w:p w:rsidR="009524E2" w:rsidRPr="009524E2" w:rsidRDefault="009524E2" w:rsidP="008C4076">
            <w:pPr>
              <w:widowControl/>
              <w:spacing w:line="240" w:lineRule="auto"/>
              <w:jc w:val="left"/>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1701" w:type="dxa"/>
            <w:tcBorders>
              <w:top w:val="nil"/>
              <w:left w:val="nil"/>
              <w:bottom w:val="single" w:sz="4" w:space="0" w:color="auto"/>
              <w:right w:val="single" w:sz="4" w:space="0" w:color="auto"/>
            </w:tcBorders>
            <w:vAlign w:val="center"/>
          </w:tcPr>
          <w:p w:rsidR="009524E2" w:rsidRPr="009524E2" w:rsidRDefault="009524E2" w:rsidP="009524E2">
            <w:pPr>
              <w:rPr>
                <w:rFonts w:ascii="宋体" w:hAnsi="宋体"/>
                <w:sz w:val="18"/>
                <w:szCs w:val="18"/>
              </w:rPr>
            </w:pPr>
            <w:r w:rsidRPr="009524E2">
              <w:rPr>
                <w:rFonts w:ascii="宋体" w:hAnsi="宋体"/>
                <w:sz w:val="18"/>
                <w:szCs w:val="18"/>
              </w:rPr>
              <w:t>DE00679</w:t>
            </w:r>
          </w:p>
        </w:tc>
        <w:tc>
          <w:tcPr>
            <w:tcW w:w="1784" w:type="dxa"/>
            <w:tcBorders>
              <w:top w:val="nil"/>
              <w:left w:val="nil"/>
              <w:bottom w:val="single" w:sz="4" w:space="0" w:color="auto"/>
              <w:right w:val="single" w:sz="4" w:space="0" w:color="auto"/>
            </w:tcBorders>
          </w:tcPr>
          <w:p w:rsidR="009524E2" w:rsidRPr="003D21CC" w:rsidRDefault="009524E2" w:rsidP="001A4A8F"/>
        </w:tc>
        <w:tc>
          <w:tcPr>
            <w:tcW w:w="1618" w:type="dxa"/>
            <w:tcBorders>
              <w:top w:val="nil"/>
              <w:left w:val="nil"/>
              <w:bottom w:val="single" w:sz="4" w:space="0" w:color="auto"/>
              <w:right w:val="single" w:sz="4" w:space="0" w:color="auto"/>
            </w:tcBorders>
            <w:vAlign w:val="center"/>
          </w:tcPr>
          <w:p w:rsidR="009524E2" w:rsidRPr="009524E2" w:rsidRDefault="009524E2" w:rsidP="009524E2">
            <w:pPr>
              <w:jc w:val="left"/>
              <w:rPr>
                <w:rFonts w:ascii="宋体" w:hAnsi="宋体"/>
                <w:sz w:val="18"/>
                <w:szCs w:val="18"/>
              </w:rPr>
            </w:pPr>
            <w:r w:rsidRPr="009524E2">
              <w:rPr>
                <w:rFonts w:ascii="宋体" w:hAnsi="宋体"/>
                <w:sz w:val="18"/>
                <w:szCs w:val="18"/>
              </w:rPr>
              <w:t>FRHQTZZTYSHXYDM</w:t>
            </w:r>
          </w:p>
        </w:tc>
        <w:tc>
          <w:tcPr>
            <w:tcW w:w="709" w:type="dxa"/>
            <w:tcBorders>
              <w:top w:val="nil"/>
              <w:left w:val="nil"/>
              <w:bottom w:val="single" w:sz="4" w:space="0" w:color="auto"/>
              <w:right w:val="single" w:sz="4" w:space="0" w:color="auto"/>
            </w:tcBorders>
            <w:vAlign w:val="center"/>
          </w:tcPr>
          <w:p w:rsidR="009524E2" w:rsidRDefault="009524E2" w:rsidP="009524E2">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C613DD">
        <w:trPr>
          <w:trHeight w:val="398"/>
        </w:trPr>
        <w:tc>
          <w:tcPr>
            <w:tcW w:w="640" w:type="dxa"/>
            <w:tcBorders>
              <w:top w:val="nil"/>
              <w:left w:val="single" w:sz="4" w:space="0" w:color="auto"/>
              <w:bottom w:val="single" w:sz="4" w:space="0" w:color="auto"/>
              <w:right w:val="single" w:sz="4" w:space="0" w:color="auto"/>
            </w:tcBorders>
            <w:vAlign w:val="center"/>
          </w:tcPr>
          <w:p w:rsidR="008C4076" w:rsidRPr="00D3384C" w:rsidRDefault="003E5B39" w:rsidP="003072B4">
            <w:pPr>
              <w:widowControl/>
              <w:spacing w:line="240" w:lineRule="auto"/>
              <w:rPr>
                <w:rFonts w:ascii="宋体" w:cs="Times New Roman"/>
                <w:kern w:val="0"/>
                <w:sz w:val="18"/>
                <w:szCs w:val="18"/>
              </w:rPr>
            </w:pPr>
            <w:r w:rsidRPr="00D3384C">
              <w:rPr>
                <w:rFonts w:ascii="宋体" w:hAnsi="宋体" w:cs="宋体"/>
                <w:kern w:val="0"/>
                <w:sz w:val="18"/>
                <w:szCs w:val="18"/>
              </w:rPr>
              <w:t>3</w:t>
            </w:r>
          </w:p>
        </w:tc>
        <w:tc>
          <w:tcPr>
            <w:tcW w:w="2126" w:type="dxa"/>
            <w:tcBorders>
              <w:top w:val="nil"/>
              <w:left w:val="nil"/>
              <w:bottom w:val="single" w:sz="4" w:space="0" w:color="auto"/>
              <w:right w:val="single" w:sz="4" w:space="0" w:color="auto"/>
            </w:tcBorders>
            <w:vAlign w:val="center"/>
          </w:tcPr>
          <w:p w:rsidR="008C4076" w:rsidRPr="00D3384C" w:rsidRDefault="001D716D" w:rsidP="003072B4">
            <w:pPr>
              <w:widowControl/>
              <w:spacing w:line="240" w:lineRule="auto"/>
              <w:rPr>
                <w:rFonts w:ascii="宋体" w:cs="Times New Roman"/>
                <w:kern w:val="0"/>
                <w:sz w:val="18"/>
                <w:szCs w:val="18"/>
              </w:rPr>
            </w:pPr>
            <w:r w:rsidRPr="00D3384C">
              <w:rPr>
                <w:rFonts w:ascii="宋体" w:hAnsi="宋体" w:cs="宋体" w:hint="eastAsia"/>
                <w:kern w:val="0"/>
                <w:sz w:val="18"/>
                <w:szCs w:val="18"/>
              </w:rPr>
              <w:t>物品</w:t>
            </w:r>
            <w:r w:rsidR="008C4076" w:rsidRPr="00D3384C">
              <w:rPr>
                <w:rFonts w:ascii="宋体" w:hAnsi="宋体" w:cs="宋体" w:hint="eastAsia"/>
                <w:kern w:val="0"/>
                <w:sz w:val="18"/>
                <w:szCs w:val="18"/>
              </w:rPr>
              <w:t>处置_日期</w:t>
            </w:r>
          </w:p>
        </w:tc>
        <w:tc>
          <w:tcPr>
            <w:tcW w:w="1701" w:type="dxa"/>
            <w:tcBorders>
              <w:top w:val="nil"/>
              <w:left w:val="nil"/>
              <w:bottom w:val="single" w:sz="4" w:space="0" w:color="auto"/>
              <w:right w:val="single" w:sz="4" w:space="0" w:color="auto"/>
            </w:tcBorders>
            <w:vAlign w:val="center"/>
          </w:tcPr>
          <w:p w:rsidR="008C4076" w:rsidRDefault="003E5B39" w:rsidP="003072B4">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DE00101</w:t>
            </w:r>
          </w:p>
        </w:tc>
        <w:tc>
          <w:tcPr>
            <w:tcW w:w="1784" w:type="dxa"/>
            <w:tcBorders>
              <w:top w:val="nil"/>
              <w:left w:val="nil"/>
              <w:bottom w:val="single" w:sz="4" w:space="0" w:color="auto"/>
              <w:right w:val="single" w:sz="4" w:space="0" w:color="auto"/>
            </w:tcBorders>
            <w:vAlign w:val="center"/>
          </w:tcPr>
          <w:p w:rsidR="008C4076" w:rsidRPr="00D3384C" w:rsidRDefault="001D716D" w:rsidP="003072B4">
            <w:pPr>
              <w:spacing w:line="240" w:lineRule="auto"/>
              <w:rPr>
                <w:rFonts w:ascii="宋体" w:hAnsi="宋体" w:cs="宋体"/>
                <w:sz w:val="18"/>
                <w:szCs w:val="18"/>
              </w:rPr>
            </w:pPr>
            <w:r w:rsidRPr="00D3384C">
              <w:rPr>
                <w:rFonts w:ascii="宋体" w:hAnsi="宋体" w:hint="eastAsia"/>
                <w:sz w:val="18"/>
                <w:szCs w:val="18"/>
              </w:rPr>
              <w:t>DQ00539</w:t>
            </w:r>
          </w:p>
        </w:tc>
        <w:tc>
          <w:tcPr>
            <w:tcW w:w="1618" w:type="dxa"/>
            <w:tcBorders>
              <w:top w:val="nil"/>
              <w:left w:val="nil"/>
              <w:bottom w:val="single" w:sz="4" w:space="0" w:color="auto"/>
              <w:right w:val="single" w:sz="4" w:space="0" w:color="auto"/>
            </w:tcBorders>
            <w:vAlign w:val="center"/>
          </w:tcPr>
          <w:p w:rsidR="008C4076" w:rsidRDefault="001D716D" w:rsidP="003072B4">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WP</w:t>
            </w:r>
            <w:r w:rsidR="008C4076">
              <w:rPr>
                <w:rFonts w:ascii="宋体" w:hAnsi="宋体" w:cs="宋体"/>
                <w:color w:val="000000" w:themeColor="text1"/>
                <w:kern w:val="0"/>
                <w:sz w:val="18"/>
                <w:szCs w:val="18"/>
              </w:rPr>
              <w:t>CZ</w:t>
            </w:r>
            <w:r w:rsidR="008C4076">
              <w:rPr>
                <w:rFonts w:ascii="宋体" w:hAnsi="宋体" w:cs="宋体" w:hint="eastAsia"/>
                <w:color w:val="000000" w:themeColor="text1"/>
                <w:kern w:val="0"/>
                <w:sz w:val="18"/>
                <w:szCs w:val="18"/>
              </w:rPr>
              <w:t>_RQ</w:t>
            </w:r>
          </w:p>
        </w:tc>
        <w:tc>
          <w:tcPr>
            <w:tcW w:w="709" w:type="dxa"/>
            <w:tcBorders>
              <w:top w:val="nil"/>
              <w:left w:val="nil"/>
              <w:bottom w:val="single" w:sz="4" w:space="0" w:color="auto"/>
              <w:right w:val="single" w:sz="4" w:space="0" w:color="auto"/>
            </w:tcBorders>
            <w:vAlign w:val="center"/>
          </w:tcPr>
          <w:p w:rsidR="008C4076" w:rsidRDefault="008477C7" w:rsidP="003072B4">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C613DD">
        <w:trPr>
          <w:trHeight w:val="398"/>
        </w:trPr>
        <w:tc>
          <w:tcPr>
            <w:tcW w:w="640" w:type="dxa"/>
            <w:tcBorders>
              <w:top w:val="nil"/>
              <w:left w:val="single" w:sz="4" w:space="0" w:color="auto"/>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bookmarkStart w:id="56" w:name="_Toc3041"/>
            <w:r>
              <w:rPr>
                <w:rFonts w:ascii="宋体" w:hAnsi="宋体" w:cs="宋体" w:hint="eastAsia"/>
                <w:color w:val="000000" w:themeColor="text1"/>
                <w:kern w:val="0"/>
                <w:sz w:val="18"/>
                <w:szCs w:val="18"/>
              </w:rPr>
              <w:t>4</w:t>
            </w:r>
          </w:p>
        </w:tc>
        <w:tc>
          <w:tcPr>
            <w:tcW w:w="212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1701" w:type="dxa"/>
            <w:tcBorders>
              <w:top w:val="nil"/>
              <w:left w:val="nil"/>
              <w:bottom w:val="single" w:sz="4" w:space="0" w:color="auto"/>
              <w:right w:val="single" w:sz="4" w:space="0" w:color="auto"/>
            </w:tcBorders>
            <w:vAlign w:val="center"/>
          </w:tcPr>
          <w:p w:rsidR="008C4076" w:rsidRPr="003072B4" w:rsidRDefault="008C4076" w:rsidP="009524E2">
            <w:pPr>
              <w:widowControl/>
              <w:spacing w:line="240" w:lineRule="auto"/>
              <w:rPr>
                <w:rFonts w:ascii="宋体" w:hAnsi="宋体" w:cs="宋体"/>
                <w:i/>
                <w:color w:val="000000" w:themeColor="text1"/>
                <w:kern w:val="0"/>
                <w:sz w:val="18"/>
                <w:szCs w:val="18"/>
              </w:rPr>
            </w:pPr>
            <w:r w:rsidRPr="003072B4">
              <w:rPr>
                <w:rFonts w:ascii="宋体" w:hAnsi="宋体" w:cs="宋体"/>
                <w:i/>
                <w:color w:val="000000" w:themeColor="text1"/>
                <w:kern w:val="0"/>
                <w:sz w:val="18"/>
                <w:szCs w:val="18"/>
              </w:rPr>
              <w:t>DEY0011</w:t>
            </w:r>
          </w:p>
        </w:tc>
        <w:tc>
          <w:tcPr>
            <w:tcW w:w="178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618" w:type="dxa"/>
            <w:tcBorders>
              <w:top w:val="nil"/>
              <w:left w:val="nil"/>
              <w:bottom w:val="single" w:sz="4" w:space="0" w:color="auto"/>
              <w:right w:val="single" w:sz="4" w:space="0" w:color="auto"/>
            </w:tcBorders>
            <w:vAlign w:val="center"/>
          </w:tcPr>
          <w:p w:rsidR="008C4076" w:rsidRDefault="008C4076" w:rsidP="00CF3189">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sidR="00CF3189">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709"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C613DD">
        <w:trPr>
          <w:trHeight w:val="398"/>
        </w:trPr>
        <w:tc>
          <w:tcPr>
            <w:tcW w:w="640" w:type="dxa"/>
            <w:tcBorders>
              <w:top w:val="nil"/>
              <w:left w:val="single" w:sz="4" w:space="0" w:color="auto"/>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212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1701" w:type="dxa"/>
            <w:tcBorders>
              <w:top w:val="nil"/>
              <w:left w:val="nil"/>
              <w:bottom w:val="single" w:sz="4" w:space="0" w:color="auto"/>
              <w:right w:val="single" w:sz="4" w:space="0" w:color="auto"/>
            </w:tcBorders>
            <w:vAlign w:val="center"/>
          </w:tcPr>
          <w:p w:rsidR="008C4076" w:rsidRDefault="008C4076" w:rsidP="009524E2">
            <w:pPr>
              <w:widowControl/>
              <w:spacing w:line="240" w:lineRule="auto"/>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DE00002</w:t>
            </w:r>
          </w:p>
        </w:tc>
        <w:tc>
          <w:tcPr>
            <w:tcW w:w="178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DQ00075</w:t>
            </w:r>
          </w:p>
        </w:tc>
        <w:tc>
          <w:tcPr>
            <w:tcW w:w="1618"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709"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C613DD">
        <w:trPr>
          <w:trHeight w:val="398"/>
        </w:trPr>
        <w:tc>
          <w:tcPr>
            <w:tcW w:w="640" w:type="dxa"/>
            <w:tcBorders>
              <w:top w:val="nil"/>
              <w:left w:val="single" w:sz="4" w:space="0" w:color="auto"/>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12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1701" w:type="dxa"/>
            <w:tcBorders>
              <w:top w:val="nil"/>
              <w:left w:val="nil"/>
              <w:bottom w:val="single" w:sz="4" w:space="0" w:color="auto"/>
              <w:right w:val="single" w:sz="4" w:space="0" w:color="auto"/>
            </w:tcBorders>
            <w:vAlign w:val="center"/>
          </w:tcPr>
          <w:p w:rsidR="008C4076" w:rsidRDefault="008C4076" w:rsidP="009524E2">
            <w:pPr>
              <w:widowControl/>
              <w:spacing w:line="240" w:lineRule="auto"/>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DE00524</w:t>
            </w:r>
          </w:p>
        </w:tc>
        <w:tc>
          <w:tcPr>
            <w:tcW w:w="178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618"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709"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C613DD">
        <w:trPr>
          <w:trHeight w:val="398"/>
        </w:trPr>
        <w:tc>
          <w:tcPr>
            <w:tcW w:w="640" w:type="dxa"/>
            <w:tcBorders>
              <w:top w:val="single" w:sz="4" w:space="0" w:color="auto"/>
              <w:left w:val="single" w:sz="4" w:space="0" w:color="auto"/>
              <w:bottom w:val="single" w:sz="4" w:space="0" w:color="auto"/>
              <w:right w:val="single" w:sz="4" w:space="0" w:color="auto"/>
            </w:tcBorders>
            <w:shd w:val="clear" w:color="000000" w:fill="FFFFFF"/>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9524E2">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00630</w:t>
            </w:r>
          </w:p>
        </w:tc>
        <w:tc>
          <w:tcPr>
            <w:tcW w:w="1784"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618"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709"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C613DD">
        <w:trPr>
          <w:trHeight w:val="398"/>
        </w:trPr>
        <w:tc>
          <w:tcPr>
            <w:tcW w:w="640" w:type="dxa"/>
            <w:tcBorders>
              <w:top w:val="single" w:sz="4" w:space="0" w:color="auto"/>
              <w:left w:val="single" w:sz="4" w:space="0" w:color="auto"/>
              <w:bottom w:val="single" w:sz="4" w:space="0" w:color="auto"/>
              <w:right w:val="single" w:sz="4" w:space="0" w:color="auto"/>
            </w:tcBorders>
            <w:shd w:val="clear" w:color="000000" w:fill="FFFFFF"/>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126"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9524E2">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DE00632</w:t>
            </w:r>
          </w:p>
        </w:tc>
        <w:tc>
          <w:tcPr>
            <w:tcW w:w="1784"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618"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709" w:type="dxa"/>
            <w:tcBorders>
              <w:top w:val="single" w:sz="4" w:space="0" w:color="auto"/>
              <w:left w:val="nil"/>
              <w:bottom w:val="single" w:sz="4" w:space="0" w:color="auto"/>
              <w:right w:val="single" w:sz="4" w:space="0" w:color="auto"/>
            </w:tcBorders>
            <w:shd w:val="clear" w:color="000000" w:fill="FFFFFF"/>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4.1</w:t>
      </w:r>
      <w:r w:rsidR="00150E37">
        <w:rPr>
          <w:rFonts w:ascii="黑体" w:eastAsia="黑体" w:hAnsi="黑体" w:cs="黑体" w:hint="eastAsia"/>
          <w:color w:val="000000" w:themeColor="text1"/>
        </w:rPr>
        <w:t>7</w:t>
      </w:r>
      <w:r>
        <w:rPr>
          <w:rFonts w:ascii="黑体" w:eastAsia="黑体" w:hAnsi="黑体" w:cs="黑体"/>
          <w:color w:val="000000" w:themeColor="text1"/>
        </w:rPr>
        <w:t xml:space="preserve"> </w:t>
      </w:r>
      <w:r>
        <w:rPr>
          <w:rFonts w:ascii="黑体" w:eastAsia="黑体" w:hAnsi="黑体" w:cs="黑体" w:hint="eastAsia"/>
          <w:color w:val="000000" w:themeColor="text1"/>
        </w:rPr>
        <w:t>处置易制爆危险化学品数量信息</w:t>
      </w:r>
    </w:p>
    <w:p w:rsidR="008C4076" w:rsidRDefault="008C4076" w:rsidP="008C4076">
      <w:pPr>
        <w:spacing w:line="240" w:lineRule="auto"/>
        <w:ind w:firstLineChars="200" w:firstLine="420"/>
        <w:rPr>
          <w:rFonts w:cs="Times New Roman"/>
          <w:color w:val="000000" w:themeColor="text1"/>
        </w:rPr>
      </w:pPr>
      <w:r>
        <w:rPr>
          <w:rFonts w:cs="宋体" w:hint="eastAsia"/>
          <w:color w:val="000000" w:themeColor="text1"/>
        </w:rPr>
        <w:t>处置易制爆危险化学品数量信息数据项见表</w:t>
      </w:r>
      <w:r w:rsidR="00150E37">
        <w:rPr>
          <w:rFonts w:hint="eastAsia"/>
          <w:color w:val="000000" w:themeColor="text1"/>
        </w:rPr>
        <w:t>18</w:t>
      </w:r>
      <w:r>
        <w:rPr>
          <w:rFonts w:cs="宋体" w:hint="eastAsia"/>
          <w:color w:val="000000" w:themeColor="text1"/>
        </w:rPr>
        <w:t>。</w:t>
      </w:r>
    </w:p>
    <w:p w:rsidR="008C4076" w:rsidRPr="00967C94" w:rsidRDefault="008C4076" w:rsidP="008C4076">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Pr>
          <w:rFonts w:ascii="黑体" w:eastAsia="黑体" w:hAnsi="黑体" w:cs="黑体"/>
          <w:color w:val="000000" w:themeColor="text1"/>
          <w:kern w:val="0"/>
        </w:rPr>
        <w:t>1</w:t>
      </w:r>
      <w:r w:rsidR="00150E37">
        <w:rPr>
          <w:rFonts w:ascii="黑体" w:eastAsia="黑体" w:hAnsi="黑体" w:cs="黑体" w:hint="eastAsia"/>
          <w:color w:val="000000" w:themeColor="text1"/>
          <w:kern w:val="0"/>
        </w:rPr>
        <w:t>8</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处置易制爆危险化学品数量信息数据项</w:t>
      </w:r>
    </w:p>
    <w:tbl>
      <w:tblPr>
        <w:tblW w:w="8578" w:type="dxa"/>
        <w:tblInd w:w="-106" w:type="dxa"/>
        <w:tblLayout w:type="fixed"/>
        <w:tblLook w:val="04A0" w:firstRow="1" w:lastRow="0" w:firstColumn="1" w:lastColumn="0" w:noHBand="0" w:noVBand="1"/>
      </w:tblPr>
      <w:tblGrid>
        <w:gridCol w:w="803"/>
        <w:gridCol w:w="1679"/>
        <w:gridCol w:w="1533"/>
        <w:gridCol w:w="1990"/>
        <w:gridCol w:w="1648"/>
        <w:gridCol w:w="925"/>
      </w:tblGrid>
      <w:tr w:rsidR="008C4076" w:rsidTr="009A652A">
        <w:trPr>
          <w:trHeight w:val="402"/>
        </w:trPr>
        <w:tc>
          <w:tcPr>
            <w:tcW w:w="803" w:type="dxa"/>
            <w:tcBorders>
              <w:top w:val="single" w:sz="4" w:space="0" w:color="auto"/>
              <w:left w:val="single" w:sz="4" w:space="0" w:color="auto"/>
              <w:bottom w:val="single" w:sz="4" w:space="0" w:color="auto"/>
              <w:right w:val="single" w:sz="4" w:space="0" w:color="auto"/>
            </w:tcBorders>
            <w:vAlign w:val="center"/>
          </w:tcPr>
          <w:p w:rsidR="008C4076" w:rsidRPr="00FF2199" w:rsidRDefault="008C4076" w:rsidP="00C613D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1679" w:type="dxa"/>
            <w:tcBorders>
              <w:top w:val="single" w:sz="4" w:space="0" w:color="auto"/>
              <w:left w:val="nil"/>
              <w:bottom w:val="single" w:sz="4" w:space="0" w:color="auto"/>
              <w:right w:val="single" w:sz="4" w:space="0" w:color="auto"/>
            </w:tcBorders>
            <w:vAlign w:val="center"/>
          </w:tcPr>
          <w:p w:rsidR="008C4076" w:rsidRPr="00FF2199" w:rsidRDefault="008C4076" w:rsidP="00C613D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1533" w:type="dxa"/>
            <w:tcBorders>
              <w:top w:val="single" w:sz="4" w:space="0" w:color="auto"/>
              <w:left w:val="nil"/>
              <w:bottom w:val="single" w:sz="4" w:space="0" w:color="auto"/>
              <w:right w:val="single" w:sz="4" w:space="0" w:color="auto"/>
            </w:tcBorders>
            <w:vAlign w:val="center"/>
          </w:tcPr>
          <w:p w:rsidR="008C4076" w:rsidRPr="00FF2199" w:rsidRDefault="008C4076" w:rsidP="00C613D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数据元内部标识符</w:t>
            </w:r>
          </w:p>
        </w:tc>
        <w:tc>
          <w:tcPr>
            <w:tcW w:w="1990" w:type="dxa"/>
            <w:tcBorders>
              <w:top w:val="single" w:sz="4" w:space="0" w:color="auto"/>
              <w:left w:val="nil"/>
              <w:bottom w:val="single" w:sz="4" w:space="0" w:color="auto"/>
              <w:right w:val="single" w:sz="4" w:space="0" w:color="auto"/>
            </w:tcBorders>
            <w:vAlign w:val="center"/>
          </w:tcPr>
          <w:p w:rsidR="008C4076" w:rsidRPr="00FF2199" w:rsidRDefault="008C4076" w:rsidP="00C613D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限定词内部标识符</w:t>
            </w:r>
          </w:p>
        </w:tc>
        <w:tc>
          <w:tcPr>
            <w:tcW w:w="1648" w:type="dxa"/>
            <w:tcBorders>
              <w:top w:val="single" w:sz="4" w:space="0" w:color="auto"/>
              <w:left w:val="nil"/>
              <w:bottom w:val="single" w:sz="4" w:space="0" w:color="auto"/>
              <w:right w:val="single" w:sz="4" w:space="0" w:color="auto"/>
            </w:tcBorders>
            <w:vAlign w:val="center"/>
          </w:tcPr>
          <w:p w:rsidR="008C4076" w:rsidRPr="00FF2199" w:rsidRDefault="008C4076" w:rsidP="00C613D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925" w:type="dxa"/>
            <w:tcBorders>
              <w:top w:val="single" w:sz="4" w:space="0" w:color="auto"/>
              <w:left w:val="nil"/>
              <w:bottom w:val="single" w:sz="4" w:space="0" w:color="auto"/>
              <w:right w:val="single" w:sz="4" w:space="0" w:color="auto"/>
            </w:tcBorders>
            <w:vAlign w:val="center"/>
          </w:tcPr>
          <w:p w:rsidR="008C4076" w:rsidRPr="00FF2199" w:rsidRDefault="008C4076" w:rsidP="00C613DD">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8C4076" w:rsidTr="009A652A">
        <w:trPr>
          <w:trHeight w:val="402"/>
        </w:trPr>
        <w:tc>
          <w:tcPr>
            <w:tcW w:w="803"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1679" w:type="dxa"/>
            <w:tcBorders>
              <w:top w:val="nil"/>
              <w:left w:val="nil"/>
              <w:bottom w:val="single" w:sz="4" w:space="0" w:color="auto"/>
              <w:right w:val="single" w:sz="4" w:space="0" w:color="auto"/>
            </w:tcBorders>
            <w:vAlign w:val="center"/>
          </w:tcPr>
          <w:p w:rsidR="008C4076" w:rsidRPr="003E5B39" w:rsidRDefault="008C4076" w:rsidP="008C4076">
            <w:pPr>
              <w:widowControl/>
              <w:spacing w:line="240" w:lineRule="auto"/>
              <w:jc w:val="left"/>
              <w:rPr>
                <w:rFonts w:ascii="宋体" w:hAnsi="宋体" w:cs="宋体"/>
                <w:kern w:val="0"/>
                <w:sz w:val="18"/>
                <w:szCs w:val="18"/>
              </w:rPr>
            </w:pPr>
            <w:r w:rsidRPr="003E5B39">
              <w:rPr>
                <w:rFonts w:ascii="宋体" w:hAnsi="宋体" w:cs="宋体" w:hint="eastAsia"/>
                <w:kern w:val="0"/>
                <w:sz w:val="18"/>
                <w:szCs w:val="18"/>
              </w:rPr>
              <w:t>业务流水号</w:t>
            </w:r>
          </w:p>
        </w:tc>
        <w:tc>
          <w:tcPr>
            <w:tcW w:w="153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iCs/>
                <w:color w:val="000000"/>
                <w:kern w:val="0"/>
                <w:sz w:val="18"/>
                <w:szCs w:val="18"/>
              </w:rPr>
            </w:pPr>
            <w:r w:rsidRPr="00FF2199">
              <w:rPr>
                <w:rFonts w:ascii="宋体" w:hAnsi="宋体" w:cs="宋体"/>
                <w:iCs/>
                <w:color w:val="000000"/>
                <w:kern w:val="0"/>
                <w:sz w:val="18"/>
                <w:szCs w:val="18"/>
              </w:rPr>
              <w:t>DE00626</w:t>
            </w:r>
          </w:p>
        </w:tc>
        <w:tc>
          <w:tcPr>
            <w:tcW w:w="1990" w:type="dxa"/>
            <w:tcBorders>
              <w:top w:val="nil"/>
              <w:left w:val="nil"/>
              <w:bottom w:val="single" w:sz="4" w:space="0" w:color="auto"/>
              <w:right w:val="single" w:sz="4" w:space="0" w:color="auto"/>
            </w:tcBorders>
            <w:vAlign w:val="center"/>
          </w:tcPr>
          <w:p w:rsidR="008C4076" w:rsidRPr="00FF2199" w:rsidRDefault="008C4076" w:rsidP="005142D0">
            <w:pPr>
              <w:widowControl/>
              <w:spacing w:line="240" w:lineRule="auto"/>
              <w:jc w:val="left"/>
              <w:rPr>
                <w:rFonts w:ascii="宋体" w:hAnsi="宋体" w:cs="宋体"/>
                <w:color w:val="000000"/>
                <w:kern w:val="0"/>
                <w:sz w:val="18"/>
                <w:szCs w:val="18"/>
              </w:rPr>
            </w:pPr>
          </w:p>
        </w:tc>
        <w:tc>
          <w:tcPr>
            <w:tcW w:w="1648"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925"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8C4076" w:rsidTr="009A652A">
        <w:trPr>
          <w:trHeight w:val="402"/>
        </w:trPr>
        <w:tc>
          <w:tcPr>
            <w:tcW w:w="803"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1679" w:type="dxa"/>
            <w:tcBorders>
              <w:top w:val="nil"/>
              <w:left w:val="nil"/>
              <w:bottom w:val="single" w:sz="4" w:space="0" w:color="auto"/>
              <w:right w:val="single" w:sz="4" w:space="0" w:color="auto"/>
            </w:tcBorders>
            <w:vAlign w:val="center"/>
          </w:tcPr>
          <w:p w:rsidR="008C4076" w:rsidRPr="003E5B39" w:rsidRDefault="008C4076" w:rsidP="008C4076">
            <w:pPr>
              <w:widowControl/>
              <w:spacing w:line="240" w:lineRule="auto"/>
              <w:jc w:val="left"/>
              <w:rPr>
                <w:rFonts w:ascii="宋体" w:cs="Times New Roman"/>
                <w:kern w:val="0"/>
                <w:sz w:val="18"/>
                <w:szCs w:val="18"/>
              </w:rPr>
            </w:pPr>
            <w:r w:rsidRPr="003E5B39">
              <w:rPr>
                <w:rFonts w:ascii="宋体" w:hAnsi="宋体" w:cs="宋体" w:hint="eastAsia"/>
                <w:kern w:val="0"/>
                <w:sz w:val="18"/>
                <w:szCs w:val="18"/>
              </w:rPr>
              <w:t>易制爆储存场所编码</w:t>
            </w:r>
          </w:p>
        </w:tc>
        <w:tc>
          <w:tcPr>
            <w:tcW w:w="153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DEY0011</w:t>
            </w:r>
          </w:p>
        </w:tc>
        <w:tc>
          <w:tcPr>
            <w:tcW w:w="1990" w:type="dxa"/>
            <w:tcBorders>
              <w:top w:val="nil"/>
              <w:left w:val="nil"/>
              <w:bottom w:val="single" w:sz="4" w:space="0" w:color="auto"/>
              <w:right w:val="single" w:sz="4" w:space="0" w:color="auto"/>
            </w:tcBorders>
            <w:vAlign w:val="center"/>
          </w:tcPr>
          <w:p w:rsidR="008C4076" w:rsidRPr="00FF2199" w:rsidRDefault="008C4076" w:rsidP="005142D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48" w:type="dxa"/>
            <w:tcBorders>
              <w:top w:val="nil"/>
              <w:left w:val="nil"/>
              <w:bottom w:val="single" w:sz="4" w:space="0" w:color="auto"/>
              <w:right w:val="single" w:sz="4" w:space="0" w:color="auto"/>
            </w:tcBorders>
            <w:vAlign w:val="center"/>
          </w:tcPr>
          <w:p w:rsidR="008C4076" w:rsidRPr="00FF2199" w:rsidRDefault="008C4076" w:rsidP="00CF3189">
            <w:pPr>
              <w:widowControl/>
              <w:spacing w:line="240" w:lineRule="auto"/>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sidR="00CF3189">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925"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8C4076" w:rsidTr="009A652A">
        <w:trPr>
          <w:trHeight w:val="402"/>
        </w:trPr>
        <w:tc>
          <w:tcPr>
            <w:tcW w:w="803"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1679" w:type="dxa"/>
            <w:tcBorders>
              <w:top w:val="nil"/>
              <w:left w:val="nil"/>
              <w:bottom w:val="single" w:sz="4" w:space="0" w:color="auto"/>
              <w:right w:val="single" w:sz="4" w:space="0" w:color="auto"/>
            </w:tcBorders>
            <w:vAlign w:val="center"/>
          </w:tcPr>
          <w:p w:rsidR="008C4076" w:rsidRPr="003E5B39" w:rsidRDefault="008C4076" w:rsidP="008C4076">
            <w:pPr>
              <w:widowControl/>
              <w:spacing w:line="240" w:lineRule="auto"/>
              <w:jc w:val="left"/>
              <w:rPr>
                <w:rFonts w:ascii="宋体" w:cs="Times New Roman"/>
                <w:kern w:val="0"/>
                <w:sz w:val="18"/>
                <w:szCs w:val="18"/>
              </w:rPr>
            </w:pPr>
            <w:r w:rsidRPr="003E5B39">
              <w:rPr>
                <w:rFonts w:ascii="宋体" w:hAnsi="宋体" w:cs="宋体" w:hint="eastAsia"/>
                <w:sz w:val="18"/>
                <w:szCs w:val="18"/>
              </w:rPr>
              <w:t>易制爆危险化学品代码</w:t>
            </w:r>
          </w:p>
        </w:tc>
        <w:tc>
          <w:tcPr>
            <w:tcW w:w="153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DEY0014</w:t>
            </w:r>
          </w:p>
        </w:tc>
        <w:tc>
          <w:tcPr>
            <w:tcW w:w="1990" w:type="dxa"/>
            <w:tcBorders>
              <w:top w:val="nil"/>
              <w:left w:val="nil"/>
              <w:bottom w:val="single" w:sz="4" w:space="0" w:color="auto"/>
              <w:right w:val="single" w:sz="4" w:space="0" w:color="auto"/>
            </w:tcBorders>
            <w:vAlign w:val="center"/>
          </w:tcPr>
          <w:p w:rsidR="008C4076" w:rsidRPr="00FF2199" w:rsidRDefault="008C4076" w:rsidP="005142D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48"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925"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bl>
    <w:p w:rsidR="00153D39" w:rsidRPr="00153D39" w:rsidRDefault="00153D39" w:rsidP="00153D39">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lastRenderedPageBreak/>
        <w:t>表</w:t>
      </w:r>
      <w:r>
        <w:rPr>
          <w:rFonts w:ascii="黑体" w:eastAsia="黑体" w:hAnsi="黑体" w:cs="黑体"/>
          <w:color w:val="000000" w:themeColor="text1"/>
          <w:kern w:val="0"/>
        </w:rPr>
        <w:t>1</w:t>
      </w:r>
      <w:r>
        <w:rPr>
          <w:rFonts w:ascii="黑体" w:eastAsia="黑体" w:hAnsi="黑体" w:cs="黑体" w:hint="eastAsia"/>
          <w:color w:val="000000" w:themeColor="text1"/>
          <w:kern w:val="0"/>
        </w:rPr>
        <w:t>8</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处置易制爆危险化学品数量信息数据项</w:t>
      </w:r>
      <w:r w:rsidRPr="00153D39">
        <w:rPr>
          <w:rFonts w:ascii="宋体" w:hAnsi="宋体" w:cs="黑体" w:hint="eastAsia"/>
          <w:color w:val="000000" w:themeColor="text1"/>
          <w:kern w:val="0"/>
        </w:rPr>
        <w:t>（续）</w:t>
      </w:r>
    </w:p>
    <w:tbl>
      <w:tblPr>
        <w:tblW w:w="8578" w:type="dxa"/>
        <w:tblInd w:w="-106" w:type="dxa"/>
        <w:tblLayout w:type="fixed"/>
        <w:tblLook w:val="04A0" w:firstRow="1" w:lastRow="0" w:firstColumn="1" w:lastColumn="0" w:noHBand="0" w:noVBand="1"/>
      </w:tblPr>
      <w:tblGrid>
        <w:gridCol w:w="803"/>
        <w:gridCol w:w="1679"/>
        <w:gridCol w:w="1533"/>
        <w:gridCol w:w="1990"/>
        <w:gridCol w:w="1648"/>
        <w:gridCol w:w="925"/>
      </w:tblGrid>
      <w:tr w:rsidR="00153D39" w:rsidRPr="00FF2199" w:rsidTr="00153D39">
        <w:trPr>
          <w:trHeight w:val="402"/>
        </w:trPr>
        <w:tc>
          <w:tcPr>
            <w:tcW w:w="803" w:type="dxa"/>
            <w:tcBorders>
              <w:top w:val="single" w:sz="4" w:space="0" w:color="auto"/>
              <w:left w:val="single" w:sz="4" w:space="0" w:color="auto"/>
              <w:bottom w:val="single" w:sz="4" w:space="0" w:color="auto"/>
              <w:right w:val="single" w:sz="4" w:space="0" w:color="auto"/>
            </w:tcBorders>
            <w:vAlign w:val="center"/>
          </w:tcPr>
          <w:p w:rsidR="00153D39" w:rsidRPr="00153D39" w:rsidRDefault="00153D39" w:rsidP="00153D39">
            <w:pPr>
              <w:widowControl/>
              <w:spacing w:line="240" w:lineRule="auto"/>
              <w:jc w:val="left"/>
              <w:rPr>
                <w:rFonts w:ascii="宋体" w:hAnsi="宋体" w:cs="宋体"/>
                <w:color w:val="000000" w:themeColor="text1"/>
                <w:kern w:val="0"/>
                <w:sz w:val="18"/>
                <w:szCs w:val="18"/>
              </w:rPr>
            </w:pPr>
            <w:r w:rsidRPr="00153D39">
              <w:rPr>
                <w:rFonts w:ascii="宋体" w:hAnsi="宋体" w:cs="宋体" w:hint="eastAsia"/>
                <w:color w:val="000000" w:themeColor="text1"/>
                <w:kern w:val="0"/>
                <w:sz w:val="18"/>
                <w:szCs w:val="18"/>
              </w:rPr>
              <w:t>序号</w:t>
            </w:r>
          </w:p>
        </w:tc>
        <w:tc>
          <w:tcPr>
            <w:tcW w:w="1679" w:type="dxa"/>
            <w:tcBorders>
              <w:top w:val="single" w:sz="4" w:space="0" w:color="auto"/>
              <w:left w:val="nil"/>
              <w:bottom w:val="single" w:sz="4" w:space="0" w:color="auto"/>
              <w:right w:val="single" w:sz="4" w:space="0" w:color="auto"/>
            </w:tcBorders>
            <w:vAlign w:val="center"/>
          </w:tcPr>
          <w:p w:rsidR="00153D39" w:rsidRPr="00153D39" w:rsidRDefault="00153D39" w:rsidP="00153D39">
            <w:pPr>
              <w:widowControl/>
              <w:spacing w:line="240" w:lineRule="auto"/>
              <w:rPr>
                <w:rFonts w:ascii="宋体" w:hAnsi="宋体" w:cs="宋体"/>
                <w:color w:val="000000" w:themeColor="text1"/>
                <w:kern w:val="0"/>
                <w:sz w:val="18"/>
                <w:szCs w:val="18"/>
              </w:rPr>
            </w:pPr>
            <w:r w:rsidRPr="00153D39">
              <w:rPr>
                <w:rFonts w:ascii="宋体" w:hAnsi="宋体" w:cs="宋体" w:hint="eastAsia"/>
                <w:color w:val="000000" w:themeColor="text1"/>
                <w:kern w:val="0"/>
                <w:sz w:val="18"/>
                <w:szCs w:val="18"/>
              </w:rPr>
              <w:t>数据项名称</w:t>
            </w:r>
          </w:p>
        </w:tc>
        <w:tc>
          <w:tcPr>
            <w:tcW w:w="1533" w:type="dxa"/>
            <w:tcBorders>
              <w:top w:val="single" w:sz="4" w:space="0" w:color="auto"/>
              <w:left w:val="nil"/>
              <w:bottom w:val="single" w:sz="4" w:space="0" w:color="auto"/>
              <w:right w:val="single" w:sz="4" w:space="0" w:color="auto"/>
            </w:tcBorders>
            <w:vAlign w:val="center"/>
          </w:tcPr>
          <w:p w:rsidR="00153D39" w:rsidRPr="00153D39" w:rsidRDefault="00153D39" w:rsidP="00153D39">
            <w:pPr>
              <w:widowControl/>
              <w:spacing w:line="240" w:lineRule="auto"/>
              <w:jc w:val="left"/>
              <w:rPr>
                <w:rFonts w:ascii="宋体" w:hAnsi="宋体" w:cs="宋体"/>
                <w:color w:val="000000" w:themeColor="text1"/>
                <w:kern w:val="0"/>
                <w:sz w:val="18"/>
                <w:szCs w:val="18"/>
              </w:rPr>
            </w:pPr>
            <w:r w:rsidRPr="00153D39">
              <w:rPr>
                <w:rFonts w:ascii="宋体" w:hAnsi="宋体" w:cs="宋体" w:hint="eastAsia"/>
                <w:color w:val="000000" w:themeColor="text1"/>
                <w:kern w:val="0"/>
                <w:sz w:val="18"/>
                <w:szCs w:val="18"/>
              </w:rPr>
              <w:t>数据元内部标识符</w:t>
            </w:r>
          </w:p>
        </w:tc>
        <w:tc>
          <w:tcPr>
            <w:tcW w:w="1990" w:type="dxa"/>
            <w:tcBorders>
              <w:top w:val="single" w:sz="4" w:space="0" w:color="auto"/>
              <w:left w:val="nil"/>
              <w:bottom w:val="single" w:sz="4" w:space="0" w:color="auto"/>
              <w:right w:val="single" w:sz="4" w:space="0" w:color="auto"/>
            </w:tcBorders>
            <w:vAlign w:val="center"/>
          </w:tcPr>
          <w:p w:rsidR="00153D39" w:rsidRPr="00153D39" w:rsidRDefault="00153D39" w:rsidP="00153D39">
            <w:pPr>
              <w:widowControl/>
              <w:spacing w:line="240" w:lineRule="auto"/>
              <w:jc w:val="left"/>
              <w:rPr>
                <w:rFonts w:ascii="宋体" w:hAnsi="宋体" w:cs="宋体"/>
                <w:color w:val="000000" w:themeColor="text1"/>
                <w:kern w:val="0"/>
                <w:sz w:val="18"/>
                <w:szCs w:val="18"/>
              </w:rPr>
            </w:pPr>
            <w:r w:rsidRPr="00153D39">
              <w:rPr>
                <w:rFonts w:ascii="宋体" w:hAnsi="宋体" w:cs="宋体" w:hint="eastAsia"/>
                <w:color w:val="000000" w:themeColor="text1"/>
                <w:kern w:val="0"/>
                <w:sz w:val="18"/>
                <w:szCs w:val="18"/>
              </w:rPr>
              <w:t>限定词内部标识符</w:t>
            </w:r>
          </w:p>
        </w:tc>
        <w:tc>
          <w:tcPr>
            <w:tcW w:w="1648" w:type="dxa"/>
            <w:tcBorders>
              <w:top w:val="single" w:sz="4" w:space="0" w:color="auto"/>
              <w:left w:val="nil"/>
              <w:bottom w:val="single" w:sz="4" w:space="0" w:color="auto"/>
              <w:right w:val="single" w:sz="4" w:space="0" w:color="auto"/>
            </w:tcBorders>
            <w:vAlign w:val="center"/>
          </w:tcPr>
          <w:p w:rsidR="00153D39" w:rsidRPr="00153D39" w:rsidRDefault="00153D39" w:rsidP="00153D39">
            <w:pPr>
              <w:widowControl/>
              <w:spacing w:line="240" w:lineRule="auto"/>
              <w:rPr>
                <w:rFonts w:ascii="宋体" w:hAnsi="宋体" w:cs="宋体"/>
                <w:color w:val="000000" w:themeColor="text1"/>
                <w:kern w:val="0"/>
                <w:sz w:val="18"/>
                <w:szCs w:val="18"/>
              </w:rPr>
            </w:pPr>
            <w:r w:rsidRPr="00153D39">
              <w:rPr>
                <w:rFonts w:ascii="宋体" w:hAnsi="宋体" w:cs="宋体" w:hint="eastAsia"/>
                <w:color w:val="000000" w:themeColor="text1"/>
                <w:kern w:val="0"/>
                <w:sz w:val="18"/>
                <w:szCs w:val="18"/>
              </w:rPr>
              <w:t>数据项标识符</w:t>
            </w:r>
          </w:p>
        </w:tc>
        <w:tc>
          <w:tcPr>
            <w:tcW w:w="925" w:type="dxa"/>
            <w:tcBorders>
              <w:top w:val="single" w:sz="4" w:space="0" w:color="auto"/>
              <w:left w:val="nil"/>
              <w:bottom w:val="single" w:sz="4" w:space="0" w:color="auto"/>
              <w:right w:val="single" w:sz="4" w:space="0" w:color="auto"/>
            </w:tcBorders>
            <w:vAlign w:val="center"/>
          </w:tcPr>
          <w:p w:rsidR="00153D39" w:rsidRPr="00153D39" w:rsidRDefault="00153D39" w:rsidP="00153D39">
            <w:pPr>
              <w:widowControl/>
              <w:spacing w:line="240" w:lineRule="auto"/>
              <w:jc w:val="left"/>
              <w:rPr>
                <w:rFonts w:ascii="宋体" w:cs="Times New Roman"/>
                <w:color w:val="000000" w:themeColor="text1"/>
                <w:kern w:val="0"/>
                <w:sz w:val="18"/>
                <w:szCs w:val="18"/>
              </w:rPr>
            </w:pPr>
            <w:r w:rsidRPr="00153D39">
              <w:rPr>
                <w:rFonts w:ascii="宋体" w:cs="Times New Roman" w:hint="eastAsia"/>
                <w:color w:val="000000" w:themeColor="text1"/>
                <w:kern w:val="0"/>
                <w:sz w:val="18"/>
                <w:szCs w:val="18"/>
              </w:rPr>
              <w:t>说明</w:t>
            </w:r>
          </w:p>
        </w:tc>
      </w:tr>
      <w:tr w:rsidR="00153D39" w:rsidRPr="00FF2199" w:rsidTr="00153D39">
        <w:trPr>
          <w:trHeight w:val="402"/>
        </w:trPr>
        <w:tc>
          <w:tcPr>
            <w:tcW w:w="803" w:type="dxa"/>
            <w:tcBorders>
              <w:top w:val="single" w:sz="4" w:space="0" w:color="auto"/>
              <w:left w:val="single" w:sz="4" w:space="0" w:color="auto"/>
              <w:bottom w:val="single" w:sz="4" w:space="0" w:color="auto"/>
              <w:right w:val="single" w:sz="4" w:space="0" w:color="auto"/>
            </w:tcBorders>
            <w:vAlign w:val="center"/>
          </w:tcPr>
          <w:p w:rsidR="00153D39" w:rsidRPr="005142D0" w:rsidRDefault="00153D39" w:rsidP="00A21CF0">
            <w:pPr>
              <w:widowControl/>
              <w:spacing w:line="240" w:lineRule="auto"/>
              <w:jc w:val="left"/>
              <w:rPr>
                <w:rFonts w:ascii="宋体" w:hAnsi="宋体" w:cs="宋体"/>
                <w:kern w:val="0"/>
                <w:sz w:val="18"/>
                <w:szCs w:val="18"/>
              </w:rPr>
            </w:pPr>
            <w:r w:rsidRPr="005142D0">
              <w:rPr>
                <w:rFonts w:ascii="宋体" w:hAnsi="宋体" w:cs="宋体" w:hint="eastAsia"/>
                <w:kern w:val="0"/>
                <w:sz w:val="18"/>
                <w:szCs w:val="18"/>
              </w:rPr>
              <w:t>4</w:t>
            </w:r>
          </w:p>
        </w:tc>
        <w:tc>
          <w:tcPr>
            <w:tcW w:w="1679" w:type="dxa"/>
            <w:tcBorders>
              <w:top w:val="single" w:sz="4" w:space="0" w:color="auto"/>
              <w:left w:val="nil"/>
              <w:bottom w:val="single" w:sz="4" w:space="0" w:color="auto"/>
              <w:right w:val="single" w:sz="4" w:space="0" w:color="auto"/>
            </w:tcBorders>
            <w:vAlign w:val="center"/>
          </w:tcPr>
          <w:p w:rsidR="00153D39" w:rsidRPr="005142D0" w:rsidRDefault="00153D39" w:rsidP="00A21CF0">
            <w:pPr>
              <w:widowControl/>
              <w:spacing w:line="240" w:lineRule="auto"/>
              <w:rPr>
                <w:rFonts w:ascii="宋体" w:hAnsi="宋体" w:cs="宋体"/>
                <w:kern w:val="0"/>
                <w:sz w:val="18"/>
                <w:szCs w:val="18"/>
              </w:rPr>
            </w:pPr>
            <w:r w:rsidRPr="005142D0">
              <w:rPr>
                <w:rFonts w:ascii="宋体" w:hAnsi="宋体" w:cs="宋体" w:hint="eastAsia"/>
                <w:kern w:val="0"/>
                <w:sz w:val="18"/>
                <w:szCs w:val="18"/>
              </w:rPr>
              <w:t>别称_名称</w:t>
            </w:r>
          </w:p>
        </w:tc>
        <w:tc>
          <w:tcPr>
            <w:tcW w:w="1533" w:type="dxa"/>
            <w:tcBorders>
              <w:top w:val="single" w:sz="4" w:space="0" w:color="auto"/>
              <w:left w:val="nil"/>
              <w:bottom w:val="single" w:sz="4" w:space="0" w:color="auto"/>
              <w:right w:val="single" w:sz="4" w:space="0" w:color="auto"/>
            </w:tcBorders>
            <w:vAlign w:val="center"/>
          </w:tcPr>
          <w:p w:rsidR="00153D39" w:rsidRPr="005142D0" w:rsidRDefault="00153D39" w:rsidP="00A21CF0">
            <w:pPr>
              <w:widowControl/>
              <w:spacing w:line="240" w:lineRule="auto"/>
              <w:jc w:val="left"/>
              <w:rPr>
                <w:rFonts w:ascii="宋体" w:hAnsi="宋体" w:cs="宋体"/>
                <w:kern w:val="0"/>
                <w:sz w:val="18"/>
                <w:szCs w:val="18"/>
              </w:rPr>
            </w:pPr>
            <w:r w:rsidRPr="005142D0">
              <w:rPr>
                <w:rFonts w:ascii="宋体" w:hAnsi="宋体" w:cs="宋体"/>
                <w:kern w:val="0"/>
                <w:sz w:val="18"/>
                <w:szCs w:val="18"/>
              </w:rPr>
              <w:t>DE</w:t>
            </w:r>
            <w:r w:rsidRPr="005142D0">
              <w:rPr>
                <w:rFonts w:ascii="宋体" w:hAnsi="宋体" w:cs="宋体" w:hint="eastAsia"/>
                <w:kern w:val="0"/>
                <w:sz w:val="18"/>
                <w:szCs w:val="18"/>
              </w:rPr>
              <w:t>00928</w:t>
            </w:r>
          </w:p>
        </w:tc>
        <w:tc>
          <w:tcPr>
            <w:tcW w:w="1990" w:type="dxa"/>
            <w:tcBorders>
              <w:top w:val="single" w:sz="4" w:space="0" w:color="auto"/>
              <w:left w:val="nil"/>
              <w:bottom w:val="single" w:sz="4" w:space="0" w:color="auto"/>
              <w:right w:val="single" w:sz="4" w:space="0" w:color="auto"/>
            </w:tcBorders>
            <w:vAlign w:val="center"/>
          </w:tcPr>
          <w:p w:rsidR="00153D39" w:rsidRPr="005142D0" w:rsidRDefault="00C707C9" w:rsidP="00A21CF0">
            <w:pPr>
              <w:widowControl/>
              <w:spacing w:line="240" w:lineRule="auto"/>
              <w:jc w:val="left"/>
              <w:rPr>
                <w:rFonts w:ascii="宋体" w:hAnsi="宋体" w:cs="宋体"/>
                <w:i/>
                <w:kern w:val="0"/>
                <w:sz w:val="18"/>
                <w:szCs w:val="18"/>
              </w:rPr>
            </w:pPr>
            <w:r>
              <w:rPr>
                <w:rFonts w:ascii="宋体" w:hAnsi="宋体" w:cs="宋体"/>
                <w:i/>
                <w:kern w:val="0"/>
                <w:sz w:val="18"/>
                <w:szCs w:val="18"/>
              </w:rPr>
              <w:t>DQR0045</w:t>
            </w:r>
          </w:p>
        </w:tc>
        <w:tc>
          <w:tcPr>
            <w:tcW w:w="1648" w:type="dxa"/>
            <w:tcBorders>
              <w:top w:val="single" w:sz="4" w:space="0" w:color="auto"/>
              <w:left w:val="nil"/>
              <w:bottom w:val="single" w:sz="4" w:space="0" w:color="auto"/>
              <w:right w:val="single" w:sz="4" w:space="0" w:color="auto"/>
            </w:tcBorders>
            <w:vAlign w:val="center"/>
          </w:tcPr>
          <w:p w:rsidR="00153D39" w:rsidRPr="005142D0" w:rsidRDefault="00153D39" w:rsidP="00A21CF0">
            <w:pPr>
              <w:widowControl/>
              <w:spacing w:line="240" w:lineRule="auto"/>
              <w:rPr>
                <w:rFonts w:ascii="宋体" w:hAnsi="宋体" w:cs="宋体"/>
                <w:kern w:val="0"/>
                <w:sz w:val="18"/>
                <w:szCs w:val="18"/>
              </w:rPr>
            </w:pPr>
            <w:r w:rsidRPr="005142D0">
              <w:rPr>
                <w:rFonts w:ascii="宋体" w:hAnsi="宋体" w:cs="宋体" w:hint="eastAsia"/>
                <w:kern w:val="0"/>
                <w:sz w:val="18"/>
                <w:szCs w:val="18"/>
              </w:rPr>
              <w:t>BC_MC</w:t>
            </w:r>
          </w:p>
        </w:tc>
        <w:tc>
          <w:tcPr>
            <w:tcW w:w="925" w:type="dxa"/>
            <w:tcBorders>
              <w:top w:val="single" w:sz="4" w:space="0" w:color="auto"/>
              <w:left w:val="nil"/>
              <w:bottom w:val="single" w:sz="4" w:space="0" w:color="auto"/>
              <w:right w:val="single" w:sz="4" w:space="0" w:color="auto"/>
            </w:tcBorders>
            <w:vAlign w:val="center"/>
          </w:tcPr>
          <w:p w:rsidR="00153D39" w:rsidRPr="005142D0" w:rsidRDefault="00153D39" w:rsidP="00A21CF0">
            <w:pPr>
              <w:widowControl/>
              <w:spacing w:line="240" w:lineRule="auto"/>
              <w:jc w:val="left"/>
              <w:rPr>
                <w:rFonts w:ascii="宋体" w:cs="Times New Roman"/>
                <w:kern w:val="0"/>
                <w:sz w:val="18"/>
                <w:szCs w:val="18"/>
              </w:rPr>
            </w:pPr>
          </w:p>
        </w:tc>
      </w:tr>
      <w:tr w:rsidR="00153D39" w:rsidRPr="00FF2199" w:rsidTr="00A21CF0">
        <w:trPr>
          <w:trHeight w:val="402"/>
        </w:trPr>
        <w:tc>
          <w:tcPr>
            <w:tcW w:w="803" w:type="dxa"/>
            <w:tcBorders>
              <w:top w:val="nil"/>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5</w:t>
            </w:r>
          </w:p>
        </w:tc>
        <w:tc>
          <w:tcPr>
            <w:tcW w:w="1679" w:type="dxa"/>
            <w:tcBorders>
              <w:top w:val="nil"/>
              <w:left w:val="nil"/>
              <w:bottom w:val="single" w:sz="4" w:space="0" w:color="auto"/>
              <w:right w:val="single" w:sz="4" w:space="0" w:color="auto"/>
            </w:tcBorders>
            <w:vAlign w:val="center"/>
          </w:tcPr>
          <w:p w:rsidR="00153D39" w:rsidRPr="00D3384C" w:rsidRDefault="00153D39" w:rsidP="00A21CF0">
            <w:pPr>
              <w:widowControl/>
              <w:spacing w:line="240" w:lineRule="auto"/>
              <w:jc w:val="left"/>
              <w:rPr>
                <w:rFonts w:ascii="宋体" w:hAnsi="宋体" w:cs="Times New Roman"/>
                <w:kern w:val="0"/>
                <w:sz w:val="16"/>
                <w:szCs w:val="18"/>
              </w:rPr>
            </w:pPr>
            <w:r w:rsidRPr="00D3384C">
              <w:rPr>
                <w:rFonts w:ascii="宋体" w:hAnsi="宋体" w:cs="宋体" w:hint="eastAsia"/>
                <w:kern w:val="0"/>
                <w:sz w:val="18"/>
                <w:szCs w:val="18"/>
              </w:rPr>
              <w:t>物品处置</w:t>
            </w:r>
          </w:p>
        </w:tc>
        <w:tc>
          <w:tcPr>
            <w:tcW w:w="1533" w:type="dxa"/>
            <w:tcBorders>
              <w:top w:val="nil"/>
              <w:left w:val="nil"/>
              <w:bottom w:val="single" w:sz="4" w:space="0" w:color="auto"/>
              <w:right w:val="single" w:sz="4" w:space="0" w:color="auto"/>
            </w:tcBorders>
            <w:vAlign w:val="center"/>
          </w:tcPr>
          <w:p w:rsidR="00153D39" w:rsidRPr="00D3384C" w:rsidRDefault="00153D39" w:rsidP="00A21CF0">
            <w:pPr>
              <w:widowControl/>
              <w:spacing w:line="240" w:lineRule="auto"/>
              <w:jc w:val="left"/>
              <w:rPr>
                <w:rFonts w:ascii="宋体" w:hAnsi="宋体" w:cs="宋体"/>
                <w:kern w:val="0"/>
                <w:sz w:val="18"/>
                <w:szCs w:val="18"/>
              </w:rPr>
            </w:pPr>
          </w:p>
        </w:tc>
        <w:tc>
          <w:tcPr>
            <w:tcW w:w="1990" w:type="dxa"/>
            <w:tcBorders>
              <w:top w:val="nil"/>
              <w:left w:val="nil"/>
              <w:bottom w:val="single" w:sz="4" w:space="0" w:color="auto"/>
              <w:right w:val="single" w:sz="4" w:space="0" w:color="auto"/>
            </w:tcBorders>
            <w:vAlign w:val="center"/>
          </w:tcPr>
          <w:p w:rsidR="00153D39" w:rsidRPr="00D3384C" w:rsidRDefault="00153D39" w:rsidP="00A21CF0">
            <w:pPr>
              <w:widowControl/>
              <w:spacing w:line="240" w:lineRule="auto"/>
              <w:jc w:val="left"/>
              <w:rPr>
                <w:rFonts w:ascii="宋体" w:hAnsi="宋体" w:cs="Times New Roman"/>
                <w:kern w:val="0"/>
                <w:sz w:val="18"/>
                <w:szCs w:val="18"/>
              </w:rPr>
            </w:pPr>
            <w:r w:rsidRPr="00D3384C">
              <w:rPr>
                <w:rFonts w:ascii="宋体" w:hAnsi="宋体" w:hint="eastAsia"/>
                <w:sz w:val="18"/>
                <w:szCs w:val="18"/>
              </w:rPr>
              <w:t>DQ00539</w:t>
            </w:r>
          </w:p>
        </w:tc>
        <w:tc>
          <w:tcPr>
            <w:tcW w:w="1648" w:type="dxa"/>
            <w:tcBorders>
              <w:top w:val="nil"/>
              <w:left w:val="nil"/>
              <w:bottom w:val="single" w:sz="4" w:space="0" w:color="auto"/>
              <w:right w:val="single" w:sz="4" w:space="0" w:color="auto"/>
            </w:tcBorders>
            <w:vAlign w:val="center"/>
          </w:tcPr>
          <w:p w:rsidR="00153D39" w:rsidRDefault="00153D39" w:rsidP="00A21CF0">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WPCZ</w:t>
            </w:r>
          </w:p>
        </w:tc>
        <w:tc>
          <w:tcPr>
            <w:tcW w:w="925" w:type="dxa"/>
            <w:tcBorders>
              <w:top w:val="nil"/>
              <w:left w:val="nil"/>
              <w:bottom w:val="single" w:sz="4" w:space="0" w:color="auto"/>
              <w:right w:val="single" w:sz="4" w:space="0" w:color="auto"/>
            </w:tcBorders>
            <w:vAlign w:val="center"/>
          </w:tcPr>
          <w:p w:rsidR="00153D39" w:rsidRPr="00FF2199" w:rsidRDefault="00153D39" w:rsidP="00A21CF0">
            <w:pPr>
              <w:widowControl/>
              <w:spacing w:line="240" w:lineRule="auto"/>
              <w:jc w:val="left"/>
              <w:rPr>
                <w:rFonts w:ascii="宋体" w:cs="Times New Roman"/>
                <w:color w:val="000000"/>
                <w:kern w:val="0"/>
                <w:sz w:val="18"/>
                <w:szCs w:val="18"/>
              </w:rPr>
            </w:pPr>
          </w:p>
        </w:tc>
      </w:tr>
      <w:tr w:rsidR="00153D39" w:rsidTr="00A21CF0">
        <w:trPr>
          <w:trHeight w:val="402"/>
        </w:trPr>
        <w:tc>
          <w:tcPr>
            <w:tcW w:w="803" w:type="dxa"/>
            <w:tcBorders>
              <w:top w:val="single" w:sz="4" w:space="0" w:color="auto"/>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5.1</w:t>
            </w:r>
          </w:p>
        </w:tc>
        <w:tc>
          <w:tcPr>
            <w:tcW w:w="1679" w:type="dxa"/>
            <w:tcBorders>
              <w:top w:val="single" w:sz="4" w:space="0" w:color="auto"/>
              <w:left w:val="nil"/>
              <w:bottom w:val="single" w:sz="4" w:space="0" w:color="auto"/>
              <w:right w:val="single" w:sz="4" w:space="0" w:color="auto"/>
            </w:tcBorders>
            <w:vAlign w:val="center"/>
          </w:tcPr>
          <w:p w:rsidR="00153D39" w:rsidRPr="003E5B39" w:rsidRDefault="00153D39" w:rsidP="00A21CF0">
            <w:pPr>
              <w:widowControl/>
              <w:spacing w:line="240" w:lineRule="auto"/>
              <w:ind w:firstLineChars="100" w:firstLine="180"/>
              <w:jc w:val="left"/>
              <w:rPr>
                <w:rFonts w:ascii="宋体" w:hAnsi="宋体" w:cs="宋体"/>
                <w:sz w:val="18"/>
                <w:szCs w:val="18"/>
              </w:rPr>
            </w:pPr>
            <w:r>
              <w:rPr>
                <w:rFonts w:ascii="宋体" w:hAnsi="宋体" w:cs="宋体" w:hint="eastAsia"/>
                <w:sz w:val="18"/>
                <w:szCs w:val="18"/>
              </w:rPr>
              <w:t>易制爆危险化学品计量单位类型</w:t>
            </w:r>
          </w:p>
        </w:tc>
        <w:tc>
          <w:tcPr>
            <w:tcW w:w="1533" w:type="dxa"/>
            <w:tcBorders>
              <w:top w:val="single" w:sz="4" w:space="0" w:color="auto"/>
              <w:left w:val="nil"/>
              <w:bottom w:val="single" w:sz="4" w:space="0" w:color="auto"/>
              <w:right w:val="single" w:sz="4" w:space="0" w:color="auto"/>
            </w:tcBorders>
            <w:vAlign w:val="center"/>
          </w:tcPr>
          <w:p w:rsidR="00153D39" w:rsidRPr="004D1B90" w:rsidRDefault="00153D39" w:rsidP="00A21CF0">
            <w:pPr>
              <w:jc w:val="left"/>
              <w:rPr>
                <w:rFonts w:ascii="宋体" w:hAnsi="宋体" w:cs="宋体"/>
                <w:color w:val="000000"/>
                <w:sz w:val="18"/>
                <w:szCs w:val="18"/>
              </w:rPr>
            </w:pPr>
            <w:r>
              <w:rPr>
                <w:rFonts w:ascii="宋体" w:hAnsi="宋体" w:hint="eastAsia"/>
                <w:color w:val="000000"/>
                <w:sz w:val="18"/>
                <w:szCs w:val="18"/>
              </w:rPr>
              <w:t>DEY0035</w:t>
            </w:r>
          </w:p>
        </w:tc>
        <w:tc>
          <w:tcPr>
            <w:tcW w:w="1990"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sz w:val="18"/>
                <w:szCs w:val="18"/>
              </w:rPr>
            </w:pPr>
          </w:p>
        </w:tc>
        <w:tc>
          <w:tcPr>
            <w:tcW w:w="1648"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WPCZ_</w:t>
            </w:r>
            <w:r>
              <w:t xml:space="preserve"> </w:t>
            </w:r>
            <w:r w:rsidR="009314AE">
              <w:rPr>
                <w:rFonts w:ascii="宋体" w:hAnsi="宋体" w:cs="宋体"/>
                <w:color w:val="000000" w:themeColor="text1"/>
                <w:kern w:val="0"/>
                <w:sz w:val="18"/>
                <w:szCs w:val="18"/>
              </w:rPr>
              <w:t>Y</w:t>
            </w:r>
            <w:r w:rsidR="009314AE">
              <w:rPr>
                <w:rFonts w:ascii="宋体" w:hAnsi="宋体" w:cs="宋体" w:hint="eastAsia"/>
                <w:color w:val="000000" w:themeColor="text1"/>
                <w:kern w:val="0"/>
                <w:sz w:val="18"/>
                <w:szCs w:val="18"/>
              </w:rPr>
              <w:t>Z</w:t>
            </w:r>
            <w:r w:rsidRPr="007E65C8">
              <w:rPr>
                <w:rFonts w:ascii="宋体" w:hAnsi="宋体" w:cs="宋体"/>
                <w:color w:val="000000" w:themeColor="text1"/>
                <w:kern w:val="0"/>
                <w:sz w:val="18"/>
                <w:szCs w:val="18"/>
              </w:rPr>
              <w:t>BWXHXPJLDWLX</w:t>
            </w:r>
          </w:p>
        </w:tc>
        <w:tc>
          <w:tcPr>
            <w:tcW w:w="925" w:type="dxa"/>
            <w:tcBorders>
              <w:top w:val="single" w:sz="4" w:space="0" w:color="auto"/>
              <w:left w:val="nil"/>
              <w:bottom w:val="single" w:sz="4" w:space="0" w:color="auto"/>
              <w:right w:val="single" w:sz="4" w:space="0" w:color="auto"/>
            </w:tcBorders>
          </w:tcPr>
          <w:p w:rsidR="00153D39" w:rsidRDefault="00153D39" w:rsidP="00A21CF0">
            <w:r w:rsidRPr="00886DEB">
              <w:rPr>
                <w:rFonts w:ascii="宋体" w:hAnsi="宋体" w:cs="宋体" w:hint="eastAsia"/>
                <w:color w:val="000000"/>
                <w:kern w:val="0"/>
                <w:sz w:val="18"/>
                <w:szCs w:val="18"/>
              </w:rPr>
              <w:t>非空</w:t>
            </w:r>
          </w:p>
        </w:tc>
      </w:tr>
      <w:tr w:rsidR="00153D39" w:rsidTr="00A21CF0">
        <w:trPr>
          <w:trHeight w:val="402"/>
        </w:trPr>
        <w:tc>
          <w:tcPr>
            <w:tcW w:w="803" w:type="dxa"/>
            <w:tcBorders>
              <w:top w:val="single" w:sz="4" w:space="0" w:color="auto"/>
              <w:left w:val="single" w:sz="4" w:space="0" w:color="auto"/>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5.2</w:t>
            </w:r>
          </w:p>
        </w:tc>
        <w:tc>
          <w:tcPr>
            <w:tcW w:w="1679" w:type="dxa"/>
            <w:tcBorders>
              <w:top w:val="single" w:sz="4" w:space="0" w:color="auto"/>
              <w:left w:val="nil"/>
              <w:bottom w:val="single" w:sz="4" w:space="0" w:color="auto"/>
              <w:right w:val="single" w:sz="4" w:space="0" w:color="auto"/>
            </w:tcBorders>
            <w:vAlign w:val="center"/>
          </w:tcPr>
          <w:p w:rsidR="00153D39" w:rsidRPr="003E5B39" w:rsidDel="00477EA2" w:rsidRDefault="00153D39" w:rsidP="00A21CF0">
            <w:pPr>
              <w:widowControl/>
              <w:spacing w:line="240" w:lineRule="auto"/>
              <w:ind w:firstLineChars="100" w:firstLine="180"/>
              <w:jc w:val="left"/>
              <w:rPr>
                <w:rFonts w:ascii="宋体" w:hAnsi="宋体" w:cs="宋体"/>
                <w:sz w:val="18"/>
                <w:szCs w:val="18"/>
              </w:rPr>
            </w:pPr>
            <w:r w:rsidRPr="003E5B39">
              <w:rPr>
                <w:rFonts w:ascii="宋体" w:hAnsi="宋体" w:cs="宋体" w:hint="eastAsia"/>
                <w:sz w:val="18"/>
                <w:szCs w:val="18"/>
              </w:rPr>
              <w:t>数值</w:t>
            </w:r>
          </w:p>
        </w:tc>
        <w:tc>
          <w:tcPr>
            <w:tcW w:w="1533" w:type="dxa"/>
            <w:tcBorders>
              <w:top w:val="single" w:sz="4" w:space="0" w:color="auto"/>
              <w:left w:val="nil"/>
              <w:bottom w:val="single" w:sz="4" w:space="0" w:color="auto"/>
              <w:right w:val="single" w:sz="4" w:space="0" w:color="auto"/>
            </w:tcBorders>
            <w:vAlign w:val="center"/>
          </w:tcPr>
          <w:p w:rsidR="00153D39" w:rsidRPr="004D1B90" w:rsidRDefault="00153D39" w:rsidP="00A21CF0">
            <w:pPr>
              <w:widowControl/>
              <w:spacing w:line="240" w:lineRule="auto"/>
              <w:jc w:val="left"/>
              <w:rPr>
                <w:rFonts w:ascii="宋体" w:hAnsi="宋体" w:cs="宋体"/>
                <w:color w:val="000000" w:themeColor="text1"/>
                <w:sz w:val="18"/>
                <w:szCs w:val="18"/>
              </w:rPr>
            </w:pPr>
            <w:r w:rsidRPr="004D1B90">
              <w:rPr>
                <w:rFonts w:ascii="宋体" w:hAnsi="宋体"/>
                <w:sz w:val="18"/>
                <w:szCs w:val="18"/>
              </w:rPr>
              <w:t>DE0</w:t>
            </w:r>
            <w:r w:rsidRPr="004D1B90">
              <w:rPr>
                <w:rFonts w:ascii="宋体" w:hAnsi="宋体" w:hint="eastAsia"/>
                <w:sz w:val="18"/>
                <w:szCs w:val="18"/>
              </w:rPr>
              <w:t>1181</w:t>
            </w:r>
          </w:p>
        </w:tc>
        <w:tc>
          <w:tcPr>
            <w:tcW w:w="1990"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sz w:val="18"/>
                <w:szCs w:val="18"/>
              </w:rPr>
            </w:pPr>
          </w:p>
        </w:tc>
        <w:tc>
          <w:tcPr>
            <w:tcW w:w="1648"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WPCZ_SZ</w:t>
            </w:r>
          </w:p>
        </w:tc>
        <w:tc>
          <w:tcPr>
            <w:tcW w:w="925" w:type="dxa"/>
            <w:tcBorders>
              <w:top w:val="single" w:sz="4" w:space="0" w:color="auto"/>
              <w:left w:val="nil"/>
              <w:bottom w:val="single" w:sz="4" w:space="0" w:color="auto"/>
              <w:right w:val="single" w:sz="4" w:space="0" w:color="auto"/>
            </w:tcBorders>
          </w:tcPr>
          <w:p w:rsidR="00153D39" w:rsidRDefault="00153D39" w:rsidP="00A21CF0">
            <w:r w:rsidRPr="00886DEB">
              <w:rPr>
                <w:rFonts w:ascii="宋体" w:hAnsi="宋体" w:cs="宋体" w:hint="eastAsia"/>
                <w:color w:val="000000"/>
                <w:kern w:val="0"/>
                <w:sz w:val="18"/>
                <w:szCs w:val="18"/>
              </w:rPr>
              <w:t>非空</w:t>
            </w:r>
          </w:p>
        </w:tc>
      </w:tr>
      <w:tr w:rsidR="00153D39" w:rsidTr="00A21CF0">
        <w:trPr>
          <w:trHeight w:val="402"/>
        </w:trPr>
        <w:tc>
          <w:tcPr>
            <w:tcW w:w="803" w:type="dxa"/>
            <w:tcBorders>
              <w:top w:val="single" w:sz="4" w:space="0" w:color="auto"/>
              <w:left w:val="single" w:sz="4" w:space="0" w:color="auto"/>
              <w:bottom w:val="single" w:sz="4" w:space="0" w:color="auto"/>
              <w:right w:val="single" w:sz="4" w:space="0" w:color="auto"/>
            </w:tcBorders>
            <w:vAlign w:val="center"/>
          </w:tcPr>
          <w:p w:rsidR="00153D39" w:rsidRPr="00FF2199" w:rsidRDefault="00153D39" w:rsidP="00A21CF0">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1679" w:type="dxa"/>
            <w:tcBorders>
              <w:top w:val="single" w:sz="4" w:space="0" w:color="auto"/>
              <w:left w:val="nil"/>
              <w:bottom w:val="single" w:sz="4" w:space="0" w:color="auto"/>
              <w:right w:val="single" w:sz="4" w:space="0" w:color="auto"/>
            </w:tcBorders>
            <w:vAlign w:val="center"/>
          </w:tcPr>
          <w:p w:rsidR="00153D39" w:rsidRPr="003E5B39" w:rsidRDefault="00153D39" w:rsidP="00A21CF0">
            <w:pPr>
              <w:widowControl/>
              <w:spacing w:line="240" w:lineRule="auto"/>
              <w:jc w:val="left"/>
              <w:rPr>
                <w:rFonts w:ascii="宋体" w:hAnsi="宋体" w:cs="宋体"/>
                <w:sz w:val="18"/>
                <w:szCs w:val="18"/>
              </w:rPr>
            </w:pPr>
            <w:r w:rsidRPr="003E5B39">
              <w:rPr>
                <w:rFonts w:ascii="宋体" w:hAnsi="宋体" w:cs="宋体" w:hint="eastAsia"/>
                <w:sz w:val="18"/>
                <w:szCs w:val="18"/>
              </w:rPr>
              <w:t>登记时间</w:t>
            </w:r>
          </w:p>
        </w:tc>
        <w:tc>
          <w:tcPr>
            <w:tcW w:w="1533"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990"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jc w:val="left"/>
              <w:rPr>
                <w:rFonts w:ascii="宋体" w:hAnsi="宋体" w:cs="宋体"/>
                <w:color w:val="000000" w:themeColor="text1"/>
                <w:kern w:val="0"/>
                <w:sz w:val="18"/>
                <w:szCs w:val="18"/>
              </w:rPr>
            </w:pPr>
          </w:p>
        </w:tc>
        <w:tc>
          <w:tcPr>
            <w:tcW w:w="1648"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925" w:type="dxa"/>
            <w:tcBorders>
              <w:top w:val="single" w:sz="4" w:space="0" w:color="auto"/>
              <w:left w:val="nil"/>
              <w:bottom w:val="single" w:sz="4" w:space="0" w:color="auto"/>
              <w:right w:val="single" w:sz="4" w:space="0" w:color="auto"/>
            </w:tcBorders>
            <w:vAlign w:val="center"/>
          </w:tcPr>
          <w:p w:rsidR="00153D39" w:rsidRDefault="00153D39"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4.1</w:t>
      </w:r>
      <w:r w:rsidR="00150E37">
        <w:rPr>
          <w:rFonts w:ascii="黑体" w:eastAsia="黑体" w:hAnsi="黑体" w:cs="黑体" w:hint="eastAsia"/>
          <w:color w:val="000000" w:themeColor="text1"/>
        </w:rPr>
        <w:t>8</w:t>
      </w:r>
      <w:r>
        <w:rPr>
          <w:rFonts w:ascii="黑体" w:eastAsia="黑体" w:hAnsi="黑体" w:cs="黑体"/>
          <w:color w:val="000000" w:themeColor="text1"/>
        </w:rPr>
        <w:t xml:space="preserve"> </w:t>
      </w:r>
      <w:r>
        <w:rPr>
          <w:rFonts w:ascii="黑体" w:eastAsia="黑体" w:hAnsi="黑体" w:cs="黑体" w:hint="eastAsia"/>
          <w:color w:val="000000" w:themeColor="text1"/>
        </w:rPr>
        <w:t>转让易制爆危险化学品业务信息</w:t>
      </w:r>
      <w:bookmarkEnd w:id="56"/>
    </w:p>
    <w:p w:rsidR="008C4076" w:rsidRDefault="008C4076" w:rsidP="008C4076">
      <w:pPr>
        <w:ind w:firstLineChars="200" w:firstLine="420"/>
        <w:rPr>
          <w:rFonts w:cs="Times New Roman"/>
          <w:color w:val="000000" w:themeColor="text1"/>
        </w:rPr>
      </w:pPr>
      <w:r>
        <w:rPr>
          <w:rFonts w:cs="宋体" w:hint="eastAsia"/>
          <w:color w:val="000000" w:themeColor="text1"/>
        </w:rPr>
        <w:t>转让易制爆危险化学品业务信息数据项</w:t>
      </w:r>
      <w:r>
        <w:rPr>
          <w:rFonts w:ascii="宋体" w:hAnsi="宋体" w:cs="宋体" w:hint="eastAsia"/>
          <w:color w:val="000000" w:themeColor="text1"/>
        </w:rPr>
        <w:t>见表</w:t>
      </w:r>
      <w:r>
        <w:rPr>
          <w:rFonts w:ascii="宋体" w:hAnsi="宋体" w:cs="宋体"/>
          <w:color w:val="000000" w:themeColor="text1"/>
        </w:rPr>
        <w:t>1</w:t>
      </w:r>
      <w:r w:rsidR="00150E37">
        <w:rPr>
          <w:rFonts w:ascii="宋体" w:hAnsi="宋体" w:cs="宋体" w:hint="eastAsia"/>
          <w:color w:val="000000" w:themeColor="text1"/>
        </w:rPr>
        <w:t>9</w:t>
      </w:r>
      <w:r>
        <w:rPr>
          <w:rFonts w:cs="宋体" w:hint="eastAsia"/>
          <w:color w:val="000000" w:themeColor="text1"/>
        </w:rPr>
        <w:t>。</w:t>
      </w:r>
    </w:p>
    <w:p w:rsidR="008C4076" w:rsidRDefault="008C4076" w:rsidP="008C4076">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Pr>
          <w:rFonts w:ascii="黑体" w:eastAsia="黑体" w:hAnsi="黑体" w:cs="黑体"/>
          <w:color w:val="000000" w:themeColor="text1"/>
          <w:kern w:val="0"/>
        </w:rPr>
        <w:t>1</w:t>
      </w:r>
      <w:r w:rsidR="00150E37">
        <w:rPr>
          <w:rFonts w:ascii="黑体" w:eastAsia="黑体" w:hAnsi="黑体" w:cs="黑体" w:hint="eastAsia"/>
          <w:color w:val="000000" w:themeColor="text1"/>
          <w:kern w:val="0"/>
        </w:rPr>
        <w:t>9</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转让易制爆危险化学品业务信息数据项</w:t>
      </w:r>
    </w:p>
    <w:tbl>
      <w:tblPr>
        <w:tblW w:w="8436" w:type="dxa"/>
        <w:tblInd w:w="-106" w:type="dxa"/>
        <w:tblLayout w:type="fixed"/>
        <w:tblLook w:val="04A0" w:firstRow="1" w:lastRow="0" w:firstColumn="1" w:lastColumn="0" w:noHBand="0" w:noVBand="1"/>
      </w:tblPr>
      <w:tblGrid>
        <w:gridCol w:w="740"/>
        <w:gridCol w:w="2026"/>
        <w:gridCol w:w="1701"/>
        <w:gridCol w:w="1674"/>
        <w:gridCol w:w="1586"/>
        <w:gridCol w:w="709"/>
      </w:tblGrid>
      <w:tr w:rsidR="008C4076" w:rsidTr="008A06CB">
        <w:trPr>
          <w:trHeight w:val="454"/>
        </w:trPr>
        <w:tc>
          <w:tcPr>
            <w:tcW w:w="740" w:type="dxa"/>
            <w:tcBorders>
              <w:top w:val="single" w:sz="4" w:space="0" w:color="auto"/>
              <w:left w:val="single" w:sz="4" w:space="0" w:color="auto"/>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026"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674"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586"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709"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8A06CB">
        <w:trPr>
          <w:trHeight w:val="454"/>
        </w:trPr>
        <w:tc>
          <w:tcPr>
            <w:tcW w:w="740" w:type="dxa"/>
            <w:tcBorders>
              <w:top w:val="single" w:sz="4" w:space="0" w:color="auto"/>
              <w:left w:val="single" w:sz="4" w:space="0" w:color="auto"/>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2026" w:type="dxa"/>
            <w:tcBorders>
              <w:top w:val="single" w:sz="4" w:space="0" w:color="auto"/>
              <w:left w:val="nil"/>
              <w:bottom w:val="single" w:sz="4" w:space="0" w:color="auto"/>
              <w:right w:val="single" w:sz="4" w:space="0" w:color="auto"/>
            </w:tcBorders>
            <w:vAlign w:val="center"/>
          </w:tcPr>
          <w:p w:rsidR="008C4076" w:rsidRPr="003E5B39" w:rsidRDefault="008C4076" w:rsidP="008C4076">
            <w:pPr>
              <w:widowControl/>
              <w:spacing w:line="240" w:lineRule="auto"/>
              <w:jc w:val="left"/>
              <w:rPr>
                <w:rFonts w:ascii="宋体" w:hAnsi="宋体" w:cs="宋体"/>
                <w:kern w:val="0"/>
                <w:sz w:val="18"/>
                <w:szCs w:val="18"/>
              </w:rPr>
            </w:pPr>
            <w:r w:rsidRPr="003E5B39">
              <w:rPr>
                <w:rFonts w:ascii="宋体" w:hAnsi="宋体" w:cs="宋体" w:hint="eastAsia"/>
                <w:kern w:val="0"/>
                <w:sz w:val="18"/>
                <w:szCs w:val="18"/>
              </w:rPr>
              <w:t>业务流水号</w:t>
            </w:r>
          </w:p>
        </w:tc>
        <w:tc>
          <w:tcPr>
            <w:tcW w:w="1701" w:type="dxa"/>
            <w:tcBorders>
              <w:top w:val="single" w:sz="4" w:space="0" w:color="auto"/>
              <w:left w:val="nil"/>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sidRPr="00FF2199">
              <w:rPr>
                <w:rFonts w:ascii="宋体" w:hAnsi="宋体" w:cs="宋体"/>
                <w:iCs/>
                <w:color w:val="000000"/>
                <w:kern w:val="0"/>
                <w:sz w:val="18"/>
                <w:szCs w:val="18"/>
              </w:rPr>
              <w:t>DE00626</w:t>
            </w:r>
          </w:p>
        </w:tc>
        <w:tc>
          <w:tcPr>
            <w:tcW w:w="1674"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586" w:type="dxa"/>
            <w:tcBorders>
              <w:top w:val="single" w:sz="4" w:space="0" w:color="auto"/>
              <w:left w:val="nil"/>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sidRPr="00FF2199">
              <w:rPr>
                <w:rFonts w:ascii="宋体" w:hAnsi="宋体" w:cs="宋体" w:hint="eastAsia"/>
                <w:color w:val="000000"/>
                <w:kern w:val="0"/>
                <w:sz w:val="18"/>
                <w:szCs w:val="18"/>
              </w:rPr>
              <w:t>YWLSH</w:t>
            </w:r>
          </w:p>
        </w:tc>
        <w:tc>
          <w:tcPr>
            <w:tcW w:w="709" w:type="dxa"/>
            <w:tcBorders>
              <w:top w:val="single" w:sz="4" w:space="0" w:color="auto"/>
              <w:left w:val="nil"/>
              <w:bottom w:val="single" w:sz="4" w:space="0" w:color="auto"/>
              <w:right w:val="single" w:sz="4" w:space="0" w:color="auto"/>
            </w:tcBorders>
            <w:vAlign w:val="center"/>
          </w:tcPr>
          <w:p w:rsidR="008C4076" w:rsidRDefault="000A7B1F"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8A06CB">
        <w:trPr>
          <w:trHeight w:val="454"/>
        </w:trPr>
        <w:tc>
          <w:tcPr>
            <w:tcW w:w="740" w:type="dxa"/>
            <w:tcBorders>
              <w:top w:val="nil"/>
              <w:left w:val="single" w:sz="4" w:space="0" w:color="auto"/>
              <w:bottom w:val="single" w:sz="4" w:space="0" w:color="auto"/>
              <w:right w:val="single" w:sz="4" w:space="0" w:color="auto"/>
            </w:tcBorders>
            <w:vAlign w:val="center"/>
          </w:tcPr>
          <w:p w:rsidR="008C4076" w:rsidRDefault="003E5B39"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2026" w:type="dxa"/>
            <w:tcBorders>
              <w:top w:val="nil"/>
              <w:left w:val="nil"/>
              <w:bottom w:val="single" w:sz="4" w:space="0" w:color="auto"/>
              <w:right w:val="single" w:sz="4" w:space="0" w:color="auto"/>
            </w:tcBorders>
            <w:vAlign w:val="center"/>
          </w:tcPr>
          <w:p w:rsidR="008C4076" w:rsidRPr="009524E2" w:rsidRDefault="009524E2" w:rsidP="008C4076">
            <w:pPr>
              <w:widowControl/>
              <w:spacing w:line="240" w:lineRule="auto"/>
              <w:jc w:val="left"/>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1701" w:type="dxa"/>
            <w:tcBorders>
              <w:top w:val="nil"/>
              <w:left w:val="nil"/>
              <w:bottom w:val="single" w:sz="4" w:space="0" w:color="auto"/>
              <w:right w:val="single" w:sz="4" w:space="0" w:color="auto"/>
            </w:tcBorders>
            <w:vAlign w:val="center"/>
          </w:tcPr>
          <w:p w:rsidR="008C4076" w:rsidRDefault="009524E2" w:rsidP="008C4076">
            <w:pPr>
              <w:widowControl/>
              <w:spacing w:line="240" w:lineRule="auto"/>
              <w:jc w:val="left"/>
              <w:rPr>
                <w:rFonts w:ascii="宋体" w:cs="Times New Roman"/>
                <w:color w:val="000000" w:themeColor="text1"/>
                <w:kern w:val="0"/>
                <w:sz w:val="18"/>
                <w:szCs w:val="18"/>
              </w:rPr>
            </w:pPr>
            <w:r w:rsidRPr="004953F9">
              <w:rPr>
                <w:rFonts w:ascii="宋体" w:hAnsi="宋体"/>
                <w:sz w:val="18"/>
                <w:szCs w:val="18"/>
              </w:rPr>
              <w:t>DE00679</w:t>
            </w:r>
            <w:r w:rsidRPr="004953F9">
              <w:rPr>
                <w:rFonts w:hint="eastAsia"/>
                <w:sz w:val="18"/>
                <w:szCs w:val="18"/>
              </w:rPr>
              <w:t xml:space="preserve">  </w:t>
            </w:r>
          </w:p>
        </w:tc>
        <w:tc>
          <w:tcPr>
            <w:tcW w:w="167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586" w:type="dxa"/>
            <w:tcBorders>
              <w:top w:val="nil"/>
              <w:left w:val="nil"/>
              <w:bottom w:val="single" w:sz="4" w:space="0" w:color="auto"/>
              <w:right w:val="single" w:sz="4" w:space="0" w:color="auto"/>
            </w:tcBorders>
            <w:vAlign w:val="center"/>
          </w:tcPr>
          <w:p w:rsidR="008C4076" w:rsidRDefault="009524E2"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709"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8A06CB">
        <w:trPr>
          <w:trHeight w:val="454"/>
        </w:trPr>
        <w:tc>
          <w:tcPr>
            <w:tcW w:w="740" w:type="dxa"/>
            <w:tcBorders>
              <w:top w:val="nil"/>
              <w:left w:val="single" w:sz="4" w:space="0" w:color="auto"/>
              <w:bottom w:val="single" w:sz="4" w:space="0" w:color="auto"/>
              <w:right w:val="single" w:sz="4" w:space="0" w:color="auto"/>
            </w:tcBorders>
            <w:vAlign w:val="center"/>
          </w:tcPr>
          <w:p w:rsidR="008C4076" w:rsidRDefault="003E5B39"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3</w:t>
            </w:r>
          </w:p>
        </w:tc>
        <w:tc>
          <w:tcPr>
            <w:tcW w:w="2026" w:type="dxa"/>
            <w:tcBorders>
              <w:top w:val="nil"/>
              <w:left w:val="nil"/>
              <w:bottom w:val="single" w:sz="4" w:space="0" w:color="auto"/>
              <w:right w:val="single" w:sz="4" w:space="0" w:color="auto"/>
            </w:tcBorders>
            <w:vAlign w:val="center"/>
          </w:tcPr>
          <w:p w:rsidR="008C4076" w:rsidRPr="003E5B39" w:rsidRDefault="008C4076" w:rsidP="008C4076">
            <w:pPr>
              <w:widowControl/>
              <w:spacing w:line="240" w:lineRule="auto"/>
              <w:jc w:val="left"/>
              <w:rPr>
                <w:rFonts w:ascii="宋体" w:cs="Times New Roman"/>
                <w:kern w:val="0"/>
                <w:sz w:val="18"/>
                <w:szCs w:val="18"/>
              </w:rPr>
            </w:pPr>
            <w:r w:rsidRPr="003E5B39">
              <w:rPr>
                <w:rFonts w:ascii="宋体" w:hAnsi="宋体" w:cs="宋体" w:hint="eastAsia"/>
                <w:kern w:val="0"/>
                <w:sz w:val="18"/>
                <w:szCs w:val="18"/>
              </w:rPr>
              <w:t>转让_日期</w:t>
            </w:r>
          </w:p>
        </w:tc>
        <w:tc>
          <w:tcPr>
            <w:tcW w:w="1701" w:type="dxa"/>
            <w:tcBorders>
              <w:top w:val="nil"/>
              <w:left w:val="nil"/>
              <w:bottom w:val="single" w:sz="4" w:space="0" w:color="auto"/>
              <w:right w:val="single" w:sz="4" w:space="0" w:color="auto"/>
            </w:tcBorders>
            <w:vAlign w:val="center"/>
          </w:tcPr>
          <w:p w:rsidR="008C4076" w:rsidRDefault="003E5B39" w:rsidP="003E5B39">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DE00101</w:t>
            </w:r>
          </w:p>
        </w:tc>
        <w:tc>
          <w:tcPr>
            <w:tcW w:w="167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iCs/>
                <w:color w:val="000000" w:themeColor="text1"/>
                <w:kern w:val="0"/>
                <w:sz w:val="18"/>
                <w:szCs w:val="18"/>
              </w:rPr>
            </w:pPr>
            <w:r>
              <w:rPr>
                <w:rFonts w:ascii="宋体" w:hAnsi="宋体" w:cs="宋体"/>
                <w:i/>
                <w:iCs/>
                <w:color w:val="000000" w:themeColor="text1"/>
                <w:kern w:val="0"/>
                <w:sz w:val="18"/>
                <w:szCs w:val="18"/>
              </w:rPr>
              <w:t>DQR0005</w:t>
            </w:r>
          </w:p>
        </w:tc>
        <w:tc>
          <w:tcPr>
            <w:tcW w:w="1586"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ZR</w:t>
            </w:r>
            <w:r w:rsidR="003E5B39">
              <w:rPr>
                <w:rFonts w:ascii="宋体" w:hAnsi="宋体" w:cs="宋体" w:hint="eastAsia"/>
                <w:color w:val="000000" w:themeColor="text1"/>
                <w:kern w:val="0"/>
                <w:sz w:val="18"/>
                <w:szCs w:val="18"/>
              </w:rPr>
              <w:t>_RQ</w:t>
            </w:r>
          </w:p>
        </w:tc>
        <w:tc>
          <w:tcPr>
            <w:tcW w:w="709" w:type="dxa"/>
            <w:tcBorders>
              <w:top w:val="nil"/>
              <w:left w:val="nil"/>
              <w:bottom w:val="single" w:sz="4" w:space="0" w:color="auto"/>
              <w:right w:val="single" w:sz="4" w:space="0" w:color="auto"/>
            </w:tcBorders>
            <w:vAlign w:val="center"/>
          </w:tcPr>
          <w:p w:rsidR="008C4076" w:rsidRDefault="000A7B1F"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8A06CB">
        <w:trPr>
          <w:trHeight w:val="454"/>
        </w:trPr>
        <w:tc>
          <w:tcPr>
            <w:tcW w:w="740" w:type="dxa"/>
            <w:tcBorders>
              <w:top w:val="nil"/>
              <w:left w:val="single" w:sz="4" w:space="0" w:color="auto"/>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p>
        </w:tc>
        <w:tc>
          <w:tcPr>
            <w:tcW w:w="202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DEY0011</w:t>
            </w:r>
          </w:p>
        </w:tc>
        <w:tc>
          <w:tcPr>
            <w:tcW w:w="167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586" w:type="dxa"/>
            <w:tcBorders>
              <w:top w:val="nil"/>
              <w:left w:val="nil"/>
              <w:bottom w:val="single" w:sz="4" w:space="0" w:color="auto"/>
              <w:right w:val="single" w:sz="4" w:space="0" w:color="auto"/>
            </w:tcBorders>
            <w:vAlign w:val="center"/>
          </w:tcPr>
          <w:p w:rsidR="008C4076" w:rsidRDefault="008C4076" w:rsidP="00CF3189">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sidR="00CF3189">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709"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8A06CB">
        <w:trPr>
          <w:trHeight w:val="454"/>
        </w:trPr>
        <w:tc>
          <w:tcPr>
            <w:tcW w:w="740" w:type="dxa"/>
            <w:tcBorders>
              <w:top w:val="nil"/>
              <w:left w:val="single" w:sz="4" w:space="0" w:color="auto"/>
              <w:bottom w:val="single" w:sz="4" w:space="0" w:color="auto"/>
              <w:right w:val="single" w:sz="4" w:space="0" w:color="auto"/>
            </w:tcBorders>
            <w:vAlign w:val="center"/>
          </w:tcPr>
          <w:p w:rsidR="008C4076" w:rsidRDefault="003E5B39"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p>
        </w:tc>
        <w:tc>
          <w:tcPr>
            <w:tcW w:w="2026"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接收单位</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p>
        </w:tc>
        <w:tc>
          <w:tcPr>
            <w:tcW w:w="167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DQ00060</w:t>
            </w:r>
          </w:p>
        </w:tc>
        <w:tc>
          <w:tcPr>
            <w:tcW w:w="1586"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JSDW</w:t>
            </w:r>
          </w:p>
        </w:tc>
        <w:tc>
          <w:tcPr>
            <w:tcW w:w="709" w:type="dxa"/>
            <w:tcBorders>
              <w:top w:val="nil"/>
              <w:left w:val="nil"/>
              <w:bottom w:val="single" w:sz="4" w:space="0" w:color="auto"/>
              <w:right w:val="single" w:sz="4" w:space="0" w:color="auto"/>
            </w:tcBorders>
            <w:vAlign w:val="center"/>
          </w:tcPr>
          <w:p w:rsidR="008C4076" w:rsidRDefault="008C4076"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9524E2" w:rsidTr="008A06CB">
        <w:trPr>
          <w:trHeight w:val="454"/>
        </w:trPr>
        <w:tc>
          <w:tcPr>
            <w:tcW w:w="740" w:type="dxa"/>
            <w:tcBorders>
              <w:top w:val="nil"/>
              <w:left w:val="single" w:sz="4" w:space="0" w:color="auto"/>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r>
              <w:rPr>
                <w:rFonts w:ascii="宋体" w:hAnsi="宋体" w:cs="宋体"/>
                <w:color w:val="000000" w:themeColor="text1"/>
                <w:kern w:val="0"/>
                <w:sz w:val="18"/>
                <w:szCs w:val="18"/>
              </w:rPr>
              <w:t>.1</w:t>
            </w:r>
          </w:p>
        </w:tc>
        <w:tc>
          <w:tcPr>
            <w:tcW w:w="2026" w:type="dxa"/>
            <w:tcBorders>
              <w:top w:val="nil"/>
              <w:left w:val="nil"/>
              <w:bottom w:val="single" w:sz="4" w:space="0" w:color="auto"/>
              <w:right w:val="single" w:sz="4" w:space="0" w:color="auto"/>
            </w:tcBorders>
            <w:vAlign w:val="center"/>
          </w:tcPr>
          <w:p w:rsidR="009524E2" w:rsidRDefault="009524E2" w:rsidP="00CF3189">
            <w:pPr>
              <w:widowControl/>
              <w:spacing w:line="240" w:lineRule="auto"/>
              <w:ind w:firstLineChars="100" w:firstLine="180"/>
              <w:jc w:val="left"/>
              <w:rPr>
                <w:rFonts w:ascii="宋体" w:hAnsi="宋体" w:cs="宋体"/>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1701" w:type="dxa"/>
            <w:tcBorders>
              <w:top w:val="nil"/>
              <w:left w:val="nil"/>
              <w:bottom w:val="single" w:sz="4" w:space="0" w:color="auto"/>
              <w:right w:val="single" w:sz="4" w:space="0" w:color="auto"/>
            </w:tcBorders>
            <w:vAlign w:val="center"/>
          </w:tcPr>
          <w:p w:rsidR="009524E2" w:rsidRDefault="009524E2" w:rsidP="001A4A8F">
            <w:pPr>
              <w:widowControl/>
              <w:spacing w:line="240" w:lineRule="auto"/>
              <w:jc w:val="left"/>
              <w:rPr>
                <w:rFonts w:ascii="宋体" w:cs="Times New Roman"/>
                <w:color w:val="000000" w:themeColor="text1"/>
                <w:kern w:val="0"/>
                <w:sz w:val="18"/>
                <w:szCs w:val="18"/>
              </w:rPr>
            </w:pPr>
            <w:r w:rsidRPr="004953F9">
              <w:rPr>
                <w:rFonts w:ascii="宋体" w:hAnsi="宋体"/>
                <w:sz w:val="18"/>
                <w:szCs w:val="18"/>
              </w:rPr>
              <w:t>DE00679</w:t>
            </w:r>
            <w:r w:rsidRPr="004953F9">
              <w:rPr>
                <w:rFonts w:hint="eastAsia"/>
                <w:sz w:val="18"/>
                <w:szCs w:val="18"/>
              </w:rPr>
              <w:t xml:space="preserve">  </w:t>
            </w:r>
          </w:p>
        </w:tc>
        <w:tc>
          <w:tcPr>
            <w:tcW w:w="1674"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586" w:type="dxa"/>
            <w:tcBorders>
              <w:top w:val="nil"/>
              <w:left w:val="nil"/>
              <w:bottom w:val="single" w:sz="4" w:space="0" w:color="auto"/>
              <w:right w:val="single" w:sz="4" w:space="0" w:color="auto"/>
            </w:tcBorders>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 xml:space="preserve">JSDW_ </w:t>
            </w:r>
            <w:r w:rsidRPr="009524E2">
              <w:rPr>
                <w:rFonts w:ascii="宋体" w:hAnsi="宋体" w:cs="宋体"/>
                <w:color w:val="000000" w:themeColor="text1"/>
                <w:kern w:val="0"/>
                <w:sz w:val="18"/>
                <w:szCs w:val="18"/>
              </w:rPr>
              <w:t>FRHQTZZTYSHXYDM</w:t>
            </w:r>
          </w:p>
        </w:tc>
        <w:tc>
          <w:tcPr>
            <w:tcW w:w="709" w:type="dxa"/>
            <w:tcBorders>
              <w:top w:val="nil"/>
              <w:left w:val="nil"/>
              <w:bottom w:val="single" w:sz="4" w:space="0" w:color="auto"/>
              <w:right w:val="single" w:sz="4" w:space="0" w:color="auto"/>
            </w:tcBorders>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9524E2" w:rsidTr="008A06CB">
        <w:trPr>
          <w:trHeight w:val="454"/>
        </w:trPr>
        <w:tc>
          <w:tcPr>
            <w:tcW w:w="740" w:type="dxa"/>
            <w:tcBorders>
              <w:top w:val="nil"/>
              <w:left w:val="single" w:sz="4" w:space="0" w:color="auto"/>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r>
              <w:rPr>
                <w:rFonts w:ascii="宋体" w:hAnsi="宋体" w:cs="宋体"/>
                <w:color w:val="000000" w:themeColor="text1"/>
                <w:kern w:val="0"/>
                <w:sz w:val="18"/>
                <w:szCs w:val="18"/>
              </w:rPr>
              <w:t>.2</w:t>
            </w:r>
          </w:p>
        </w:tc>
        <w:tc>
          <w:tcPr>
            <w:tcW w:w="2026" w:type="dxa"/>
            <w:tcBorders>
              <w:top w:val="nil"/>
              <w:left w:val="nil"/>
              <w:bottom w:val="single" w:sz="4" w:space="0" w:color="auto"/>
              <w:right w:val="single" w:sz="4" w:space="0" w:color="auto"/>
            </w:tcBorders>
            <w:vAlign w:val="center"/>
          </w:tcPr>
          <w:p w:rsidR="009524E2" w:rsidRDefault="009524E2" w:rsidP="00CF3189">
            <w:pPr>
              <w:widowControl/>
              <w:spacing w:line="240" w:lineRule="auto"/>
              <w:ind w:firstLineChars="100" w:firstLine="180"/>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易制爆储存场所编码</w:t>
            </w:r>
          </w:p>
        </w:tc>
        <w:tc>
          <w:tcPr>
            <w:tcW w:w="1701"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DEY0011</w:t>
            </w:r>
          </w:p>
        </w:tc>
        <w:tc>
          <w:tcPr>
            <w:tcW w:w="1674"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586" w:type="dxa"/>
            <w:tcBorders>
              <w:top w:val="nil"/>
              <w:left w:val="nil"/>
              <w:bottom w:val="single" w:sz="4" w:space="0" w:color="auto"/>
              <w:right w:val="single" w:sz="4" w:space="0" w:color="auto"/>
            </w:tcBorders>
            <w:vAlign w:val="center"/>
          </w:tcPr>
          <w:p w:rsidR="009524E2" w:rsidRDefault="009524E2" w:rsidP="00CF3189">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JSDW_</w:t>
            </w: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CC</w:t>
            </w:r>
            <w:r>
              <w:rPr>
                <w:rFonts w:ascii="宋体" w:hAnsi="宋体" w:cs="宋体" w:hint="eastAsia"/>
                <w:color w:val="000000" w:themeColor="text1"/>
                <w:kern w:val="0"/>
                <w:sz w:val="18"/>
                <w:szCs w:val="18"/>
              </w:rPr>
              <w:t>CS</w:t>
            </w:r>
            <w:r>
              <w:rPr>
                <w:rFonts w:ascii="宋体" w:hAnsi="宋体" w:cs="宋体"/>
                <w:color w:val="000000" w:themeColor="text1"/>
                <w:kern w:val="0"/>
                <w:sz w:val="18"/>
                <w:szCs w:val="18"/>
              </w:rPr>
              <w:t>BM</w:t>
            </w:r>
          </w:p>
        </w:tc>
        <w:tc>
          <w:tcPr>
            <w:tcW w:w="709" w:type="dxa"/>
            <w:tcBorders>
              <w:top w:val="nil"/>
              <w:left w:val="nil"/>
              <w:bottom w:val="single" w:sz="4" w:space="0" w:color="auto"/>
              <w:right w:val="single" w:sz="4" w:space="0" w:color="auto"/>
            </w:tcBorders>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9524E2" w:rsidTr="008A06CB">
        <w:trPr>
          <w:trHeight w:val="454"/>
        </w:trPr>
        <w:tc>
          <w:tcPr>
            <w:tcW w:w="740" w:type="dxa"/>
            <w:tcBorders>
              <w:top w:val="nil"/>
              <w:left w:val="single" w:sz="4" w:space="0" w:color="auto"/>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026"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1701"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DE00002</w:t>
            </w:r>
          </w:p>
        </w:tc>
        <w:tc>
          <w:tcPr>
            <w:tcW w:w="1674"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DQ00075</w:t>
            </w:r>
          </w:p>
        </w:tc>
        <w:tc>
          <w:tcPr>
            <w:tcW w:w="1586" w:type="dxa"/>
            <w:tcBorders>
              <w:top w:val="nil"/>
              <w:left w:val="nil"/>
              <w:bottom w:val="single" w:sz="4" w:space="0" w:color="auto"/>
              <w:right w:val="single" w:sz="4" w:space="0" w:color="auto"/>
            </w:tcBorders>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709" w:type="dxa"/>
            <w:tcBorders>
              <w:top w:val="nil"/>
              <w:left w:val="nil"/>
              <w:bottom w:val="single" w:sz="4" w:space="0" w:color="auto"/>
              <w:right w:val="single" w:sz="4" w:space="0" w:color="auto"/>
            </w:tcBorders>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9524E2" w:rsidTr="008A06CB">
        <w:trPr>
          <w:trHeight w:val="454"/>
        </w:trPr>
        <w:tc>
          <w:tcPr>
            <w:tcW w:w="740" w:type="dxa"/>
            <w:tcBorders>
              <w:top w:val="nil"/>
              <w:left w:val="single" w:sz="4" w:space="0" w:color="auto"/>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026"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1701"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674" w:type="dxa"/>
            <w:tcBorders>
              <w:top w:val="nil"/>
              <w:left w:val="nil"/>
              <w:bottom w:val="single" w:sz="4" w:space="0" w:color="auto"/>
              <w:right w:val="single" w:sz="4" w:space="0" w:color="auto"/>
            </w:tcBorders>
            <w:vAlign w:val="center"/>
          </w:tcPr>
          <w:p w:rsidR="009524E2" w:rsidRDefault="009524E2" w:rsidP="008C4076">
            <w:pPr>
              <w:widowControl/>
              <w:spacing w:line="240" w:lineRule="auto"/>
              <w:jc w:val="left"/>
              <w:rPr>
                <w:rFonts w:ascii="宋体" w:hAnsi="宋体" w:cs="宋体"/>
                <w:color w:val="000000" w:themeColor="text1"/>
                <w:kern w:val="0"/>
                <w:sz w:val="18"/>
                <w:szCs w:val="18"/>
              </w:rPr>
            </w:pPr>
          </w:p>
        </w:tc>
        <w:tc>
          <w:tcPr>
            <w:tcW w:w="1586" w:type="dxa"/>
            <w:tcBorders>
              <w:top w:val="nil"/>
              <w:left w:val="nil"/>
              <w:bottom w:val="single" w:sz="4" w:space="0" w:color="auto"/>
              <w:right w:val="single" w:sz="4" w:space="0" w:color="auto"/>
            </w:tcBorders>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709" w:type="dxa"/>
            <w:tcBorders>
              <w:top w:val="nil"/>
              <w:left w:val="nil"/>
              <w:bottom w:val="single" w:sz="4" w:space="0" w:color="auto"/>
              <w:right w:val="single" w:sz="4" w:space="0" w:color="auto"/>
            </w:tcBorders>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9524E2" w:rsidTr="008A06CB">
        <w:trPr>
          <w:trHeight w:val="454"/>
        </w:trPr>
        <w:tc>
          <w:tcPr>
            <w:tcW w:w="740" w:type="dxa"/>
            <w:tcBorders>
              <w:top w:val="nil"/>
              <w:left w:val="single" w:sz="4" w:space="0" w:color="auto"/>
              <w:bottom w:val="single" w:sz="4" w:space="0" w:color="auto"/>
              <w:right w:val="single" w:sz="4" w:space="0" w:color="auto"/>
            </w:tcBorders>
            <w:shd w:val="clear" w:color="000000" w:fill="FFFFFF"/>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026"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701"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00630</w:t>
            </w:r>
          </w:p>
        </w:tc>
        <w:tc>
          <w:tcPr>
            <w:tcW w:w="1674"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jc w:val="left"/>
              <w:rPr>
                <w:rFonts w:ascii="宋体" w:hAnsi="宋体" w:cs="宋体"/>
                <w:color w:val="000000" w:themeColor="text1"/>
                <w:kern w:val="0"/>
                <w:sz w:val="18"/>
                <w:szCs w:val="18"/>
              </w:rPr>
            </w:pPr>
          </w:p>
        </w:tc>
        <w:tc>
          <w:tcPr>
            <w:tcW w:w="1586"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709"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9524E2" w:rsidTr="008A06CB">
        <w:trPr>
          <w:trHeight w:val="454"/>
        </w:trPr>
        <w:tc>
          <w:tcPr>
            <w:tcW w:w="740" w:type="dxa"/>
            <w:tcBorders>
              <w:top w:val="nil"/>
              <w:left w:val="single" w:sz="4" w:space="0" w:color="auto"/>
              <w:bottom w:val="single" w:sz="4" w:space="0" w:color="auto"/>
              <w:right w:val="single" w:sz="4" w:space="0" w:color="auto"/>
            </w:tcBorders>
            <w:shd w:val="clear" w:color="000000" w:fill="FFFFFF"/>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2026"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1701"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DE00632</w:t>
            </w:r>
          </w:p>
        </w:tc>
        <w:tc>
          <w:tcPr>
            <w:tcW w:w="1674"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586"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709" w:type="dxa"/>
            <w:tcBorders>
              <w:top w:val="nil"/>
              <w:left w:val="nil"/>
              <w:bottom w:val="single" w:sz="4" w:space="0" w:color="auto"/>
              <w:right w:val="single" w:sz="4" w:space="0" w:color="auto"/>
            </w:tcBorders>
            <w:shd w:val="clear" w:color="000000" w:fill="FFFFFF"/>
            <w:vAlign w:val="center"/>
          </w:tcPr>
          <w:p w:rsidR="009524E2" w:rsidRDefault="009524E2"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4.1</w:t>
      </w:r>
      <w:r w:rsidR="00150E37">
        <w:rPr>
          <w:rFonts w:ascii="黑体" w:eastAsia="黑体" w:hAnsi="黑体" w:cs="黑体" w:hint="eastAsia"/>
          <w:color w:val="000000" w:themeColor="text1"/>
        </w:rPr>
        <w:t>9</w:t>
      </w:r>
      <w:r>
        <w:rPr>
          <w:rFonts w:ascii="黑体" w:eastAsia="黑体" w:hAnsi="黑体" w:cs="黑体"/>
          <w:color w:val="000000" w:themeColor="text1"/>
        </w:rPr>
        <w:t xml:space="preserve">  </w:t>
      </w:r>
      <w:r>
        <w:rPr>
          <w:rFonts w:ascii="黑体" w:eastAsia="黑体" w:hAnsi="黑体" w:cs="黑体" w:hint="eastAsia"/>
          <w:color w:val="000000" w:themeColor="text1"/>
        </w:rPr>
        <w:t>转让易制爆危险化学品</w:t>
      </w:r>
      <w:r w:rsidR="00273BD0">
        <w:rPr>
          <w:rFonts w:ascii="黑体" w:eastAsia="黑体" w:hAnsi="黑体" w:cs="黑体" w:hint="eastAsia"/>
          <w:color w:val="000000" w:themeColor="text1"/>
        </w:rPr>
        <w:t>物品</w:t>
      </w:r>
      <w:r>
        <w:rPr>
          <w:rFonts w:ascii="黑体" w:eastAsia="黑体" w:hAnsi="黑体" w:cs="黑体" w:hint="eastAsia"/>
          <w:color w:val="000000" w:themeColor="text1"/>
        </w:rPr>
        <w:t>信息</w:t>
      </w:r>
    </w:p>
    <w:p w:rsidR="008C4076" w:rsidRDefault="008C4076" w:rsidP="008C4076">
      <w:pPr>
        <w:ind w:firstLineChars="200" w:firstLine="420"/>
        <w:rPr>
          <w:rFonts w:cs="Times New Roman"/>
          <w:color w:val="000000" w:themeColor="text1"/>
        </w:rPr>
      </w:pPr>
      <w:r>
        <w:rPr>
          <w:rFonts w:cs="宋体" w:hint="eastAsia"/>
          <w:color w:val="000000" w:themeColor="text1"/>
        </w:rPr>
        <w:t>转让易制爆危险化学品</w:t>
      </w:r>
      <w:r w:rsidR="00273BD0">
        <w:rPr>
          <w:rFonts w:cs="宋体" w:hint="eastAsia"/>
          <w:color w:val="000000" w:themeColor="text1"/>
        </w:rPr>
        <w:t>物品</w:t>
      </w:r>
      <w:r>
        <w:rPr>
          <w:rFonts w:cs="宋体" w:hint="eastAsia"/>
          <w:color w:val="000000" w:themeColor="text1"/>
        </w:rPr>
        <w:t>信息数据项</w:t>
      </w:r>
      <w:r>
        <w:rPr>
          <w:rFonts w:ascii="宋体" w:hAnsi="宋体" w:cs="宋体" w:hint="eastAsia"/>
          <w:color w:val="000000" w:themeColor="text1"/>
        </w:rPr>
        <w:t>见表</w:t>
      </w:r>
      <w:r w:rsidR="00150E37">
        <w:rPr>
          <w:rFonts w:ascii="宋体" w:hAnsi="宋体" w:cs="宋体"/>
          <w:color w:val="000000" w:themeColor="text1"/>
        </w:rPr>
        <w:t>20</w:t>
      </w:r>
      <w:r>
        <w:rPr>
          <w:rFonts w:cs="宋体" w:hint="eastAsia"/>
          <w:color w:val="000000" w:themeColor="text1"/>
        </w:rPr>
        <w:t>。</w:t>
      </w:r>
    </w:p>
    <w:p w:rsidR="008C4076" w:rsidRPr="00877E9D" w:rsidRDefault="008C4076" w:rsidP="008C4076">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sidR="00150E37">
        <w:rPr>
          <w:rFonts w:ascii="黑体" w:eastAsia="黑体" w:hAnsi="黑体" w:cs="黑体" w:hint="eastAsia"/>
          <w:color w:val="000000" w:themeColor="text1"/>
          <w:kern w:val="0"/>
        </w:rPr>
        <w:t>20</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转让易制爆危险化学品</w:t>
      </w:r>
      <w:r w:rsidR="00273BD0">
        <w:rPr>
          <w:rFonts w:ascii="黑体" w:eastAsia="黑体" w:hAnsi="黑体" w:cs="黑体" w:hint="eastAsia"/>
          <w:color w:val="000000" w:themeColor="text1"/>
          <w:kern w:val="0"/>
        </w:rPr>
        <w:t>物品</w:t>
      </w:r>
      <w:r>
        <w:rPr>
          <w:rFonts w:ascii="黑体" w:eastAsia="黑体" w:hAnsi="黑体" w:cs="黑体" w:hint="eastAsia"/>
          <w:color w:val="000000" w:themeColor="text1"/>
          <w:kern w:val="0"/>
        </w:rPr>
        <w:t>信息数据项</w:t>
      </w:r>
    </w:p>
    <w:tbl>
      <w:tblPr>
        <w:tblW w:w="8436" w:type="dxa"/>
        <w:tblInd w:w="-106" w:type="dxa"/>
        <w:tblLayout w:type="fixed"/>
        <w:tblLook w:val="04A0" w:firstRow="1" w:lastRow="0" w:firstColumn="1" w:lastColumn="0" w:noHBand="0" w:noVBand="1"/>
      </w:tblPr>
      <w:tblGrid>
        <w:gridCol w:w="640"/>
        <w:gridCol w:w="1984"/>
        <w:gridCol w:w="1701"/>
        <w:gridCol w:w="1680"/>
        <w:gridCol w:w="1648"/>
        <w:gridCol w:w="783"/>
      </w:tblGrid>
      <w:tr w:rsidR="008C4076" w:rsidTr="00FC6373">
        <w:trPr>
          <w:trHeight w:val="510"/>
        </w:trPr>
        <w:tc>
          <w:tcPr>
            <w:tcW w:w="640" w:type="dxa"/>
            <w:tcBorders>
              <w:top w:val="single" w:sz="4" w:space="0" w:color="auto"/>
              <w:left w:val="single" w:sz="4" w:space="0" w:color="auto"/>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1984"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数据元内部标识符</w:t>
            </w:r>
          </w:p>
        </w:tc>
        <w:tc>
          <w:tcPr>
            <w:tcW w:w="1680"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限定词内部标识符</w:t>
            </w:r>
          </w:p>
        </w:tc>
        <w:tc>
          <w:tcPr>
            <w:tcW w:w="1648"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783"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8C4076" w:rsidTr="00FC6373">
        <w:trPr>
          <w:trHeight w:val="510"/>
        </w:trPr>
        <w:tc>
          <w:tcPr>
            <w:tcW w:w="640"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1984" w:type="dxa"/>
            <w:tcBorders>
              <w:top w:val="nil"/>
              <w:left w:val="nil"/>
              <w:bottom w:val="single" w:sz="4" w:space="0" w:color="auto"/>
              <w:right w:val="single" w:sz="4" w:space="0" w:color="auto"/>
            </w:tcBorders>
            <w:vAlign w:val="center"/>
          </w:tcPr>
          <w:p w:rsidR="008C4076" w:rsidRPr="00CF3189" w:rsidRDefault="008C4076" w:rsidP="008C4076">
            <w:pPr>
              <w:widowControl/>
              <w:spacing w:line="240" w:lineRule="auto"/>
              <w:jc w:val="left"/>
              <w:rPr>
                <w:rFonts w:ascii="宋体" w:hAnsi="宋体" w:cs="宋体"/>
                <w:kern w:val="0"/>
                <w:sz w:val="18"/>
                <w:szCs w:val="18"/>
              </w:rPr>
            </w:pPr>
            <w:r w:rsidRPr="00CF3189">
              <w:rPr>
                <w:rFonts w:ascii="宋体" w:hAnsi="宋体" w:cs="宋体" w:hint="eastAsia"/>
                <w:kern w:val="0"/>
                <w:sz w:val="18"/>
                <w:szCs w:val="18"/>
              </w:rPr>
              <w:t>业务流水号</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iCs/>
                <w:color w:val="000000"/>
                <w:kern w:val="0"/>
                <w:sz w:val="18"/>
                <w:szCs w:val="18"/>
              </w:rPr>
            </w:pPr>
            <w:r w:rsidRPr="00FF2199">
              <w:rPr>
                <w:rFonts w:ascii="宋体" w:hAnsi="宋体" w:cs="宋体"/>
                <w:iCs/>
                <w:color w:val="000000"/>
                <w:kern w:val="0"/>
                <w:sz w:val="18"/>
                <w:szCs w:val="18"/>
              </w:rPr>
              <w:t>DE00626</w:t>
            </w:r>
          </w:p>
        </w:tc>
        <w:tc>
          <w:tcPr>
            <w:tcW w:w="1680"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p>
        </w:tc>
        <w:tc>
          <w:tcPr>
            <w:tcW w:w="1648"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78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bl>
    <w:p w:rsidR="004F5A4F" w:rsidRPr="004F5A4F" w:rsidRDefault="004F5A4F" w:rsidP="004F5A4F">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lastRenderedPageBreak/>
        <w:t>表20</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转让易制爆危险化学品物品信息数据项</w:t>
      </w:r>
      <w:r w:rsidRPr="004F5A4F">
        <w:rPr>
          <w:rFonts w:ascii="宋体" w:hAnsi="宋体" w:cs="黑体" w:hint="eastAsia"/>
          <w:color w:val="000000" w:themeColor="text1"/>
          <w:kern w:val="0"/>
        </w:rPr>
        <w:t>（续）</w:t>
      </w:r>
    </w:p>
    <w:tbl>
      <w:tblPr>
        <w:tblW w:w="8436" w:type="dxa"/>
        <w:tblInd w:w="-106" w:type="dxa"/>
        <w:tblLayout w:type="fixed"/>
        <w:tblLook w:val="04A0" w:firstRow="1" w:lastRow="0" w:firstColumn="1" w:lastColumn="0" w:noHBand="0" w:noVBand="1"/>
      </w:tblPr>
      <w:tblGrid>
        <w:gridCol w:w="640"/>
        <w:gridCol w:w="1984"/>
        <w:gridCol w:w="1701"/>
        <w:gridCol w:w="1680"/>
        <w:gridCol w:w="1648"/>
        <w:gridCol w:w="783"/>
      </w:tblGrid>
      <w:tr w:rsidR="004F5A4F" w:rsidRPr="004F5A4F" w:rsidTr="004F5A4F">
        <w:trPr>
          <w:trHeight w:val="510"/>
        </w:trPr>
        <w:tc>
          <w:tcPr>
            <w:tcW w:w="640" w:type="dxa"/>
            <w:tcBorders>
              <w:top w:val="single" w:sz="4" w:space="0" w:color="auto"/>
              <w:left w:val="single" w:sz="4" w:space="0" w:color="auto"/>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color w:val="000000"/>
                <w:kern w:val="0"/>
                <w:sz w:val="18"/>
                <w:szCs w:val="18"/>
              </w:rPr>
            </w:pPr>
            <w:r w:rsidRPr="004F5A4F">
              <w:rPr>
                <w:rFonts w:ascii="宋体" w:hAnsi="宋体" w:cs="宋体" w:hint="eastAsia"/>
                <w:color w:val="000000"/>
                <w:kern w:val="0"/>
                <w:sz w:val="18"/>
                <w:szCs w:val="18"/>
              </w:rPr>
              <w:t>序号</w:t>
            </w:r>
          </w:p>
        </w:tc>
        <w:tc>
          <w:tcPr>
            <w:tcW w:w="1984"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hint="eastAsia"/>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i/>
                <w:iCs/>
                <w:color w:val="000000"/>
                <w:kern w:val="0"/>
                <w:sz w:val="18"/>
                <w:szCs w:val="18"/>
              </w:rPr>
            </w:pPr>
            <w:r w:rsidRPr="004F5A4F">
              <w:rPr>
                <w:rFonts w:ascii="宋体" w:hAnsi="宋体" w:cs="宋体" w:hint="eastAsia"/>
                <w:i/>
                <w:iCs/>
                <w:color w:val="000000"/>
                <w:kern w:val="0"/>
                <w:sz w:val="18"/>
                <w:szCs w:val="18"/>
              </w:rPr>
              <w:t>数据元内部标识符</w:t>
            </w:r>
          </w:p>
        </w:tc>
        <w:tc>
          <w:tcPr>
            <w:tcW w:w="1680" w:type="dxa"/>
            <w:tcBorders>
              <w:top w:val="single" w:sz="4" w:space="0" w:color="auto"/>
              <w:left w:val="nil"/>
              <w:bottom w:val="single" w:sz="4" w:space="0" w:color="auto"/>
              <w:right w:val="single" w:sz="4" w:space="0" w:color="auto"/>
            </w:tcBorders>
            <w:vAlign w:val="center"/>
          </w:tcPr>
          <w:p w:rsidR="004F5A4F" w:rsidRPr="004F5A4F" w:rsidRDefault="004F5A4F" w:rsidP="004F5A4F">
            <w:pPr>
              <w:widowControl/>
              <w:spacing w:line="240" w:lineRule="auto"/>
              <w:jc w:val="center"/>
              <w:rPr>
                <w:rFonts w:ascii="宋体" w:hAnsi="宋体" w:cs="宋体"/>
                <w:color w:val="000000"/>
                <w:kern w:val="0"/>
                <w:sz w:val="18"/>
                <w:szCs w:val="18"/>
              </w:rPr>
            </w:pPr>
            <w:r w:rsidRPr="004F5A4F">
              <w:rPr>
                <w:rFonts w:ascii="宋体" w:hAnsi="宋体" w:cs="宋体" w:hint="eastAsia"/>
                <w:color w:val="000000"/>
                <w:kern w:val="0"/>
                <w:sz w:val="18"/>
                <w:szCs w:val="18"/>
              </w:rPr>
              <w:t>限定词内部标识符</w:t>
            </w:r>
          </w:p>
        </w:tc>
        <w:tc>
          <w:tcPr>
            <w:tcW w:w="1648"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rPr>
                <w:rFonts w:ascii="宋体" w:hAnsi="宋体" w:cs="宋体"/>
                <w:color w:val="000000"/>
                <w:kern w:val="0"/>
                <w:sz w:val="18"/>
                <w:szCs w:val="18"/>
              </w:rPr>
            </w:pPr>
            <w:r w:rsidRPr="004F5A4F">
              <w:rPr>
                <w:rFonts w:ascii="宋体" w:hAnsi="宋体" w:cs="宋体" w:hint="eastAsia"/>
                <w:color w:val="000000"/>
                <w:kern w:val="0"/>
                <w:sz w:val="18"/>
                <w:szCs w:val="18"/>
              </w:rPr>
              <w:t>数据项标识符</w:t>
            </w:r>
          </w:p>
        </w:tc>
        <w:tc>
          <w:tcPr>
            <w:tcW w:w="783" w:type="dxa"/>
            <w:tcBorders>
              <w:top w:val="single" w:sz="4" w:space="0" w:color="auto"/>
              <w:left w:val="nil"/>
              <w:bottom w:val="single" w:sz="4" w:space="0" w:color="auto"/>
              <w:right w:val="single" w:sz="4" w:space="0" w:color="auto"/>
            </w:tcBorders>
            <w:vAlign w:val="center"/>
          </w:tcPr>
          <w:p w:rsidR="004F5A4F" w:rsidRPr="004F5A4F" w:rsidRDefault="004F5A4F" w:rsidP="004F5A4F">
            <w:pPr>
              <w:widowControl/>
              <w:spacing w:line="240" w:lineRule="auto"/>
              <w:jc w:val="left"/>
              <w:rPr>
                <w:rFonts w:ascii="宋体" w:hAnsi="宋体" w:cs="宋体"/>
                <w:color w:val="000000"/>
                <w:kern w:val="0"/>
                <w:sz w:val="18"/>
                <w:szCs w:val="18"/>
              </w:rPr>
            </w:pPr>
            <w:r w:rsidRPr="004F5A4F">
              <w:rPr>
                <w:rFonts w:ascii="宋体" w:hAnsi="宋体" w:cs="宋体" w:hint="eastAsia"/>
                <w:color w:val="000000"/>
                <w:kern w:val="0"/>
                <w:sz w:val="18"/>
                <w:szCs w:val="18"/>
              </w:rPr>
              <w:t>说明</w:t>
            </w:r>
          </w:p>
        </w:tc>
      </w:tr>
      <w:tr w:rsidR="004F5A4F" w:rsidRPr="00FF2199" w:rsidTr="00A21CF0">
        <w:trPr>
          <w:trHeight w:val="510"/>
        </w:trPr>
        <w:tc>
          <w:tcPr>
            <w:tcW w:w="640" w:type="dxa"/>
            <w:tcBorders>
              <w:top w:val="nil"/>
              <w:left w:val="single" w:sz="4" w:space="0" w:color="auto"/>
              <w:bottom w:val="single" w:sz="4" w:space="0" w:color="auto"/>
              <w:right w:val="single" w:sz="4" w:space="0" w:color="auto"/>
            </w:tcBorders>
            <w:vAlign w:val="center"/>
          </w:tcPr>
          <w:p w:rsidR="004F5A4F" w:rsidRPr="00FF2199" w:rsidRDefault="004F5A4F"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1984" w:type="dxa"/>
            <w:tcBorders>
              <w:top w:val="nil"/>
              <w:left w:val="nil"/>
              <w:bottom w:val="single" w:sz="4" w:space="0" w:color="auto"/>
              <w:right w:val="single" w:sz="4" w:space="0" w:color="auto"/>
            </w:tcBorders>
            <w:vAlign w:val="center"/>
          </w:tcPr>
          <w:p w:rsidR="004F5A4F" w:rsidRPr="003E5B39" w:rsidRDefault="004F5A4F" w:rsidP="00A21CF0">
            <w:pPr>
              <w:widowControl/>
              <w:spacing w:line="240" w:lineRule="auto"/>
              <w:jc w:val="left"/>
              <w:rPr>
                <w:rFonts w:ascii="宋体" w:cs="Times New Roman"/>
                <w:kern w:val="0"/>
                <w:sz w:val="18"/>
                <w:szCs w:val="18"/>
              </w:rPr>
            </w:pPr>
            <w:r w:rsidRPr="003E5B39">
              <w:rPr>
                <w:rFonts w:ascii="宋体" w:hAnsi="宋体" w:cs="宋体" w:hint="eastAsia"/>
                <w:kern w:val="0"/>
                <w:sz w:val="18"/>
                <w:szCs w:val="18"/>
              </w:rPr>
              <w:t>易制爆储存场所编码</w:t>
            </w:r>
          </w:p>
        </w:tc>
        <w:tc>
          <w:tcPr>
            <w:tcW w:w="1701"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DEY0011</w:t>
            </w:r>
          </w:p>
        </w:tc>
        <w:tc>
          <w:tcPr>
            <w:tcW w:w="1680"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48"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783"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4F5A4F" w:rsidRPr="00FF2199" w:rsidTr="00A21CF0">
        <w:trPr>
          <w:trHeight w:val="510"/>
        </w:trPr>
        <w:tc>
          <w:tcPr>
            <w:tcW w:w="640" w:type="dxa"/>
            <w:tcBorders>
              <w:top w:val="nil"/>
              <w:left w:val="single" w:sz="4" w:space="0" w:color="auto"/>
              <w:bottom w:val="single" w:sz="4" w:space="0" w:color="auto"/>
              <w:right w:val="single" w:sz="4" w:space="0" w:color="auto"/>
            </w:tcBorders>
            <w:vAlign w:val="center"/>
          </w:tcPr>
          <w:p w:rsidR="004F5A4F" w:rsidRPr="00FF2199" w:rsidRDefault="004F5A4F"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1984" w:type="dxa"/>
            <w:tcBorders>
              <w:top w:val="nil"/>
              <w:left w:val="nil"/>
              <w:bottom w:val="single" w:sz="4" w:space="0" w:color="auto"/>
              <w:right w:val="single" w:sz="4" w:space="0" w:color="auto"/>
            </w:tcBorders>
            <w:vAlign w:val="center"/>
          </w:tcPr>
          <w:p w:rsidR="004F5A4F" w:rsidRPr="003E5B39" w:rsidRDefault="004F5A4F" w:rsidP="00A21CF0">
            <w:pPr>
              <w:widowControl/>
              <w:spacing w:line="240" w:lineRule="auto"/>
              <w:jc w:val="left"/>
              <w:rPr>
                <w:rFonts w:ascii="宋体" w:cs="Times New Roman"/>
                <w:kern w:val="0"/>
                <w:sz w:val="18"/>
                <w:szCs w:val="18"/>
              </w:rPr>
            </w:pPr>
            <w:r w:rsidRPr="003E5B39">
              <w:rPr>
                <w:rFonts w:ascii="宋体" w:hAnsi="宋体" w:cs="宋体" w:hint="eastAsia"/>
                <w:sz w:val="18"/>
                <w:szCs w:val="18"/>
              </w:rPr>
              <w:t>易制爆危险化学品代码</w:t>
            </w:r>
          </w:p>
        </w:tc>
        <w:tc>
          <w:tcPr>
            <w:tcW w:w="1701"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DEY0014</w:t>
            </w:r>
          </w:p>
        </w:tc>
        <w:tc>
          <w:tcPr>
            <w:tcW w:w="1680"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48"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783"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4F5A4F" w:rsidRPr="00FF2199" w:rsidTr="00A21CF0">
        <w:trPr>
          <w:trHeight w:val="510"/>
        </w:trPr>
        <w:tc>
          <w:tcPr>
            <w:tcW w:w="640" w:type="dxa"/>
            <w:tcBorders>
              <w:top w:val="nil"/>
              <w:left w:val="single" w:sz="4" w:space="0" w:color="auto"/>
              <w:bottom w:val="single" w:sz="4" w:space="0" w:color="auto"/>
              <w:right w:val="single" w:sz="4" w:space="0" w:color="auto"/>
            </w:tcBorders>
            <w:vAlign w:val="center"/>
          </w:tcPr>
          <w:p w:rsidR="004F5A4F" w:rsidRPr="005142D0" w:rsidRDefault="004F5A4F" w:rsidP="00A21CF0">
            <w:pPr>
              <w:widowControl/>
              <w:spacing w:line="240" w:lineRule="auto"/>
              <w:jc w:val="left"/>
              <w:rPr>
                <w:rFonts w:ascii="宋体" w:hAnsi="宋体" w:cs="宋体"/>
                <w:kern w:val="0"/>
                <w:sz w:val="18"/>
                <w:szCs w:val="18"/>
              </w:rPr>
            </w:pPr>
            <w:r w:rsidRPr="005142D0">
              <w:rPr>
                <w:rFonts w:ascii="宋体" w:hAnsi="宋体" w:cs="宋体" w:hint="eastAsia"/>
                <w:kern w:val="0"/>
                <w:sz w:val="18"/>
                <w:szCs w:val="18"/>
              </w:rPr>
              <w:t>4</w:t>
            </w:r>
          </w:p>
        </w:tc>
        <w:tc>
          <w:tcPr>
            <w:tcW w:w="1984" w:type="dxa"/>
            <w:tcBorders>
              <w:top w:val="nil"/>
              <w:left w:val="nil"/>
              <w:bottom w:val="single" w:sz="4" w:space="0" w:color="auto"/>
              <w:right w:val="single" w:sz="4" w:space="0" w:color="auto"/>
            </w:tcBorders>
            <w:vAlign w:val="center"/>
          </w:tcPr>
          <w:p w:rsidR="004F5A4F" w:rsidRPr="005142D0" w:rsidRDefault="004F5A4F" w:rsidP="00A21CF0">
            <w:pPr>
              <w:widowControl/>
              <w:spacing w:line="240" w:lineRule="auto"/>
              <w:rPr>
                <w:rFonts w:ascii="宋体" w:hAnsi="宋体" w:cs="宋体"/>
                <w:kern w:val="0"/>
                <w:sz w:val="18"/>
                <w:szCs w:val="18"/>
              </w:rPr>
            </w:pPr>
            <w:r w:rsidRPr="005142D0">
              <w:rPr>
                <w:rFonts w:ascii="宋体" w:hAnsi="宋体" w:cs="宋体" w:hint="eastAsia"/>
                <w:kern w:val="0"/>
                <w:sz w:val="18"/>
                <w:szCs w:val="18"/>
              </w:rPr>
              <w:t>别称_名称</w:t>
            </w:r>
          </w:p>
        </w:tc>
        <w:tc>
          <w:tcPr>
            <w:tcW w:w="1701" w:type="dxa"/>
            <w:tcBorders>
              <w:top w:val="nil"/>
              <w:left w:val="nil"/>
              <w:bottom w:val="single" w:sz="4" w:space="0" w:color="auto"/>
              <w:right w:val="single" w:sz="4" w:space="0" w:color="auto"/>
            </w:tcBorders>
            <w:vAlign w:val="center"/>
          </w:tcPr>
          <w:p w:rsidR="004F5A4F" w:rsidRPr="005142D0" w:rsidRDefault="004F5A4F" w:rsidP="00A21CF0">
            <w:pPr>
              <w:widowControl/>
              <w:spacing w:line="240" w:lineRule="auto"/>
              <w:jc w:val="left"/>
              <w:rPr>
                <w:rFonts w:ascii="宋体" w:hAnsi="宋体" w:cs="宋体"/>
                <w:kern w:val="0"/>
                <w:sz w:val="18"/>
                <w:szCs w:val="18"/>
              </w:rPr>
            </w:pPr>
            <w:r w:rsidRPr="005142D0">
              <w:rPr>
                <w:rFonts w:ascii="宋体" w:hAnsi="宋体" w:cs="宋体"/>
                <w:kern w:val="0"/>
                <w:sz w:val="18"/>
                <w:szCs w:val="18"/>
              </w:rPr>
              <w:t>DE</w:t>
            </w:r>
            <w:r w:rsidRPr="005142D0">
              <w:rPr>
                <w:rFonts w:ascii="宋体" w:hAnsi="宋体" w:cs="宋体" w:hint="eastAsia"/>
                <w:kern w:val="0"/>
                <w:sz w:val="18"/>
                <w:szCs w:val="18"/>
              </w:rPr>
              <w:t>00928</w:t>
            </w:r>
          </w:p>
        </w:tc>
        <w:tc>
          <w:tcPr>
            <w:tcW w:w="1680" w:type="dxa"/>
            <w:tcBorders>
              <w:top w:val="nil"/>
              <w:left w:val="nil"/>
              <w:bottom w:val="single" w:sz="4" w:space="0" w:color="auto"/>
              <w:right w:val="single" w:sz="4" w:space="0" w:color="auto"/>
            </w:tcBorders>
            <w:vAlign w:val="center"/>
          </w:tcPr>
          <w:p w:rsidR="004F5A4F" w:rsidRPr="005142D0" w:rsidRDefault="00C707C9" w:rsidP="00A21CF0">
            <w:pPr>
              <w:widowControl/>
              <w:spacing w:line="240" w:lineRule="auto"/>
              <w:jc w:val="left"/>
              <w:rPr>
                <w:rFonts w:ascii="宋体" w:hAnsi="宋体" w:cs="宋体"/>
                <w:i/>
                <w:kern w:val="0"/>
                <w:sz w:val="18"/>
                <w:szCs w:val="18"/>
              </w:rPr>
            </w:pPr>
            <w:r>
              <w:rPr>
                <w:rFonts w:ascii="宋体" w:hAnsi="宋体" w:cs="宋体"/>
                <w:i/>
                <w:kern w:val="0"/>
                <w:sz w:val="18"/>
                <w:szCs w:val="18"/>
              </w:rPr>
              <w:t>DQR0045</w:t>
            </w:r>
          </w:p>
        </w:tc>
        <w:tc>
          <w:tcPr>
            <w:tcW w:w="1648" w:type="dxa"/>
            <w:tcBorders>
              <w:top w:val="nil"/>
              <w:left w:val="nil"/>
              <w:bottom w:val="single" w:sz="4" w:space="0" w:color="auto"/>
              <w:right w:val="single" w:sz="4" w:space="0" w:color="auto"/>
            </w:tcBorders>
            <w:vAlign w:val="center"/>
          </w:tcPr>
          <w:p w:rsidR="004F5A4F" w:rsidRPr="005142D0" w:rsidRDefault="004F5A4F" w:rsidP="00A21CF0">
            <w:pPr>
              <w:widowControl/>
              <w:spacing w:line="240" w:lineRule="auto"/>
              <w:rPr>
                <w:rFonts w:ascii="宋体" w:hAnsi="宋体" w:cs="宋体"/>
                <w:kern w:val="0"/>
                <w:sz w:val="18"/>
                <w:szCs w:val="18"/>
              </w:rPr>
            </w:pPr>
            <w:r w:rsidRPr="005142D0">
              <w:rPr>
                <w:rFonts w:ascii="宋体" w:hAnsi="宋体" w:cs="宋体" w:hint="eastAsia"/>
                <w:kern w:val="0"/>
                <w:sz w:val="18"/>
                <w:szCs w:val="18"/>
              </w:rPr>
              <w:t>BC_MC</w:t>
            </w:r>
          </w:p>
        </w:tc>
        <w:tc>
          <w:tcPr>
            <w:tcW w:w="783" w:type="dxa"/>
            <w:tcBorders>
              <w:top w:val="nil"/>
              <w:left w:val="nil"/>
              <w:bottom w:val="single" w:sz="4" w:space="0" w:color="auto"/>
              <w:right w:val="single" w:sz="4" w:space="0" w:color="auto"/>
            </w:tcBorders>
            <w:vAlign w:val="center"/>
          </w:tcPr>
          <w:p w:rsidR="004F5A4F" w:rsidRPr="005142D0" w:rsidRDefault="004F5A4F" w:rsidP="00A21CF0">
            <w:pPr>
              <w:widowControl/>
              <w:spacing w:line="240" w:lineRule="auto"/>
              <w:jc w:val="left"/>
              <w:rPr>
                <w:rFonts w:ascii="宋体" w:cs="Times New Roman"/>
                <w:kern w:val="0"/>
                <w:sz w:val="18"/>
                <w:szCs w:val="18"/>
              </w:rPr>
            </w:pPr>
          </w:p>
        </w:tc>
      </w:tr>
      <w:tr w:rsidR="004F5A4F" w:rsidRPr="00FF2199" w:rsidTr="00A21CF0">
        <w:trPr>
          <w:trHeight w:val="510"/>
        </w:trPr>
        <w:tc>
          <w:tcPr>
            <w:tcW w:w="640" w:type="dxa"/>
            <w:tcBorders>
              <w:top w:val="nil"/>
              <w:left w:val="single" w:sz="4" w:space="0" w:color="auto"/>
              <w:bottom w:val="single" w:sz="4" w:space="0" w:color="auto"/>
              <w:right w:val="single" w:sz="4" w:space="0" w:color="auto"/>
            </w:tcBorders>
            <w:vAlign w:val="center"/>
          </w:tcPr>
          <w:p w:rsidR="004F5A4F" w:rsidRPr="0041202A" w:rsidRDefault="004F5A4F" w:rsidP="00A21CF0">
            <w:pPr>
              <w:widowControl/>
              <w:spacing w:line="240" w:lineRule="auto"/>
              <w:jc w:val="left"/>
              <w:rPr>
                <w:rFonts w:ascii="宋体" w:cs="Times New Roman"/>
                <w:kern w:val="0"/>
                <w:sz w:val="18"/>
                <w:szCs w:val="18"/>
              </w:rPr>
            </w:pPr>
            <w:r>
              <w:rPr>
                <w:rFonts w:ascii="宋体" w:hAnsi="宋体" w:cs="宋体" w:hint="eastAsia"/>
                <w:kern w:val="0"/>
                <w:sz w:val="18"/>
                <w:szCs w:val="18"/>
              </w:rPr>
              <w:t>5</w:t>
            </w:r>
          </w:p>
        </w:tc>
        <w:tc>
          <w:tcPr>
            <w:tcW w:w="1984" w:type="dxa"/>
            <w:tcBorders>
              <w:top w:val="nil"/>
              <w:left w:val="nil"/>
              <w:bottom w:val="single" w:sz="4" w:space="0" w:color="auto"/>
              <w:right w:val="single" w:sz="4" w:space="0" w:color="auto"/>
            </w:tcBorders>
            <w:vAlign w:val="center"/>
          </w:tcPr>
          <w:p w:rsidR="004F5A4F" w:rsidRPr="0041202A" w:rsidRDefault="004F5A4F" w:rsidP="00A21CF0">
            <w:pPr>
              <w:widowControl/>
              <w:spacing w:line="240" w:lineRule="auto"/>
              <w:jc w:val="left"/>
              <w:rPr>
                <w:rFonts w:ascii="宋体" w:cs="Times New Roman"/>
                <w:kern w:val="0"/>
                <w:sz w:val="18"/>
                <w:szCs w:val="18"/>
              </w:rPr>
            </w:pPr>
            <w:r w:rsidRPr="0041202A">
              <w:rPr>
                <w:rFonts w:ascii="宋体" w:hAnsi="宋体" w:cs="宋体" w:hint="eastAsia"/>
                <w:kern w:val="0"/>
                <w:sz w:val="18"/>
                <w:szCs w:val="18"/>
              </w:rPr>
              <w:t>转让</w:t>
            </w:r>
          </w:p>
        </w:tc>
        <w:tc>
          <w:tcPr>
            <w:tcW w:w="1701"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p>
        </w:tc>
        <w:tc>
          <w:tcPr>
            <w:tcW w:w="1680" w:type="dxa"/>
            <w:tcBorders>
              <w:top w:val="nil"/>
              <w:left w:val="nil"/>
              <w:bottom w:val="single" w:sz="4" w:space="0" w:color="auto"/>
              <w:right w:val="single" w:sz="4" w:space="0" w:color="auto"/>
            </w:tcBorders>
            <w:vAlign w:val="center"/>
          </w:tcPr>
          <w:p w:rsidR="004F5A4F" w:rsidRPr="00706CB8" w:rsidRDefault="004F5A4F" w:rsidP="00A21CF0">
            <w:pPr>
              <w:widowControl/>
              <w:spacing w:line="240" w:lineRule="auto"/>
              <w:jc w:val="left"/>
              <w:rPr>
                <w:rFonts w:ascii="宋体" w:cs="Times New Roman"/>
                <w:i/>
                <w:color w:val="000000" w:themeColor="text1"/>
                <w:kern w:val="0"/>
                <w:sz w:val="18"/>
                <w:szCs w:val="18"/>
              </w:rPr>
            </w:pPr>
            <w:r w:rsidRPr="00706CB8">
              <w:rPr>
                <w:rFonts w:ascii="宋体" w:hAnsi="宋体" w:cs="宋体"/>
                <w:i/>
                <w:color w:val="000000"/>
                <w:kern w:val="0"/>
                <w:sz w:val="18"/>
                <w:szCs w:val="18"/>
              </w:rPr>
              <w:t>DQR0005</w:t>
            </w:r>
          </w:p>
        </w:tc>
        <w:tc>
          <w:tcPr>
            <w:tcW w:w="1648" w:type="dxa"/>
            <w:tcBorders>
              <w:top w:val="nil"/>
              <w:left w:val="nil"/>
              <w:bottom w:val="single" w:sz="4" w:space="0" w:color="auto"/>
              <w:right w:val="single" w:sz="4" w:space="0" w:color="auto"/>
            </w:tcBorders>
            <w:vAlign w:val="center"/>
          </w:tcPr>
          <w:p w:rsidR="004F5A4F" w:rsidRDefault="004F5A4F" w:rsidP="00A21CF0">
            <w:pPr>
              <w:widowControl/>
              <w:spacing w:line="240" w:lineRule="auto"/>
              <w:rPr>
                <w:rFonts w:ascii="宋体" w:cs="Times New Roman"/>
                <w:color w:val="000000" w:themeColor="text1"/>
                <w:kern w:val="0"/>
                <w:sz w:val="18"/>
                <w:szCs w:val="18"/>
              </w:rPr>
            </w:pPr>
            <w:r>
              <w:rPr>
                <w:rFonts w:ascii="宋体" w:cs="Times New Roman" w:hint="eastAsia"/>
                <w:color w:val="000000" w:themeColor="text1"/>
                <w:kern w:val="0"/>
                <w:sz w:val="18"/>
                <w:szCs w:val="18"/>
              </w:rPr>
              <w:t>ZR</w:t>
            </w:r>
          </w:p>
        </w:tc>
        <w:tc>
          <w:tcPr>
            <w:tcW w:w="783"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jc w:val="left"/>
              <w:rPr>
                <w:rFonts w:ascii="宋体" w:cs="Times New Roman"/>
                <w:color w:val="000000"/>
                <w:kern w:val="0"/>
                <w:sz w:val="18"/>
                <w:szCs w:val="18"/>
              </w:rPr>
            </w:pPr>
          </w:p>
        </w:tc>
      </w:tr>
      <w:tr w:rsidR="004F5A4F" w:rsidRPr="00FF2199" w:rsidTr="00A21CF0">
        <w:trPr>
          <w:trHeight w:val="510"/>
        </w:trPr>
        <w:tc>
          <w:tcPr>
            <w:tcW w:w="640" w:type="dxa"/>
            <w:tcBorders>
              <w:top w:val="nil"/>
              <w:left w:val="single" w:sz="4" w:space="0" w:color="auto"/>
              <w:bottom w:val="single" w:sz="4" w:space="0" w:color="auto"/>
              <w:right w:val="single" w:sz="4" w:space="0" w:color="auto"/>
            </w:tcBorders>
            <w:vAlign w:val="center"/>
          </w:tcPr>
          <w:p w:rsidR="004F5A4F" w:rsidRPr="0041202A" w:rsidRDefault="004F5A4F" w:rsidP="00A21CF0">
            <w:pPr>
              <w:widowControl/>
              <w:spacing w:line="240" w:lineRule="auto"/>
              <w:jc w:val="left"/>
              <w:rPr>
                <w:rFonts w:ascii="宋体" w:cs="Times New Roman"/>
                <w:kern w:val="0"/>
                <w:sz w:val="18"/>
                <w:szCs w:val="18"/>
              </w:rPr>
            </w:pPr>
            <w:r>
              <w:rPr>
                <w:rFonts w:ascii="宋体" w:cs="Times New Roman" w:hint="eastAsia"/>
                <w:kern w:val="0"/>
                <w:sz w:val="18"/>
                <w:szCs w:val="18"/>
              </w:rPr>
              <w:t>5.1</w:t>
            </w:r>
          </w:p>
        </w:tc>
        <w:tc>
          <w:tcPr>
            <w:tcW w:w="1984" w:type="dxa"/>
            <w:tcBorders>
              <w:top w:val="nil"/>
              <w:left w:val="nil"/>
              <w:bottom w:val="single" w:sz="4" w:space="0" w:color="auto"/>
              <w:right w:val="single" w:sz="4" w:space="0" w:color="auto"/>
            </w:tcBorders>
            <w:vAlign w:val="center"/>
          </w:tcPr>
          <w:p w:rsidR="004F5A4F" w:rsidRPr="0041202A" w:rsidRDefault="004F5A4F" w:rsidP="00A21CF0">
            <w:pPr>
              <w:widowControl/>
              <w:spacing w:line="240" w:lineRule="auto"/>
              <w:ind w:firstLineChars="100" w:firstLine="180"/>
              <w:jc w:val="left"/>
              <w:rPr>
                <w:rFonts w:ascii="宋体" w:hAnsi="宋体" w:cs="宋体"/>
                <w:sz w:val="18"/>
                <w:szCs w:val="18"/>
              </w:rPr>
            </w:pPr>
            <w:r>
              <w:rPr>
                <w:rFonts w:ascii="宋体" w:hAnsi="宋体" w:cs="宋体" w:hint="eastAsia"/>
                <w:sz w:val="18"/>
                <w:szCs w:val="18"/>
              </w:rPr>
              <w:t>易制爆危险化学品计量单位类型</w:t>
            </w:r>
          </w:p>
        </w:tc>
        <w:tc>
          <w:tcPr>
            <w:tcW w:w="1701" w:type="dxa"/>
            <w:tcBorders>
              <w:top w:val="nil"/>
              <w:left w:val="nil"/>
              <w:bottom w:val="single" w:sz="4" w:space="0" w:color="auto"/>
              <w:right w:val="single" w:sz="4" w:space="0" w:color="auto"/>
            </w:tcBorders>
            <w:vAlign w:val="center"/>
          </w:tcPr>
          <w:p w:rsidR="004F5A4F" w:rsidRPr="004D1B90" w:rsidRDefault="004F5A4F" w:rsidP="00A21CF0">
            <w:pPr>
              <w:jc w:val="left"/>
              <w:rPr>
                <w:rFonts w:ascii="宋体" w:hAnsi="宋体" w:cs="宋体"/>
                <w:color w:val="000000"/>
                <w:sz w:val="18"/>
                <w:szCs w:val="18"/>
              </w:rPr>
            </w:pPr>
            <w:r>
              <w:rPr>
                <w:rFonts w:ascii="宋体" w:hAnsi="宋体" w:hint="eastAsia"/>
                <w:color w:val="000000"/>
                <w:sz w:val="18"/>
                <w:szCs w:val="18"/>
              </w:rPr>
              <w:t>DEY0035</w:t>
            </w:r>
          </w:p>
        </w:tc>
        <w:tc>
          <w:tcPr>
            <w:tcW w:w="1680"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sz w:val="18"/>
                <w:szCs w:val="18"/>
              </w:rPr>
            </w:pPr>
          </w:p>
        </w:tc>
        <w:tc>
          <w:tcPr>
            <w:tcW w:w="1648" w:type="dxa"/>
            <w:tcBorders>
              <w:top w:val="nil"/>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cs="Times New Roman" w:hint="eastAsia"/>
                <w:color w:val="000000" w:themeColor="text1"/>
                <w:kern w:val="0"/>
                <w:sz w:val="18"/>
                <w:szCs w:val="18"/>
              </w:rPr>
              <w:t>ZR_</w:t>
            </w:r>
            <w:r>
              <w:t xml:space="preserve"> </w:t>
            </w:r>
            <w:r w:rsidR="009314AE">
              <w:rPr>
                <w:rFonts w:ascii="宋体" w:cs="Times New Roman"/>
                <w:color w:val="000000" w:themeColor="text1"/>
                <w:kern w:val="0"/>
                <w:sz w:val="18"/>
                <w:szCs w:val="18"/>
              </w:rPr>
              <w:t>Y</w:t>
            </w:r>
            <w:r w:rsidR="009314AE">
              <w:rPr>
                <w:rFonts w:ascii="宋体" w:cs="Times New Roman" w:hint="eastAsia"/>
                <w:color w:val="000000" w:themeColor="text1"/>
                <w:kern w:val="0"/>
                <w:sz w:val="18"/>
                <w:szCs w:val="18"/>
              </w:rPr>
              <w:t>Z</w:t>
            </w:r>
            <w:r w:rsidRPr="007E65C8">
              <w:rPr>
                <w:rFonts w:ascii="宋体" w:cs="Times New Roman"/>
                <w:color w:val="000000" w:themeColor="text1"/>
                <w:kern w:val="0"/>
                <w:sz w:val="18"/>
                <w:szCs w:val="18"/>
              </w:rPr>
              <w:t>BWXHXPJLDWLX</w:t>
            </w:r>
          </w:p>
        </w:tc>
        <w:tc>
          <w:tcPr>
            <w:tcW w:w="783" w:type="dxa"/>
            <w:tcBorders>
              <w:top w:val="nil"/>
              <w:left w:val="nil"/>
              <w:bottom w:val="single" w:sz="4" w:space="0" w:color="auto"/>
              <w:right w:val="single" w:sz="4" w:space="0" w:color="auto"/>
            </w:tcBorders>
            <w:vAlign w:val="center"/>
          </w:tcPr>
          <w:p w:rsidR="004F5A4F" w:rsidRPr="00FF2199" w:rsidRDefault="004F5A4F"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4F5A4F" w:rsidRPr="00FF2199" w:rsidTr="00A21CF0">
        <w:trPr>
          <w:trHeight w:val="510"/>
        </w:trPr>
        <w:tc>
          <w:tcPr>
            <w:tcW w:w="640" w:type="dxa"/>
            <w:tcBorders>
              <w:top w:val="single" w:sz="4" w:space="0" w:color="auto"/>
              <w:left w:val="single" w:sz="4" w:space="0" w:color="auto"/>
              <w:bottom w:val="single" w:sz="4" w:space="0" w:color="auto"/>
              <w:right w:val="single" w:sz="4" w:space="0" w:color="auto"/>
            </w:tcBorders>
            <w:vAlign w:val="center"/>
          </w:tcPr>
          <w:p w:rsidR="004F5A4F" w:rsidRPr="0041202A" w:rsidRDefault="004F5A4F" w:rsidP="00A21CF0">
            <w:pPr>
              <w:widowControl/>
              <w:spacing w:line="240" w:lineRule="auto"/>
              <w:jc w:val="left"/>
              <w:rPr>
                <w:rFonts w:ascii="宋体" w:hAnsi="宋体" w:cs="宋体"/>
                <w:kern w:val="0"/>
                <w:sz w:val="18"/>
                <w:szCs w:val="18"/>
              </w:rPr>
            </w:pPr>
            <w:r>
              <w:rPr>
                <w:rFonts w:ascii="宋体" w:hAnsi="宋体" w:cs="宋体" w:hint="eastAsia"/>
                <w:kern w:val="0"/>
                <w:sz w:val="18"/>
                <w:szCs w:val="18"/>
              </w:rPr>
              <w:t>5.2</w:t>
            </w:r>
          </w:p>
        </w:tc>
        <w:tc>
          <w:tcPr>
            <w:tcW w:w="1984" w:type="dxa"/>
            <w:tcBorders>
              <w:top w:val="single" w:sz="4" w:space="0" w:color="auto"/>
              <w:left w:val="nil"/>
              <w:bottom w:val="single" w:sz="4" w:space="0" w:color="auto"/>
              <w:right w:val="single" w:sz="4" w:space="0" w:color="auto"/>
            </w:tcBorders>
            <w:vAlign w:val="center"/>
          </w:tcPr>
          <w:p w:rsidR="004F5A4F" w:rsidRPr="0041202A" w:rsidDel="00477EA2" w:rsidRDefault="004F5A4F" w:rsidP="00A21CF0">
            <w:pPr>
              <w:widowControl/>
              <w:spacing w:line="240" w:lineRule="auto"/>
              <w:ind w:firstLineChars="100" w:firstLine="180"/>
              <w:jc w:val="left"/>
              <w:rPr>
                <w:rFonts w:ascii="宋体" w:hAnsi="宋体" w:cs="宋体"/>
                <w:sz w:val="18"/>
                <w:szCs w:val="18"/>
              </w:rPr>
            </w:pPr>
            <w:r w:rsidRPr="0041202A">
              <w:rPr>
                <w:rFonts w:ascii="宋体" w:hAnsi="宋体" w:cs="宋体" w:hint="eastAsia"/>
                <w:sz w:val="18"/>
                <w:szCs w:val="18"/>
              </w:rPr>
              <w:t>数值</w:t>
            </w:r>
          </w:p>
        </w:tc>
        <w:tc>
          <w:tcPr>
            <w:tcW w:w="1701" w:type="dxa"/>
            <w:tcBorders>
              <w:top w:val="single" w:sz="4" w:space="0" w:color="auto"/>
              <w:left w:val="nil"/>
              <w:bottom w:val="single" w:sz="4" w:space="0" w:color="auto"/>
              <w:right w:val="single" w:sz="4" w:space="0" w:color="auto"/>
            </w:tcBorders>
            <w:vAlign w:val="center"/>
          </w:tcPr>
          <w:p w:rsidR="004F5A4F" w:rsidRPr="004D1B90" w:rsidRDefault="004F5A4F" w:rsidP="00A21CF0">
            <w:pPr>
              <w:widowControl/>
              <w:spacing w:line="240" w:lineRule="auto"/>
              <w:jc w:val="left"/>
              <w:rPr>
                <w:rFonts w:ascii="宋体" w:hAnsi="宋体" w:cs="宋体"/>
                <w:color w:val="000000" w:themeColor="text1"/>
                <w:sz w:val="18"/>
                <w:szCs w:val="18"/>
              </w:rPr>
            </w:pPr>
            <w:r w:rsidRPr="004D1B90">
              <w:rPr>
                <w:rFonts w:ascii="宋体" w:hAnsi="宋体"/>
                <w:sz w:val="18"/>
                <w:szCs w:val="18"/>
              </w:rPr>
              <w:t>DE0</w:t>
            </w:r>
            <w:r w:rsidRPr="004D1B90">
              <w:rPr>
                <w:rFonts w:ascii="宋体" w:hAnsi="宋体" w:hint="eastAsia"/>
                <w:sz w:val="18"/>
                <w:szCs w:val="18"/>
              </w:rPr>
              <w:t>1181</w:t>
            </w:r>
          </w:p>
        </w:tc>
        <w:tc>
          <w:tcPr>
            <w:tcW w:w="1680"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sz w:val="18"/>
                <w:szCs w:val="18"/>
              </w:rPr>
            </w:pPr>
          </w:p>
        </w:tc>
        <w:tc>
          <w:tcPr>
            <w:tcW w:w="1648"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ZR_SZ</w:t>
            </w:r>
          </w:p>
        </w:tc>
        <w:tc>
          <w:tcPr>
            <w:tcW w:w="783" w:type="dxa"/>
            <w:tcBorders>
              <w:top w:val="single" w:sz="4" w:space="0" w:color="auto"/>
              <w:left w:val="nil"/>
              <w:bottom w:val="single" w:sz="4" w:space="0" w:color="auto"/>
              <w:right w:val="single" w:sz="4" w:space="0" w:color="auto"/>
            </w:tcBorders>
            <w:vAlign w:val="center"/>
          </w:tcPr>
          <w:p w:rsidR="004F5A4F" w:rsidRPr="00FF2199" w:rsidRDefault="004F5A4F" w:rsidP="00A21CF0">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4F5A4F" w:rsidTr="00A21CF0">
        <w:trPr>
          <w:trHeight w:val="510"/>
        </w:trPr>
        <w:tc>
          <w:tcPr>
            <w:tcW w:w="640" w:type="dxa"/>
            <w:tcBorders>
              <w:top w:val="single" w:sz="4" w:space="0" w:color="auto"/>
              <w:left w:val="single" w:sz="4" w:space="0" w:color="auto"/>
              <w:bottom w:val="single" w:sz="4" w:space="0" w:color="auto"/>
              <w:right w:val="single" w:sz="4" w:space="0" w:color="auto"/>
            </w:tcBorders>
            <w:vAlign w:val="center"/>
          </w:tcPr>
          <w:p w:rsidR="004F5A4F" w:rsidRPr="0041202A" w:rsidRDefault="004F5A4F" w:rsidP="00A21CF0">
            <w:pPr>
              <w:widowControl/>
              <w:spacing w:line="240" w:lineRule="auto"/>
              <w:jc w:val="left"/>
              <w:rPr>
                <w:rFonts w:ascii="宋体" w:hAnsi="宋体" w:cs="宋体"/>
                <w:kern w:val="0"/>
                <w:sz w:val="18"/>
                <w:szCs w:val="18"/>
              </w:rPr>
            </w:pPr>
            <w:r>
              <w:rPr>
                <w:rFonts w:ascii="宋体" w:hAnsi="宋体" w:cs="宋体" w:hint="eastAsia"/>
                <w:kern w:val="0"/>
                <w:sz w:val="18"/>
                <w:szCs w:val="18"/>
              </w:rPr>
              <w:t>6</w:t>
            </w:r>
          </w:p>
        </w:tc>
        <w:tc>
          <w:tcPr>
            <w:tcW w:w="1984" w:type="dxa"/>
            <w:tcBorders>
              <w:top w:val="single" w:sz="4" w:space="0" w:color="auto"/>
              <w:left w:val="nil"/>
              <w:bottom w:val="single" w:sz="4" w:space="0" w:color="auto"/>
              <w:right w:val="single" w:sz="4" w:space="0" w:color="auto"/>
            </w:tcBorders>
            <w:vAlign w:val="center"/>
          </w:tcPr>
          <w:p w:rsidR="004F5A4F" w:rsidRPr="0041202A" w:rsidRDefault="004F5A4F" w:rsidP="00A21CF0">
            <w:pPr>
              <w:widowControl/>
              <w:spacing w:line="240" w:lineRule="auto"/>
              <w:jc w:val="left"/>
              <w:rPr>
                <w:rFonts w:ascii="宋体" w:hAnsi="宋体" w:cs="宋体"/>
                <w:sz w:val="18"/>
                <w:szCs w:val="18"/>
              </w:rPr>
            </w:pPr>
            <w:r w:rsidRPr="0041202A">
              <w:rPr>
                <w:rFonts w:ascii="宋体" w:hAnsi="宋体" w:cs="宋体" w:hint="eastAsia"/>
                <w:sz w:val="18"/>
                <w:szCs w:val="18"/>
              </w:rPr>
              <w:t>登记时间</w:t>
            </w:r>
          </w:p>
        </w:tc>
        <w:tc>
          <w:tcPr>
            <w:tcW w:w="1701"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DE00524</w:t>
            </w:r>
          </w:p>
        </w:tc>
        <w:tc>
          <w:tcPr>
            <w:tcW w:w="1680"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p>
        </w:tc>
        <w:tc>
          <w:tcPr>
            <w:tcW w:w="1648"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783"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w:t>
      </w:r>
      <w:r w:rsidR="00150E37">
        <w:rPr>
          <w:rFonts w:ascii="黑体" w:eastAsia="黑体" w:hAnsi="黑体" w:cs="黑体" w:hint="eastAsia"/>
          <w:color w:val="000000" w:themeColor="text1"/>
        </w:rPr>
        <w:t>20</w:t>
      </w:r>
      <w:r>
        <w:rPr>
          <w:rFonts w:ascii="黑体" w:eastAsia="黑体" w:hAnsi="黑体" w:cs="黑体"/>
          <w:color w:val="000000" w:themeColor="text1"/>
        </w:rPr>
        <w:t xml:space="preserve">  </w:t>
      </w:r>
      <w:r w:rsidR="009A652A">
        <w:rPr>
          <w:rFonts w:ascii="黑体" w:eastAsia="黑体" w:hAnsi="黑体" w:cs="黑体" w:hint="eastAsia"/>
          <w:color w:val="000000" w:themeColor="text1"/>
        </w:rPr>
        <w:t>丢失被盗易制爆危险化学品</w:t>
      </w:r>
      <w:r>
        <w:rPr>
          <w:rFonts w:ascii="黑体" w:eastAsia="黑体" w:hAnsi="黑体" w:cs="黑体" w:hint="eastAsia"/>
          <w:color w:val="000000" w:themeColor="text1"/>
        </w:rPr>
        <w:t>信息</w:t>
      </w:r>
    </w:p>
    <w:p w:rsidR="008C4076" w:rsidRDefault="008C4076" w:rsidP="008C4076">
      <w:pPr>
        <w:spacing w:line="480" w:lineRule="auto"/>
        <w:jc w:val="left"/>
        <w:rPr>
          <w:rFonts w:cs="宋体"/>
          <w:color w:val="000000" w:themeColor="text1"/>
        </w:rPr>
      </w:pPr>
      <w:r>
        <w:rPr>
          <w:rFonts w:cs="宋体" w:hint="eastAsia"/>
          <w:color w:val="000000" w:themeColor="text1"/>
        </w:rPr>
        <w:t>丢失被盗易制爆危险化学品信息数据项见表</w:t>
      </w:r>
      <w:r w:rsidR="0041202A">
        <w:rPr>
          <w:rFonts w:hint="eastAsia"/>
          <w:color w:val="000000" w:themeColor="text1"/>
        </w:rPr>
        <w:t>2</w:t>
      </w:r>
      <w:r w:rsidR="00150E37">
        <w:rPr>
          <w:rFonts w:hint="eastAsia"/>
          <w:color w:val="000000" w:themeColor="text1"/>
        </w:rPr>
        <w:t>1</w:t>
      </w:r>
      <w:r>
        <w:rPr>
          <w:rFonts w:cs="宋体" w:hint="eastAsia"/>
          <w:color w:val="000000" w:themeColor="text1"/>
        </w:rPr>
        <w:t>。</w:t>
      </w:r>
    </w:p>
    <w:p w:rsidR="008C4076" w:rsidRDefault="008C4076" w:rsidP="008C4076">
      <w:pPr>
        <w:spacing w:line="480" w:lineRule="auto"/>
        <w:jc w:val="center"/>
        <w:rPr>
          <w:rFonts w:ascii="黑体" w:eastAsia="黑体" w:hAnsi="黑体" w:cs="黑体"/>
          <w:color w:val="000000" w:themeColor="text1"/>
          <w:kern w:val="0"/>
        </w:rPr>
      </w:pPr>
      <w:r>
        <w:rPr>
          <w:rFonts w:ascii="黑体" w:eastAsia="黑体" w:hAnsi="黑体" w:cs="黑体" w:hint="eastAsia"/>
          <w:color w:val="000000" w:themeColor="text1"/>
          <w:kern w:val="0"/>
        </w:rPr>
        <w:t>表</w:t>
      </w:r>
      <w:r w:rsidR="00150E37">
        <w:rPr>
          <w:rFonts w:ascii="黑体" w:eastAsia="黑体" w:hAnsi="黑体" w:cs="黑体" w:hint="eastAsia"/>
          <w:color w:val="000000" w:themeColor="text1"/>
          <w:kern w:val="0"/>
        </w:rPr>
        <w:t>21</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丢失被盗易制爆危险化学品信息数据项</w:t>
      </w:r>
    </w:p>
    <w:tbl>
      <w:tblPr>
        <w:tblW w:w="8436" w:type="dxa"/>
        <w:tblInd w:w="-106" w:type="dxa"/>
        <w:tblLayout w:type="fixed"/>
        <w:tblLook w:val="04A0" w:firstRow="1" w:lastRow="0" w:firstColumn="1" w:lastColumn="0" w:noHBand="0" w:noVBand="1"/>
      </w:tblPr>
      <w:tblGrid>
        <w:gridCol w:w="640"/>
        <w:gridCol w:w="1984"/>
        <w:gridCol w:w="1696"/>
        <w:gridCol w:w="1720"/>
        <w:gridCol w:w="1687"/>
        <w:gridCol w:w="709"/>
      </w:tblGrid>
      <w:tr w:rsidR="008C4076" w:rsidTr="004F5A4F">
        <w:trPr>
          <w:trHeight w:val="510"/>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1984"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696"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20"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687"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709"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782D7E" w:rsidTr="004F5A4F">
        <w:trPr>
          <w:trHeight w:val="510"/>
        </w:trPr>
        <w:tc>
          <w:tcPr>
            <w:tcW w:w="640" w:type="dxa"/>
            <w:tcBorders>
              <w:top w:val="single" w:sz="4" w:space="0" w:color="auto"/>
              <w:left w:val="single" w:sz="4" w:space="0" w:color="auto"/>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1</w:t>
            </w:r>
          </w:p>
        </w:tc>
        <w:tc>
          <w:tcPr>
            <w:tcW w:w="1984" w:type="dxa"/>
            <w:tcBorders>
              <w:top w:val="single" w:sz="4" w:space="0" w:color="auto"/>
              <w:left w:val="nil"/>
              <w:bottom w:val="single" w:sz="4" w:space="0" w:color="auto"/>
              <w:right w:val="single" w:sz="4" w:space="0" w:color="auto"/>
            </w:tcBorders>
            <w:vAlign w:val="center"/>
          </w:tcPr>
          <w:p w:rsidR="00782D7E" w:rsidRPr="00782D7E" w:rsidRDefault="00782D7E" w:rsidP="008C4076">
            <w:pPr>
              <w:widowControl/>
              <w:spacing w:line="240" w:lineRule="auto"/>
              <w:jc w:val="left"/>
              <w:rPr>
                <w:rFonts w:ascii="宋体" w:hAnsi="宋体" w:cs="宋体"/>
                <w:kern w:val="0"/>
                <w:sz w:val="18"/>
                <w:szCs w:val="18"/>
              </w:rPr>
            </w:pPr>
            <w:r w:rsidRPr="00782D7E">
              <w:rPr>
                <w:rFonts w:ascii="宋体" w:hAnsi="宋体" w:cs="宋体" w:hint="eastAsia"/>
                <w:kern w:val="0"/>
                <w:sz w:val="18"/>
                <w:szCs w:val="18"/>
              </w:rPr>
              <w:t>业务流水号</w:t>
            </w:r>
          </w:p>
        </w:tc>
        <w:tc>
          <w:tcPr>
            <w:tcW w:w="1696" w:type="dxa"/>
            <w:tcBorders>
              <w:top w:val="single" w:sz="4" w:space="0" w:color="auto"/>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sidRPr="00FF2199">
              <w:rPr>
                <w:rFonts w:ascii="宋体" w:hAnsi="宋体" w:cs="宋体"/>
                <w:iCs/>
                <w:color w:val="000000"/>
                <w:kern w:val="0"/>
                <w:sz w:val="18"/>
                <w:szCs w:val="18"/>
              </w:rPr>
              <w:t>DE00626</w:t>
            </w:r>
          </w:p>
        </w:tc>
        <w:tc>
          <w:tcPr>
            <w:tcW w:w="1720" w:type="dxa"/>
            <w:tcBorders>
              <w:top w:val="single" w:sz="4" w:space="0" w:color="auto"/>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color w:val="000000" w:themeColor="text1"/>
                <w:kern w:val="0"/>
                <w:sz w:val="18"/>
                <w:szCs w:val="18"/>
              </w:rPr>
            </w:pPr>
          </w:p>
        </w:tc>
        <w:tc>
          <w:tcPr>
            <w:tcW w:w="1687" w:type="dxa"/>
            <w:tcBorders>
              <w:top w:val="single" w:sz="4" w:space="0" w:color="auto"/>
              <w:left w:val="nil"/>
              <w:bottom w:val="single" w:sz="4" w:space="0" w:color="auto"/>
              <w:right w:val="single" w:sz="4" w:space="0" w:color="auto"/>
            </w:tcBorders>
            <w:vAlign w:val="center"/>
          </w:tcPr>
          <w:p w:rsidR="00782D7E" w:rsidRPr="00FF2199" w:rsidRDefault="00782D7E" w:rsidP="004A0102">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709" w:type="dxa"/>
            <w:tcBorders>
              <w:top w:val="single" w:sz="4" w:space="0" w:color="auto"/>
              <w:left w:val="nil"/>
              <w:bottom w:val="single" w:sz="4" w:space="0" w:color="auto"/>
              <w:right w:val="single" w:sz="4" w:space="0" w:color="auto"/>
            </w:tcBorders>
            <w:vAlign w:val="center"/>
          </w:tcPr>
          <w:p w:rsidR="00782D7E" w:rsidRDefault="00113FE5"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82D7E" w:rsidTr="004F5A4F">
        <w:trPr>
          <w:trHeight w:val="510"/>
        </w:trPr>
        <w:tc>
          <w:tcPr>
            <w:tcW w:w="640" w:type="dxa"/>
            <w:tcBorders>
              <w:top w:val="nil"/>
              <w:left w:val="single" w:sz="4" w:space="0" w:color="auto"/>
              <w:bottom w:val="single" w:sz="4" w:space="0" w:color="auto"/>
              <w:right w:val="single" w:sz="4" w:space="0" w:color="auto"/>
            </w:tcBorders>
            <w:vAlign w:val="center"/>
          </w:tcPr>
          <w:p w:rsidR="00782D7E" w:rsidRDefault="00782D7E"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2</w:t>
            </w:r>
          </w:p>
        </w:tc>
        <w:tc>
          <w:tcPr>
            <w:tcW w:w="1984" w:type="dxa"/>
            <w:tcBorders>
              <w:top w:val="nil"/>
              <w:left w:val="nil"/>
              <w:bottom w:val="single" w:sz="4" w:space="0" w:color="auto"/>
              <w:right w:val="single" w:sz="4" w:space="0" w:color="auto"/>
            </w:tcBorders>
            <w:vAlign w:val="center"/>
          </w:tcPr>
          <w:p w:rsidR="00782D7E" w:rsidRDefault="009524E2" w:rsidP="008C4076">
            <w:pPr>
              <w:widowControl/>
              <w:spacing w:line="240" w:lineRule="auto"/>
              <w:jc w:val="left"/>
              <w:rPr>
                <w:rFonts w:ascii="宋体" w:cs="Times New Roman"/>
                <w:color w:val="000000" w:themeColor="text1"/>
                <w:kern w:val="0"/>
                <w:sz w:val="18"/>
                <w:szCs w:val="18"/>
              </w:rPr>
            </w:pPr>
            <w:r w:rsidRPr="009524E2">
              <w:rPr>
                <w:rFonts w:ascii="宋体" w:hAnsi="宋体" w:cs="宋体" w:hint="eastAsia"/>
                <w:color w:val="000000" w:themeColor="text1"/>
                <w:kern w:val="0"/>
                <w:sz w:val="18"/>
                <w:szCs w:val="18"/>
              </w:rPr>
              <w:t>法人和其他组织统一社会信用代码</w:t>
            </w:r>
          </w:p>
        </w:tc>
        <w:tc>
          <w:tcPr>
            <w:tcW w:w="1696" w:type="dxa"/>
            <w:tcBorders>
              <w:top w:val="nil"/>
              <w:left w:val="nil"/>
              <w:bottom w:val="single" w:sz="4" w:space="0" w:color="auto"/>
              <w:right w:val="single" w:sz="4" w:space="0" w:color="auto"/>
            </w:tcBorders>
            <w:vAlign w:val="center"/>
          </w:tcPr>
          <w:p w:rsidR="00782D7E" w:rsidRDefault="009524E2" w:rsidP="008C4076">
            <w:pPr>
              <w:widowControl/>
              <w:spacing w:line="240" w:lineRule="auto"/>
              <w:jc w:val="left"/>
              <w:rPr>
                <w:rFonts w:ascii="宋体" w:cs="Times New Roman"/>
                <w:color w:val="000000" w:themeColor="text1"/>
                <w:kern w:val="0"/>
                <w:sz w:val="18"/>
                <w:szCs w:val="18"/>
              </w:rPr>
            </w:pPr>
            <w:r w:rsidRPr="004953F9">
              <w:rPr>
                <w:rFonts w:ascii="宋体" w:hAnsi="宋体"/>
                <w:sz w:val="18"/>
                <w:szCs w:val="18"/>
              </w:rPr>
              <w:t>DE00679</w:t>
            </w:r>
            <w:r w:rsidRPr="004953F9">
              <w:rPr>
                <w:rFonts w:hint="eastAsia"/>
                <w:sz w:val="18"/>
                <w:szCs w:val="18"/>
              </w:rPr>
              <w:t xml:space="preserve">  </w:t>
            </w:r>
          </w:p>
        </w:tc>
        <w:tc>
          <w:tcPr>
            <w:tcW w:w="1720"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687" w:type="dxa"/>
            <w:tcBorders>
              <w:top w:val="nil"/>
              <w:left w:val="nil"/>
              <w:bottom w:val="single" w:sz="4" w:space="0" w:color="auto"/>
              <w:right w:val="single" w:sz="4" w:space="0" w:color="auto"/>
            </w:tcBorders>
            <w:vAlign w:val="center"/>
          </w:tcPr>
          <w:p w:rsidR="00782D7E" w:rsidRDefault="009524E2"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709"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BE5088" w:rsidTr="004F5A4F">
        <w:trPr>
          <w:trHeight w:val="510"/>
        </w:trPr>
        <w:tc>
          <w:tcPr>
            <w:tcW w:w="640" w:type="dxa"/>
            <w:tcBorders>
              <w:top w:val="nil"/>
              <w:left w:val="single" w:sz="4" w:space="0" w:color="auto"/>
              <w:bottom w:val="single" w:sz="4" w:space="0" w:color="auto"/>
              <w:right w:val="single" w:sz="4" w:space="0" w:color="auto"/>
            </w:tcBorders>
            <w:vAlign w:val="center"/>
          </w:tcPr>
          <w:p w:rsidR="00BE5088" w:rsidRDefault="00BE5088"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w:t>
            </w:r>
          </w:p>
        </w:tc>
        <w:tc>
          <w:tcPr>
            <w:tcW w:w="1984" w:type="dxa"/>
            <w:tcBorders>
              <w:top w:val="nil"/>
              <w:left w:val="nil"/>
              <w:bottom w:val="single" w:sz="4" w:space="0" w:color="auto"/>
              <w:right w:val="single" w:sz="4" w:space="0" w:color="auto"/>
            </w:tcBorders>
            <w:vAlign w:val="center"/>
          </w:tcPr>
          <w:p w:rsidR="00BE5088" w:rsidRPr="003E5B39" w:rsidRDefault="00BE5088" w:rsidP="008C4076">
            <w:pPr>
              <w:widowControl/>
              <w:spacing w:line="240" w:lineRule="auto"/>
              <w:jc w:val="left"/>
              <w:rPr>
                <w:rFonts w:ascii="宋体" w:hAnsi="宋体" w:cs="宋体"/>
                <w:kern w:val="0"/>
                <w:sz w:val="18"/>
                <w:szCs w:val="18"/>
              </w:rPr>
            </w:pPr>
            <w:r>
              <w:rPr>
                <w:rFonts w:ascii="宋体" w:hAnsi="宋体" w:cs="宋体" w:hint="eastAsia"/>
                <w:kern w:val="0"/>
                <w:sz w:val="18"/>
                <w:szCs w:val="18"/>
              </w:rPr>
              <w:t>丢失/被盗_判断标识</w:t>
            </w:r>
          </w:p>
        </w:tc>
        <w:tc>
          <w:tcPr>
            <w:tcW w:w="1696" w:type="dxa"/>
            <w:tcBorders>
              <w:top w:val="nil"/>
              <w:left w:val="nil"/>
              <w:bottom w:val="single" w:sz="4" w:space="0" w:color="auto"/>
              <w:right w:val="single" w:sz="4" w:space="0" w:color="auto"/>
            </w:tcBorders>
            <w:vAlign w:val="center"/>
          </w:tcPr>
          <w:p w:rsidR="00BE5088" w:rsidRDefault="00B35345" w:rsidP="008C4076">
            <w:pPr>
              <w:widowControl/>
              <w:spacing w:line="240" w:lineRule="auto"/>
              <w:jc w:val="left"/>
              <w:rPr>
                <w:rFonts w:ascii="宋体" w:hAnsi="宋体" w:cs="宋体"/>
                <w:i/>
                <w:iCs/>
                <w:color w:val="000000" w:themeColor="text1"/>
                <w:kern w:val="0"/>
                <w:sz w:val="18"/>
                <w:szCs w:val="18"/>
              </w:rPr>
            </w:pPr>
            <w:r w:rsidRPr="00262A88">
              <w:rPr>
                <w:rFonts w:ascii="宋体" w:hAnsi="宋体" w:cs="宋体"/>
                <w:sz w:val="18"/>
                <w:szCs w:val="18"/>
              </w:rPr>
              <w:t>DE00742</w:t>
            </w:r>
          </w:p>
        </w:tc>
        <w:tc>
          <w:tcPr>
            <w:tcW w:w="1720" w:type="dxa"/>
            <w:tcBorders>
              <w:top w:val="nil"/>
              <w:left w:val="nil"/>
              <w:bottom w:val="single" w:sz="4" w:space="0" w:color="auto"/>
              <w:right w:val="single" w:sz="4" w:space="0" w:color="auto"/>
            </w:tcBorders>
            <w:vAlign w:val="center"/>
          </w:tcPr>
          <w:p w:rsidR="00BE5088" w:rsidRPr="00B35345" w:rsidRDefault="00B35345" w:rsidP="00B35345">
            <w:pPr>
              <w:widowControl/>
              <w:spacing w:line="240" w:lineRule="auto"/>
              <w:jc w:val="left"/>
              <w:rPr>
                <w:rFonts w:ascii="宋体" w:hAnsi="宋体" w:cs="宋体"/>
                <w:i/>
                <w:color w:val="000000" w:themeColor="text1"/>
                <w:kern w:val="0"/>
                <w:sz w:val="18"/>
                <w:szCs w:val="18"/>
              </w:rPr>
            </w:pPr>
            <w:r w:rsidRPr="00B35345">
              <w:rPr>
                <w:rFonts w:ascii="宋体" w:hAnsi="宋体" w:cs="宋体" w:hint="eastAsia"/>
                <w:i/>
                <w:color w:val="000000"/>
                <w:kern w:val="0"/>
                <w:sz w:val="18"/>
                <w:szCs w:val="18"/>
              </w:rPr>
              <w:t>DQR0043</w:t>
            </w:r>
          </w:p>
        </w:tc>
        <w:tc>
          <w:tcPr>
            <w:tcW w:w="1687" w:type="dxa"/>
            <w:tcBorders>
              <w:top w:val="nil"/>
              <w:left w:val="nil"/>
              <w:bottom w:val="single" w:sz="4" w:space="0" w:color="auto"/>
              <w:right w:val="single" w:sz="4" w:space="0" w:color="auto"/>
            </w:tcBorders>
            <w:vAlign w:val="center"/>
          </w:tcPr>
          <w:p w:rsidR="00BE5088" w:rsidRPr="00FF2199" w:rsidRDefault="00B35345" w:rsidP="00BB1D9D">
            <w:pPr>
              <w:widowControl/>
              <w:spacing w:line="240" w:lineRule="auto"/>
              <w:rPr>
                <w:rFonts w:ascii="宋体" w:hAnsi="宋体" w:cs="宋体"/>
                <w:color w:val="000000"/>
                <w:kern w:val="0"/>
                <w:sz w:val="18"/>
                <w:szCs w:val="18"/>
              </w:rPr>
            </w:pPr>
            <w:r>
              <w:rPr>
                <w:rFonts w:ascii="宋体" w:hAnsi="宋体" w:cs="宋体" w:hint="eastAsia"/>
                <w:color w:val="000000"/>
                <w:kern w:val="0"/>
                <w:sz w:val="18"/>
                <w:szCs w:val="18"/>
              </w:rPr>
              <w:t>DSBD_PDBZ</w:t>
            </w:r>
          </w:p>
        </w:tc>
        <w:tc>
          <w:tcPr>
            <w:tcW w:w="709" w:type="dxa"/>
            <w:tcBorders>
              <w:top w:val="nil"/>
              <w:left w:val="nil"/>
              <w:bottom w:val="single" w:sz="4" w:space="0" w:color="auto"/>
              <w:right w:val="single" w:sz="4" w:space="0" w:color="auto"/>
            </w:tcBorders>
            <w:vAlign w:val="center"/>
          </w:tcPr>
          <w:p w:rsidR="00BE5088" w:rsidRDefault="00BE5088"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82D7E" w:rsidTr="004F5A4F">
        <w:trPr>
          <w:trHeight w:val="510"/>
        </w:trPr>
        <w:tc>
          <w:tcPr>
            <w:tcW w:w="640" w:type="dxa"/>
            <w:tcBorders>
              <w:top w:val="nil"/>
              <w:left w:val="single" w:sz="4" w:space="0" w:color="auto"/>
              <w:bottom w:val="single" w:sz="4" w:space="0" w:color="auto"/>
              <w:right w:val="single" w:sz="4" w:space="0" w:color="auto"/>
            </w:tcBorders>
            <w:vAlign w:val="center"/>
          </w:tcPr>
          <w:p w:rsidR="00782D7E" w:rsidRDefault="00782D7E"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4</w:t>
            </w:r>
          </w:p>
        </w:tc>
        <w:tc>
          <w:tcPr>
            <w:tcW w:w="1984" w:type="dxa"/>
            <w:tcBorders>
              <w:top w:val="nil"/>
              <w:left w:val="nil"/>
              <w:bottom w:val="single" w:sz="4" w:space="0" w:color="auto"/>
              <w:right w:val="single" w:sz="4" w:space="0" w:color="auto"/>
            </w:tcBorders>
            <w:vAlign w:val="center"/>
          </w:tcPr>
          <w:p w:rsidR="00782D7E" w:rsidRDefault="00BB1D9D" w:rsidP="008C4076">
            <w:pPr>
              <w:widowControl/>
              <w:spacing w:line="240" w:lineRule="auto"/>
              <w:jc w:val="left"/>
              <w:rPr>
                <w:rFonts w:ascii="宋体" w:cs="Times New Roman"/>
                <w:color w:val="000000" w:themeColor="text1"/>
                <w:kern w:val="0"/>
                <w:sz w:val="18"/>
                <w:szCs w:val="18"/>
              </w:rPr>
            </w:pPr>
            <w:r w:rsidRPr="003E5B39">
              <w:rPr>
                <w:rFonts w:ascii="宋体" w:hAnsi="宋体" w:cs="宋体" w:hint="eastAsia"/>
                <w:kern w:val="0"/>
                <w:sz w:val="18"/>
                <w:szCs w:val="18"/>
              </w:rPr>
              <w:t>易制爆储存场所编码</w:t>
            </w:r>
          </w:p>
        </w:tc>
        <w:tc>
          <w:tcPr>
            <w:tcW w:w="1696"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cs="Times New Roman"/>
                <w:i/>
                <w:iCs/>
                <w:color w:val="000000" w:themeColor="text1"/>
                <w:kern w:val="0"/>
                <w:sz w:val="18"/>
                <w:szCs w:val="18"/>
              </w:rPr>
            </w:pPr>
            <w:r>
              <w:rPr>
                <w:rFonts w:ascii="宋体" w:hAnsi="宋体" w:cs="宋体"/>
                <w:i/>
                <w:iCs/>
                <w:color w:val="000000" w:themeColor="text1"/>
                <w:kern w:val="0"/>
                <w:sz w:val="18"/>
                <w:szCs w:val="18"/>
              </w:rPr>
              <w:t>DEY0011</w:t>
            </w:r>
          </w:p>
        </w:tc>
        <w:tc>
          <w:tcPr>
            <w:tcW w:w="1720"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687" w:type="dxa"/>
            <w:tcBorders>
              <w:top w:val="nil"/>
              <w:left w:val="nil"/>
              <w:bottom w:val="single" w:sz="4" w:space="0" w:color="auto"/>
              <w:right w:val="single" w:sz="4" w:space="0" w:color="auto"/>
            </w:tcBorders>
            <w:vAlign w:val="center"/>
          </w:tcPr>
          <w:p w:rsidR="00782D7E" w:rsidRDefault="00BB1D9D" w:rsidP="00BB1D9D">
            <w:pPr>
              <w:widowControl/>
              <w:spacing w:line="240" w:lineRule="auto"/>
              <w:rPr>
                <w:rFonts w:ascii="宋体" w:cs="Times New Roman"/>
                <w:color w:val="000000" w:themeColor="text1"/>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709"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782D7E" w:rsidTr="004F5A4F">
        <w:trPr>
          <w:trHeight w:val="510"/>
        </w:trPr>
        <w:tc>
          <w:tcPr>
            <w:tcW w:w="640" w:type="dxa"/>
            <w:tcBorders>
              <w:top w:val="nil"/>
              <w:left w:val="single" w:sz="4" w:space="0" w:color="auto"/>
              <w:bottom w:val="single" w:sz="4" w:space="0" w:color="auto"/>
              <w:right w:val="single" w:sz="4" w:space="0" w:color="auto"/>
            </w:tcBorders>
            <w:vAlign w:val="center"/>
          </w:tcPr>
          <w:p w:rsidR="00782D7E" w:rsidRDefault="00782D7E"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5</w:t>
            </w:r>
          </w:p>
        </w:tc>
        <w:tc>
          <w:tcPr>
            <w:tcW w:w="1984"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日期</w:t>
            </w:r>
          </w:p>
        </w:tc>
        <w:tc>
          <w:tcPr>
            <w:tcW w:w="1696"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DE00101</w:t>
            </w:r>
          </w:p>
        </w:tc>
        <w:tc>
          <w:tcPr>
            <w:tcW w:w="1720"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687" w:type="dxa"/>
            <w:tcBorders>
              <w:top w:val="nil"/>
              <w:left w:val="nil"/>
              <w:bottom w:val="single" w:sz="4" w:space="0" w:color="auto"/>
              <w:right w:val="single" w:sz="4" w:space="0" w:color="auto"/>
            </w:tcBorders>
            <w:vAlign w:val="center"/>
          </w:tcPr>
          <w:p w:rsidR="00782D7E" w:rsidRDefault="00782D7E" w:rsidP="008C4076">
            <w:pPr>
              <w:widowControl/>
              <w:spacing w:line="240" w:lineRule="auto"/>
              <w:rPr>
                <w:rFonts w:ascii="宋体" w:cs="Times New Roman"/>
                <w:color w:val="000000" w:themeColor="text1"/>
                <w:kern w:val="0"/>
                <w:sz w:val="18"/>
                <w:szCs w:val="18"/>
              </w:rPr>
            </w:pPr>
            <w:r>
              <w:rPr>
                <w:rFonts w:ascii="宋体" w:hAnsi="宋体" w:cs="宋体"/>
                <w:color w:val="000000" w:themeColor="text1"/>
                <w:kern w:val="0"/>
                <w:sz w:val="18"/>
                <w:szCs w:val="18"/>
              </w:rPr>
              <w:t>RQ</w:t>
            </w:r>
          </w:p>
        </w:tc>
        <w:tc>
          <w:tcPr>
            <w:tcW w:w="709"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782D7E" w:rsidTr="004F5A4F">
        <w:trPr>
          <w:trHeight w:val="510"/>
        </w:trPr>
        <w:tc>
          <w:tcPr>
            <w:tcW w:w="640" w:type="dxa"/>
            <w:tcBorders>
              <w:top w:val="nil"/>
              <w:left w:val="single" w:sz="4" w:space="0" w:color="auto"/>
              <w:bottom w:val="single" w:sz="4" w:space="0" w:color="auto"/>
              <w:right w:val="single" w:sz="4" w:space="0" w:color="auto"/>
            </w:tcBorders>
            <w:vAlign w:val="center"/>
          </w:tcPr>
          <w:p w:rsidR="00782D7E" w:rsidRDefault="00BB1D9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1984"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1696"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DE00002</w:t>
            </w:r>
          </w:p>
        </w:tc>
        <w:tc>
          <w:tcPr>
            <w:tcW w:w="1720"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DQ00075</w:t>
            </w:r>
          </w:p>
        </w:tc>
        <w:tc>
          <w:tcPr>
            <w:tcW w:w="1687" w:type="dxa"/>
            <w:tcBorders>
              <w:top w:val="nil"/>
              <w:left w:val="nil"/>
              <w:bottom w:val="single" w:sz="4" w:space="0" w:color="auto"/>
              <w:right w:val="single" w:sz="4" w:space="0" w:color="auto"/>
            </w:tcBorders>
            <w:vAlign w:val="center"/>
          </w:tcPr>
          <w:p w:rsidR="00782D7E" w:rsidRDefault="00782D7E"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709"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82D7E" w:rsidTr="004F5A4F">
        <w:trPr>
          <w:trHeight w:val="510"/>
        </w:trPr>
        <w:tc>
          <w:tcPr>
            <w:tcW w:w="640" w:type="dxa"/>
            <w:tcBorders>
              <w:top w:val="nil"/>
              <w:left w:val="single" w:sz="4" w:space="0" w:color="auto"/>
              <w:bottom w:val="single" w:sz="4" w:space="0" w:color="auto"/>
              <w:right w:val="single" w:sz="4" w:space="0" w:color="auto"/>
            </w:tcBorders>
            <w:vAlign w:val="center"/>
          </w:tcPr>
          <w:p w:rsidR="00782D7E" w:rsidRDefault="00BB1D9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1984"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1696"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DE00524</w:t>
            </w:r>
          </w:p>
        </w:tc>
        <w:tc>
          <w:tcPr>
            <w:tcW w:w="1720"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color w:val="000000" w:themeColor="text1"/>
                <w:kern w:val="0"/>
                <w:sz w:val="18"/>
                <w:szCs w:val="18"/>
              </w:rPr>
            </w:pPr>
          </w:p>
        </w:tc>
        <w:tc>
          <w:tcPr>
            <w:tcW w:w="1687" w:type="dxa"/>
            <w:tcBorders>
              <w:top w:val="nil"/>
              <w:left w:val="nil"/>
              <w:bottom w:val="single" w:sz="4" w:space="0" w:color="auto"/>
              <w:right w:val="single" w:sz="4" w:space="0" w:color="auto"/>
            </w:tcBorders>
            <w:vAlign w:val="center"/>
          </w:tcPr>
          <w:p w:rsidR="00782D7E" w:rsidRDefault="00782D7E" w:rsidP="008C4076">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709" w:type="dxa"/>
            <w:tcBorders>
              <w:top w:val="nil"/>
              <w:left w:val="nil"/>
              <w:bottom w:val="single" w:sz="4" w:space="0" w:color="auto"/>
              <w:right w:val="single" w:sz="4" w:space="0" w:color="auto"/>
            </w:tcBorders>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82D7E" w:rsidTr="004F5A4F">
        <w:trPr>
          <w:trHeight w:val="510"/>
        </w:trPr>
        <w:tc>
          <w:tcPr>
            <w:tcW w:w="640" w:type="dxa"/>
            <w:tcBorders>
              <w:top w:val="single" w:sz="4" w:space="0" w:color="auto"/>
              <w:left w:val="single" w:sz="4" w:space="0" w:color="auto"/>
              <w:bottom w:val="single" w:sz="4" w:space="0" w:color="auto"/>
              <w:right w:val="single" w:sz="4" w:space="0" w:color="auto"/>
            </w:tcBorders>
            <w:shd w:val="clear" w:color="000000" w:fill="FFFFFF"/>
            <w:vAlign w:val="center"/>
          </w:tcPr>
          <w:p w:rsidR="00782D7E" w:rsidRDefault="00BB1D9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696"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DE</w:t>
            </w:r>
            <w:r>
              <w:rPr>
                <w:rFonts w:ascii="宋体" w:hAnsi="宋体" w:cs="宋体" w:hint="eastAsia"/>
                <w:color w:val="000000" w:themeColor="text1"/>
                <w:kern w:val="0"/>
                <w:sz w:val="18"/>
                <w:szCs w:val="18"/>
              </w:rPr>
              <w:t>00630</w:t>
            </w:r>
          </w:p>
        </w:tc>
        <w:tc>
          <w:tcPr>
            <w:tcW w:w="1720"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p>
        </w:tc>
        <w:tc>
          <w:tcPr>
            <w:tcW w:w="1687"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709"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782D7E" w:rsidTr="004F5A4F">
        <w:trPr>
          <w:trHeight w:val="510"/>
        </w:trPr>
        <w:tc>
          <w:tcPr>
            <w:tcW w:w="640" w:type="dxa"/>
            <w:tcBorders>
              <w:top w:val="single" w:sz="4" w:space="0" w:color="auto"/>
              <w:left w:val="single" w:sz="4" w:space="0" w:color="auto"/>
              <w:bottom w:val="single" w:sz="4" w:space="0" w:color="auto"/>
              <w:right w:val="single" w:sz="4" w:space="0" w:color="auto"/>
            </w:tcBorders>
            <w:shd w:val="clear" w:color="000000" w:fill="FFFFFF"/>
            <w:vAlign w:val="center"/>
          </w:tcPr>
          <w:p w:rsidR="00782D7E" w:rsidRDefault="00BB1D9D"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1984"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1696"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DE00632</w:t>
            </w:r>
          </w:p>
        </w:tc>
        <w:tc>
          <w:tcPr>
            <w:tcW w:w="1720"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687"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709" w:type="dxa"/>
            <w:tcBorders>
              <w:top w:val="single" w:sz="4" w:space="0" w:color="auto"/>
              <w:left w:val="nil"/>
              <w:bottom w:val="single" w:sz="4" w:space="0" w:color="auto"/>
              <w:right w:val="single" w:sz="4" w:space="0" w:color="auto"/>
            </w:tcBorders>
            <w:shd w:val="clear" w:color="000000" w:fill="FFFFFF"/>
            <w:vAlign w:val="center"/>
          </w:tcPr>
          <w:p w:rsidR="00782D7E" w:rsidRDefault="00782D7E"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w:t>
      </w:r>
      <w:r w:rsidR="00150E37">
        <w:rPr>
          <w:rFonts w:ascii="黑体" w:eastAsia="黑体" w:hAnsi="黑体" w:cs="黑体" w:hint="eastAsia"/>
          <w:color w:val="000000" w:themeColor="text1"/>
        </w:rPr>
        <w:t>21</w:t>
      </w:r>
      <w:r>
        <w:rPr>
          <w:rFonts w:ascii="黑体" w:eastAsia="黑体" w:hAnsi="黑体" w:cs="黑体"/>
          <w:color w:val="000000" w:themeColor="text1"/>
        </w:rPr>
        <w:t xml:space="preserve">  </w:t>
      </w:r>
      <w:r>
        <w:rPr>
          <w:rFonts w:ascii="黑体" w:eastAsia="黑体" w:hAnsi="黑体" w:cs="黑体" w:hint="eastAsia"/>
          <w:color w:val="000000" w:themeColor="text1"/>
        </w:rPr>
        <w:t>丢失被盗易制爆危险化学品</w:t>
      </w:r>
      <w:r w:rsidR="00273BD0">
        <w:rPr>
          <w:rFonts w:ascii="黑体" w:eastAsia="黑体" w:hAnsi="黑体" w:cs="黑体" w:hint="eastAsia"/>
          <w:color w:val="000000" w:themeColor="text1"/>
        </w:rPr>
        <w:t>物品</w:t>
      </w:r>
      <w:r>
        <w:rPr>
          <w:rFonts w:ascii="黑体" w:eastAsia="黑体" w:hAnsi="黑体" w:cs="黑体" w:hint="eastAsia"/>
          <w:color w:val="000000" w:themeColor="text1"/>
        </w:rPr>
        <w:t>信息</w:t>
      </w:r>
    </w:p>
    <w:p w:rsidR="008C4076" w:rsidRDefault="008C4076" w:rsidP="008C4076">
      <w:pPr>
        <w:spacing w:line="480" w:lineRule="auto"/>
        <w:jc w:val="left"/>
        <w:rPr>
          <w:rFonts w:cs="宋体"/>
          <w:color w:val="000000" w:themeColor="text1"/>
        </w:rPr>
      </w:pPr>
      <w:r>
        <w:rPr>
          <w:rFonts w:cs="宋体" w:hint="eastAsia"/>
          <w:color w:val="000000" w:themeColor="text1"/>
        </w:rPr>
        <w:t>丢失被盗易制爆危险化学品</w:t>
      </w:r>
      <w:r w:rsidR="00273BD0">
        <w:rPr>
          <w:rFonts w:cs="宋体" w:hint="eastAsia"/>
          <w:color w:val="000000" w:themeColor="text1"/>
        </w:rPr>
        <w:t>物品</w:t>
      </w:r>
      <w:r>
        <w:rPr>
          <w:rFonts w:cs="宋体" w:hint="eastAsia"/>
          <w:color w:val="000000" w:themeColor="text1"/>
        </w:rPr>
        <w:t>信息数据项见表</w:t>
      </w:r>
      <w:r w:rsidR="00BB1D9D">
        <w:rPr>
          <w:rFonts w:hint="eastAsia"/>
          <w:color w:val="000000" w:themeColor="text1"/>
        </w:rPr>
        <w:t>2</w:t>
      </w:r>
      <w:r w:rsidR="00150E37">
        <w:rPr>
          <w:rFonts w:hint="eastAsia"/>
          <w:color w:val="000000" w:themeColor="text1"/>
        </w:rPr>
        <w:t>2</w:t>
      </w:r>
      <w:r>
        <w:rPr>
          <w:rFonts w:cs="宋体" w:hint="eastAsia"/>
          <w:color w:val="000000" w:themeColor="text1"/>
        </w:rPr>
        <w:t>。</w:t>
      </w:r>
    </w:p>
    <w:p w:rsidR="008C4076" w:rsidRPr="0058712A" w:rsidRDefault="008C4076" w:rsidP="00BB1D9D">
      <w:pPr>
        <w:spacing w:line="480" w:lineRule="auto"/>
        <w:jc w:val="center"/>
        <w:rPr>
          <w:rFonts w:ascii="黑体" w:eastAsia="黑体" w:hAnsi="黑体" w:cs="黑体"/>
          <w:color w:val="000000"/>
        </w:rPr>
      </w:pPr>
      <w:r>
        <w:rPr>
          <w:rFonts w:ascii="黑体" w:eastAsia="黑体" w:hAnsi="黑体" w:cs="黑体" w:hint="eastAsia"/>
          <w:color w:val="000000" w:themeColor="text1"/>
          <w:kern w:val="0"/>
        </w:rPr>
        <w:lastRenderedPageBreak/>
        <w:t>表</w:t>
      </w:r>
      <w:r w:rsidR="00BB1D9D">
        <w:rPr>
          <w:rFonts w:ascii="黑体" w:eastAsia="黑体" w:hAnsi="黑体" w:cs="黑体" w:hint="eastAsia"/>
          <w:color w:val="000000" w:themeColor="text1"/>
          <w:kern w:val="0"/>
        </w:rPr>
        <w:t>2</w:t>
      </w:r>
      <w:r w:rsidR="00150E37">
        <w:rPr>
          <w:rFonts w:ascii="黑体" w:eastAsia="黑体" w:hAnsi="黑体" w:cs="黑体" w:hint="eastAsia"/>
          <w:color w:val="000000" w:themeColor="text1"/>
          <w:kern w:val="0"/>
        </w:rPr>
        <w:t>2</w:t>
      </w:r>
      <w:r>
        <w:rPr>
          <w:rFonts w:ascii="黑体" w:eastAsia="黑体" w:hAnsi="黑体" w:cs="黑体"/>
          <w:color w:val="000000" w:themeColor="text1"/>
          <w:kern w:val="0"/>
        </w:rPr>
        <w:t xml:space="preserve">  </w:t>
      </w:r>
      <w:r>
        <w:rPr>
          <w:rFonts w:ascii="黑体" w:eastAsia="黑体" w:hAnsi="黑体" w:cs="黑体" w:hint="eastAsia"/>
          <w:color w:val="000000" w:themeColor="text1"/>
          <w:kern w:val="0"/>
        </w:rPr>
        <w:t>丢失被盗易制爆危险化学品</w:t>
      </w:r>
      <w:r w:rsidR="00273BD0">
        <w:rPr>
          <w:rFonts w:ascii="黑体" w:eastAsia="黑体" w:hAnsi="黑体" w:cs="黑体" w:hint="eastAsia"/>
          <w:color w:val="000000" w:themeColor="text1"/>
        </w:rPr>
        <w:t>物品</w:t>
      </w:r>
      <w:r>
        <w:rPr>
          <w:rFonts w:ascii="黑体" w:eastAsia="黑体" w:hAnsi="黑体" w:cs="黑体" w:hint="eastAsia"/>
          <w:color w:val="000000" w:themeColor="text1"/>
          <w:kern w:val="0"/>
        </w:rPr>
        <w:t>信息数据项</w:t>
      </w:r>
    </w:p>
    <w:tbl>
      <w:tblPr>
        <w:tblW w:w="8436" w:type="dxa"/>
        <w:tblInd w:w="-106" w:type="dxa"/>
        <w:tblLayout w:type="fixed"/>
        <w:tblLook w:val="04A0" w:firstRow="1" w:lastRow="0" w:firstColumn="1" w:lastColumn="0" w:noHBand="0" w:noVBand="1"/>
      </w:tblPr>
      <w:tblGrid>
        <w:gridCol w:w="803"/>
        <w:gridCol w:w="1821"/>
        <w:gridCol w:w="1701"/>
        <w:gridCol w:w="1680"/>
        <w:gridCol w:w="1648"/>
        <w:gridCol w:w="783"/>
      </w:tblGrid>
      <w:tr w:rsidR="008C4076" w:rsidTr="004F5A4F">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序号</w:t>
            </w:r>
          </w:p>
        </w:tc>
        <w:tc>
          <w:tcPr>
            <w:tcW w:w="1821"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数据元内部标识符</w:t>
            </w:r>
          </w:p>
        </w:tc>
        <w:tc>
          <w:tcPr>
            <w:tcW w:w="1680"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限定词内部标识符</w:t>
            </w:r>
          </w:p>
        </w:tc>
        <w:tc>
          <w:tcPr>
            <w:tcW w:w="1648"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数据项标识符</w:t>
            </w:r>
          </w:p>
        </w:tc>
        <w:tc>
          <w:tcPr>
            <w:tcW w:w="783" w:type="dxa"/>
            <w:tcBorders>
              <w:top w:val="single" w:sz="4" w:space="0" w:color="auto"/>
              <w:left w:val="nil"/>
              <w:bottom w:val="single" w:sz="4" w:space="0" w:color="auto"/>
              <w:right w:val="single" w:sz="4" w:space="0" w:color="auto"/>
            </w:tcBorders>
            <w:vAlign w:val="center"/>
          </w:tcPr>
          <w:p w:rsidR="008C4076" w:rsidRPr="00FF2199" w:rsidRDefault="008C4076" w:rsidP="00FC6373">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说明</w:t>
            </w:r>
          </w:p>
        </w:tc>
      </w:tr>
      <w:tr w:rsidR="008C4076" w:rsidTr="004F5A4F">
        <w:trPr>
          <w:trHeight w:val="454"/>
        </w:trPr>
        <w:tc>
          <w:tcPr>
            <w:tcW w:w="803"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1</w:t>
            </w:r>
          </w:p>
        </w:tc>
        <w:tc>
          <w:tcPr>
            <w:tcW w:w="182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业务流水号</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iCs/>
                <w:color w:val="000000"/>
                <w:kern w:val="0"/>
                <w:sz w:val="18"/>
                <w:szCs w:val="18"/>
              </w:rPr>
            </w:pPr>
            <w:r w:rsidRPr="00FF2199">
              <w:rPr>
                <w:rFonts w:ascii="宋体" w:hAnsi="宋体" w:cs="宋体"/>
                <w:iCs/>
                <w:color w:val="000000"/>
                <w:kern w:val="0"/>
                <w:sz w:val="18"/>
                <w:szCs w:val="18"/>
              </w:rPr>
              <w:t>DE00626</w:t>
            </w:r>
          </w:p>
        </w:tc>
        <w:tc>
          <w:tcPr>
            <w:tcW w:w="1680"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p>
        </w:tc>
        <w:tc>
          <w:tcPr>
            <w:tcW w:w="1648" w:type="dxa"/>
            <w:tcBorders>
              <w:top w:val="nil"/>
              <w:left w:val="nil"/>
              <w:bottom w:val="single" w:sz="4" w:space="0" w:color="auto"/>
              <w:right w:val="single" w:sz="4" w:space="0" w:color="auto"/>
            </w:tcBorders>
            <w:vAlign w:val="center"/>
          </w:tcPr>
          <w:p w:rsidR="008C4076" w:rsidRPr="00FF2199" w:rsidRDefault="008C4076" w:rsidP="00D3384C">
            <w:pPr>
              <w:widowControl/>
              <w:spacing w:line="240" w:lineRule="auto"/>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78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8C4076" w:rsidTr="004F5A4F">
        <w:trPr>
          <w:trHeight w:val="454"/>
        </w:trPr>
        <w:tc>
          <w:tcPr>
            <w:tcW w:w="803"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2</w:t>
            </w:r>
          </w:p>
        </w:tc>
        <w:tc>
          <w:tcPr>
            <w:tcW w:w="182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易制爆</w:t>
            </w:r>
            <w:r>
              <w:rPr>
                <w:rFonts w:ascii="宋体" w:hAnsi="宋体" w:cs="宋体" w:hint="eastAsia"/>
                <w:color w:val="000000"/>
                <w:kern w:val="0"/>
                <w:sz w:val="18"/>
                <w:szCs w:val="18"/>
              </w:rPr>
              <w:t>储存场所</w:t>
            </w:r>
            <w:r w:rsidRPr="00FF2199">
              <w:rPr>
                <w:rFonts w:ascii="宋体" w:hAnsi="宋体" w:cs="宋体" w:hint="eastAsia"/>
                <w:color w:val="000000"/>
                <w:kern w:val="0"/>
                <w:sz w:val="18"/>
                <w:szCs w:val="18"/>
              </w:rPr>
              <w:t>编码</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DEY0011</w:t>
            </w:r>
          </w:p>
        </w:tc>
        <w:tc>
          <w:tcPr>
            <w:tcW w:w="1680"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48" w:type="dxa"/>
            <w:tcBorders>
              <w:top w:val="nil"/>
              <w:left w:val="nil"/>
              <w:bottom w:val="single" w:sz="4" w:space="0" w:color="auto"/>
              <w:right w:val="single" w:sz="4" w:space="0" w:color="auto"/>
            </w:tcBorders>
            <w:vAlign w:val="center"/>
          </w:tcPr>
          <w:p w:rsidR="008C4076" w:rsidRPr="00FF2199" w:rsidRDefault="008C4076" w:rsidP="00D3384C">
            <w:pPr>
              <w:widowControl/>
              <w:spacing w:line="240" w:lineRule="auto"/>
              <w:rPr>
                <w:rFonts w:ascii="宋体" w:cs="Times New Roman"/>
                <w:color w:val="000000"/>
                <w:kern w:val="0"/>
                <w:sz w:val="18"/>
                <w:szCs w:val="18"/>
              </w:rPr>
            </w:pPr>
            <w:r w:rsidRPr="00FF2199">
              <w:rPr>
                <w:rFonts w:ascii="宋体" w:hAnsi="宋体" w:cs="宋体" w:hint="eastAsia"/>
                <w:color w:val="000000"/>
                <w:kern w:val="0"/>
                <w:sz w:val="18"/>
                <w:szCs w:val="18"/>
              </w:rPr>
              <w:t>YZB</w:t>
            </w:r>
            <w:r w:rsidRPr="00FF2199">
              <w:rPr>
                <w:rFonts w:ascii="宋体" w:hAnsi="宋体" w:cs="宋体"/>
                <w:color w:val="000000"/>
                <w:kern w:val="0"/>
                <w:sz w:val="18"/>
                <w:szCs w:val="18"/>
              </w:rPr>
              <w:t>CC</w:t>
            </w:r>
            <w:r w:rsidR="00CF3189">
              <w:rPr>
                <w:rFonts w:ascii="宋体" w:hAnsi="宋体" w:cs="宋体" w:hint="eastAsia"/>
                <w:color w:val="000000"/>
                <w:kern w:val="0"/>
                <w:sz w:val="18"/>
                <w:szCs w:val="18"/>
              </w:rPr>
              <w:t>CS</w:t>
            </w:r>
            <w:r w:rsidRPr="00FF2199">
              <w:rPr>
                <w:rFonts w:ascii="宋体" w:hAnsi="宋体" w:cs="宋体"/>
                <w:color w:val="000000"/>
                <w:kern w:val="0"/>
                <w:sz w:val="18"/>
                <w:szCs w:val="18"/>
              </w:rPr>
              <w:t>BM</w:t>
            </w:r>
          </w:p>
        </w:tc>
        <w:tc>
          <w:tcPr>
            <w:tcW w:w="78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8C4076" w:rsidTr="004F5A4F">
        <w:trPr>
          <w:trHeight w:val="454"/>
        </w:trPr>
        <w:tc>
          <w:tcPr>
            <w:tcW w:w="803" w:type="dxa"/>
            <w:tcBorders>
              <w:top w:val="nil"/>
              <w:left w:val="single" w:sz="4" w:space="0" w:color="auto"/>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3</w:t>
            </w:r>
          </w:p>
        </w:tc>
        <w:tc>
          <w:tcPr>
            <w:tcW w:w="182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sz w:val="18"/>
                <w:szCs w:val="18"/>
              </w:rPr>
              <w:t>易制爆危险化学品代码</w:t>
            </w:r>
          </w:p>
        </w:tc>
        <w:tc>
          <w:tcPr>
            <w:tcW w:w="1701"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i/>
                <w:iCs/>
                <w:color w:val="000000"/>
                <w:kern w:val="0"/>
                <w:sz w:val="18"/>
                <w:szCs w:val="18"/>
              </w:rPr>
            </w:pPr>
            <w:r w:rsidRPr="00FF2199">
              <w:rPr>
                <w:rFonts w:ascii="宋体" w:hAnsi="宋体" w:cs="宋体"/>
                <w:i/>
                <w:iCs/>
                <w:color w:val="000000"/>
                <w:kern w:val="0"/>
                <w:sz w:val="18"/>
                <w:szCs w:val="18"/>
              </w:rPr>
              <w:t>DEY0014</w:t>
            </w:r>
          </w:p>
        </w:tc>
        <w:tc>
          <w:tcPr>
            <w:tcW w:w="1680"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center"/>
              <w:rPr>
                <w:rFonts w:ascii="宋体" w:cs="Times New Roman"/>
                <w:color w:val="000000"/>
                <w:kern w:val="0"/>
                <w:sz w:val="18"/>
                <w:szCs w:val="18"/>
              </w:rPr>
            </w:pPr>
            <w:r w:rsidRPr="00FF2199">
              <w:rPr>
                <w:rFonts w:ascii="宋体" w:hAnsi="宋体" w:cs="宋体" w:hint="eastAsia"/>
                <w:color w:val="000000"/>
                <w:kern w:val="0"/>
                <w:sz w:val="18"/>
                <w:szCs w:val="18"/>
              </w:rPr>
              <w:t xml:space="preserve">　</w:t>
            </w:r>
          </w:p>
        </w:tc>
        <w:tc>
          <w:tcPr>
            <w:tcW w:w="1648" w:type="dxa"/>
            <w:tcBorders>
              <w:top w:val="nil"/>
              <w:left w:val="nil"/>
              <w:bottom w:val="single" w:sz="4" w:space="0" w:color="auto"/>
              <w:right w:val="single" w:sz="4" w:space="0" w:color="auto"/>
            </w:tcBorders>
            <w:vAlign w:val="center"/>
          </w:tcPr>
          <w:p w:rsidR="008C4076" w:rsidRPr="00FF2199" w:rsidRDefault="008C4076" w:rsidP="00D3384C">
            <w:pPr>
              <w:widowControl/>
              <w:spacing w:line="240" w:lineRule="auto"/>
              <w:rPr>
                <w:rFonts w:ascii="宋体" w:cs="Times New Roman"/>
                <w:color w:val="000000"/>
                <w:kern w:val="0"/>
                <w:sz w:val="18"/>
                <w:szCs w:val="18"/>
              </w:rPr>
            </w:pPr>
            <w:r w:rsidRPr="00FF2199">
              <w:rPr>
                <w:rFonts w:ascii="宋体" w:hAnsi="宋体" w:cs="宋体"/>
                <w:color w:val="000000"/>
                <w:kern w:val="0"/>
                <w:sz w:val="18"/>
                <w:szCs w:val="18"/>
              </w:rPr>
              <w:t>YZBWXHXPDM</w:t>
            </w:r>
          </w:p>
        </w:tc>
        <w:tc>
          <w:tcPr>
            <w:tcW w:w="783" w:type="dxa"/>
            <w:tcBorders>
              <w:top w:val="nil"/>
              <w:left w:val="nil"/>
              <w:bottom w:val="single" w:sz="4" w:space="0" w:color="auto"/>
              <w:right w:val="single" w:sz="4" w:space="0" w:color="auto"/>
            </w:tcBorders>
            <w:vAlign w:val="center"/>
          </w:tcPr>
          <w:p w:rsidR="008C4076" w:rsidRPr="00FF2199" w:rsidRDefault="008C4076"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F06752" w:rsidTr="004F5A4F">
        <w:trPr>
          <w:trHeight w:val="454"/>
        </w:trPr>
        <w:tc>
          <w:tcPr>
            <w:tcW w:w="803" w:type="dxa"/>
            <w:tcBorders>
              <w:top w:val="nil"/>
              <w:left w:val="single" w:sz="4" w:space="0" w:color="auto"/>
              <w:bottom w:val="single" w:sz="4" w:space="0" w:color="auto"/>
              <w:right w:val="single" w:sz="4" w:space="0" w:color="auto"/>
            </w:tcBorders>
            <w:vAlign w:val="center"/>
          </w:tcPr>
          <w:p w:rsidR="00F06752" w:rsidRPr="005142D0" w:rsidRDefault="00F06752" w:rsidP="008C4076">
            <w:pPr>
              <w:widowControl/>
              <w:spacing w:line="240" w:lineRule="auto"/>
              <w:jc w:val="left"/>
              <w:rPr>
                <w:rFonts w:ascii="宋体" w:hAnsi="宋体" w:cs="宋体"/>
                <w:kern w:val="0"/>
                <w:sz w:val="18"/>
                <w:szCs w:val="18"/>
              </w:rPr>
            </w:pPr>
            <w:r w:rsidRPr="005142D0">
              <w:rPr>
                <w:rFonts w:ascii="宋体" w:hAnsi="宋体" w:cs="宋体" w:hint="eastAsia"/>
                <w:kern w:val="0"/>
                <w:sz w:val="18"/>
                <w:szCs w:val="18"/>
              </w:rPr>
              <w:t>4</w:t>
            </w:r>
          </w:p>
        </w:tc>
        <w:tc>
          <w:tcPr>
            <w:tcW w:w="1821" w:type="dxa"/>
            <w:tcBorders>
              <w:top w:val="nil"/>
              <w:left w:val="nil"/>
              <w:bottom w:val="single" w:sz="4" w:space="0" w:color="auto"/>
              <w:right w:val="single" w:sz="4" w:space="0" w:color="auto"/>
            </w:tcBorders>
            <w:vAlign w:val="center"/>
          </w:tcPr>
          <w:p w:rsidR="00F06752" w:rsidRPr="005142D0" w:rsidRDefault="00F06752" w:rsidP="00FD5819">
            <w:pPr>
              <w:widowControl/>
              <w:spacing w:line="240" w:lineRule="auto"/>
              <w:rPr>
                <w:rFonts w:ascii="宋体" w:hAnsi="宋体" w:cs="宋体"/>
                <w:kern w:val="0"/>
                <w:sz w:val="18"/>
                <w:szCs w:val="18"/>
              </w:rPr>
            </w:pPr>
            <w:r w:rsidRPr="005142D0">
              <w:rPr>
                <w:rFonts w:ascii="宋体" w:hAnsi="宋体" w:cs="宋体" w:hint="eastAsia"/>
                <w:kern w:val="0"/>
                <w:sz w:val="18"/>
                <w:szCs w:val="18"/>
              </w:rPr>
              <w:t>别称_名称</w:t>
            </w:r>
          </w:p>
        </w:tc>
        <w:tc>
          <w:tcPr>
            <w:tcW w:w="1701" w:type="dxa"/>
            <w:tcBorders>
              <w:top w:val="nil"/>
              <w:left w:val="nil"/>
              <w:bottom w:val="single" w:sz="4" w:space="0" w:color="auto"/>
              <w:right w:val="single" w:sz="4" w:space="0" w:color="auto"/>
            </w:tcBorders>
            <w:vAlign w:val="center"/>
          </w:tcPr>
          <w:p w:rsidR="00F06752" w:rsidRPr="005142D0" w:rsidRDefault="00F06752" w:rsidP="00FD5819">
            <w:pPr>
              <w:widowControl/>
              <w:spacing w:line="240" w:lineRule="auto"/>
              <w:jc w:val="left"/>
              <w:rPr>
                <w:rFonts w:ascii="宋体" w:hAnsi="宋体" w:cs="宋体"/>
                <w:kern w:val="0"/>
                <w:sz w:val="18"/>
                <w:szCs w:val="18"/>
              </w:rPr>
            </w:pPr>
            <w:r w:rsidRPr="005142D0">
              <w:rPr>
                <w:rFonts w:ascii="宋体" w:hAnsi="宋体" w:cs="宋体"/>
                <w:kern w:val="0"/>
                <w:sz w:val="18"/>
                <w:szCs w:val="18"/>
              </w:rPr>
              <w:t>DE</w:t>
            </w:r>
            <w:r w:rsidRPr="005142D0">
              <w:rPr>
                <w:rFonts w:ascii="宋体" w:hAnsi="宋体" w:cs="宋体" w:hint="eastAsia"/>
                <w:kern w:val="0"/>
                <w:sz w:val="18"/>
                <w:szCs w:val="18"/>
              </w:rPr>
              <w:t>00928</w:t>
            </w:r>
          </w:p>
        </w:tc>
        <w:tc>
          <w:tcPr>
            <w:tcW w:w="1680" w:type="dxa"/>
            <w:tcBorders>
              <w:top w:val="nil"/>
              <w:left w:val="nil"/>
              <w:bottom w:val="single" w:sz="4" w:space="0" w:color="auto"/>
              <w:right w:val="single" w:sz="4" w:space="0" w:color="auto"/>
            </w:tcBorders>
            <w:vAlign w:val="center"/>
          </w:tcPr>
          <w:p w:rsidR="00F06752" w:rsidRPr="005142D0" w:rsidRDefault="00C707C9" w:rsidP="00FD5819">
            <w:pPr>
              <w:widowControl/>
              <w:spacing w:line="240" w:lineRule="auto"/>
              <w:jc w:val="left"/>
              <w:rPr>
                <w:rFonts w:ascii="宋体" w:hAnsi="宋体" w:cs="宋体"/>
                <w:i/>
                <w:kern w:val="0"/>
                <w:sz w:val="18"/>
                <w:szCs w:val="18"/>
              </w:rPr>
            </w:pPr>
            <w:r>
              <w:rPr>
                <w:rFonts w:ascii="宋体" w:hAnsi="宋体" w:cs="宋体"/>
                <w:i/>
                <w:kern w:val="0"/>
                <w:sz w:val="18"/>
                <w:szCs w:val="18"/>
              </w:rPr>
              <w:t>DQR0045</w:t>
            </w:r>
          </w:p>
        </w:tc>
        <w:tc>
          <w:tcPr>
            <w:tcW w:w="1648" w:type="dxa"/>
            <w:tcBorders>
              <w:top w:val="nil"/>
              <w:left w:val="nil"/>
              <w:bottom w:val="single" w:sz="4" w:space="0" w:color="auto"/>
              <w:right w:val="single" w:sz="4" w:space="0" w:color="auto"/>
            </w:tcBorders>
            <w:vAlign w:val="center"/>
          </w:tcPr>
          <w:p w:rsidR="00F06752" w:rsidRPr="005142D0" w:rsidRDefault="00F06752" w:rsidP="00FD5819">
            <w:pPr>
              <w:widowControl/>
              <w:spacing w:line="240" w:lineRule="auto"/>
              <w:rPr>
                <w:rFonts w:ascii="宋体" w:hAnsi="宋体" w:cs="宋体"/>
                <w:kern w:val="0"/>
                <w:sz w:val="18"/>
                <w:szCs w:val="18"/>
              </w:rPr>
            </w:pPr>
            <w:r w:rsidRPr="005142D0">
              <w:rPr>
                <w:rFonts w:ascii="宋体" w:hAnsi="宋体" w:cs="宋体" w:hint="eastAsia"/>
                <w:kern w:val="0"/>
                <w:sz w:val="18"/>
                <w:szCs w:val="18"/>
              </w:rPr>
              <w:t>BC_MC</w:t>
            </w:r>
          </w:p>
        </w:tc>
        <w:tc>
          <w:tcPr>
            <w:tcW w:w="783" w:type="dxa"/>
            <w:tcBorders>
              <w:top w:val="nil"/>
              <w:left w:val="nil"/>
              <w:bottom w:val="single" w:sz="4" w:space="0" w:color="auto"/>
              <w:right w:val="single" w:sz="4" w:space="0" w:color="auto"/>
            </w:tcBorders>
            <w:vAlign w:val="center"/>
          </w:tcPr>
          <w:p w:rsidR="00F06752" w:rsidRPr="005142D0" w:rsidRDefault="00F06752" w:rsidP="008C4076">
            <w:pPr>
              <w:widowControl/>
              <w:spacing w:line="240" w:lineRule="auto"/>
              <w:jc w:val="left"/>
              <w:rPr>
                <w:rFonts w:ascii="宋体" w:cs="Times New Roman"/>
                <w:kern w:val="0"/>
                <w:sz w:val="18"/>
                <w:szCs w:val="18"/>
              </w:rPr>
            </w:pPr>
          </w:p>
        </w:tc>
      </w:tr>
      <w:tr w:rsidR="00D3384C" w:rsidTr="004F5A4F">
        <w:trPr>
          <w:trHeight w:val="454"/>
        </w:trPr>
        <w:tc>
          <w:tcPr>
            <w:tcW w:w="803" w:type="dxa"/>
            <w:tcBorders>
              <w:top w:val="nil"/>
              <w:left w:val="single" w:sz="4" w:space="0" w:color="auto"/>
              <w:bottom w:val="single" w:sz="4" w:space="0" w:color="auto"/>
              <w:right w:val="single" w:sz="4" w:space="0" w:color="auto"/>
            </w:tcBorders>
            <w:vAlign w:val="center"/>
          </w:tcPr>
          <w:p w:rsidR="00D3384C" w:rsidRDefault="00F06752"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5</w:t>
            </w:r>
          </w:p>
        </w:tc>
        <w:tc>
          <w:tcPr>
            <w:tcW w:w="1821" w:type="dxa"/>
            <w:tcBorders>
              <w:top w:val="nil"/>
              <w:left w:val="nil"/>
              <w:bottom w:val="single" w:sz="4" w:space="0" w:color="auto"/>
              <w:right w:val="single" w:sz="4" w:space="0" w:color="auto"/>
            </w:tcBorders>
            <w:vAlign w:val="center"/>
          </w:tcPr>
          <w:p w:rsidR="00D3384C" w:rsidRPr="00262A88" w:rsidRDefault="00D3384C" w:rsidP="008C4076">
            <w:pPr>
              <w:widowControl/>
              <w:spacing w:line="240" w:lineRule="auto"/>
              <w:jc w:val="left"/>
              <w:rPr>
                <w:rFonts w:ascii="宋体" w:cs="Times New Roman"/>
                <w:kern w:val="0"/>
                <w:sz w:val="18"/>
                <w:szCs w:val="18"/>
              </w:rPr>
            </w:pPr>
            <w:r w:rsidRPr="00262A88">
              <w:rPr>
                <w:rFonts w:ascii="宋体" w:hAnsi="宋体" w:cs="宋体" w:hint="eastAsia"/>
                <w:kern w:val="0"/>
                <w:sz w:val="18"/>
                <w:szCs w:val="18"/>
              </w:rPr>
              <w:t>丢失/被盗</w:t>
            </w:r>
          </w:p>
        </w:tc>
        <w:tc>
          <w:tcPr>
            <w:tcW w:w="1701" w:type="dxa"/>
            <w:tcBorders>
              <w:top w:val="nil"/>
              <w:left w:val="nil"/>
              <w:bottom w:val="single" w:sz="4" w:space="0" w:color="auto"/>
              <w:right w:val="single" w:sz="4" w:space="0" w:color="auto"/>
            </w:tcBorders>
            <w:vAlign w:val="center"/>
          </w:tcPr>
          <w:p w:rsidR="00D3384C" w:rsidRDefault="00D3384C" w:rsidP="008C4076">
            <w:pPr>
              <w:widowControl/>
              <w:spacing w:line="240" w:lineRule="auto"/>
              <w:jc w:val="left"/>
              <w:rPr>
                <w:rFonts w:ascii="宋体" w:hAnsi="宋体" w:cs="宋体"/>
                <w:color w:val="000000" w:themeColor="text1"/>
                <w:kern w:val="0"/>
                <w:sz w:val="18"/>
                <w:szCs w:val="18"/>
              </w:rPr>
            </w:pPr>
          </w:p>
        </w:tc>
        <w:tc>
          <w:tcPr>
            <w:tcW w:w="1680" w:type="dxa"/>
            <w:tcBorders>
              <w:top w:val="nil"/>
              <w:left w:val="nil"/>
              <w:bottom w:val="single" w:sz="4" w:space="0" w:color="auto"/>
              <w:right w:val="single" w:sz="4" w:space="0" w:color="auto"/>
            </w:tcBorders>
            <w:vAlign w:val="center"/>
          </w:tcPr>
          <w:p w:rsidR="00D3384C" w:rsidRPr="00FF2199" w:rsidRDefault="00D3384C" w:rsidP="00D3384C">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43</w:t>
            </w:r>
          </w:p>
        </w:tc>
        <w:tc>
          <w:tcPr>
            <w:tcW w:w="1648" w:type="dxa"/>
            <w:tcBorders>
              <w:top w:val="nil"/>
              <w:left w:val="nil"/>
              <w:bottom w:val="single" w:sz="4" w:space="0" w:color="auto"/>
              <w:right w:val="single" w:sz="4" w:space="0" w:color="auto"/>
            </w:tcBorders>
            <w:vAlign w:val="center"/>
          </w:tcPr>
          <w:p w:rsidR="00D3384C" w:rsidRPr="00CB761E" w:rsidRDefault="00D3384C" w:rsidP="00D3384C">
            <w:pPr>
              <w:widowControl/>
              <w:spacing w:line="240" w:lineRule="auto"/>
              <w:rPr>
                <w:rFonts w:ascii="宋体" w:hAnsi="宋体" w:cs="宋体"/>
                <w:color w:val="000000"/>
                <w:kern w:val="0"/>
                <w:sz w:val="18"/>
                <w:szCs w:val="18"/>
              </w:rPr>
            </w:pPr>
            <w:r>
              <w:rPr>
                <w:rFonts w:ascii="宋体" w:hAnsi="宋体" w:cs="宋体" w:hint="eastAsia"/>
                <w:color w:val="000000"/>
                <w:kern w:val="0"/>
                <w:sz w:val="18"/>
                <w:szCs w:val="18"/>
              </w:rPr>
              <w:t>DSBD</w:t>
            </w:r>
          </w:p>
        </w:tc>
        <w:tc>
          <w:tcPr>
            <w:tcW w:w="783" w:type="dxa"/>
            <w:tcBorders>
              <w:top w:val="nil"/>
              <w:left w:val="nil"/>
              <w:bottom w:val="single" w:sz="4" w:space="0" w:color="auto"/>
              <w:right w:val="single" w:sz="4" w:space="0" w:color="auto"/>
            </w:tcBorders>
            <w:vAlign w:val="center"/>
          </w:tcPr>
          <w:p w:rsidR="00D3384C" w:rsidRPr="00FF2199" w:rsidRDefault="00D3384C" w:rsidP="008C4076">
            <w:pPr>
              <w:widowControl/>
              <w:spacing w:line="240" w:lineRule="auto"/>
              <w:jc w:val="left"/>
              <w:rPr>
                <w:rFonts w:ascii="宋体" w:cs="Times New Roman"/>
                <w:color w:val="000000"/>
                <w:kern w:val="0"/>
                <w:sz w:val="18"/>
                <w:szCs w:val="18"/>
              </w:rPr>
            </w:pPr>
          </w:p>
        </w:tc>
      </w:tr>
      <w:tr w:rsidR="00D3384C" w:rsidTr="004F5A4F">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D3384C" w:rsidRDefault="00F0675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r w:rsidR="00D3384C">
              <w:rPr>
                <w:rFonts w:ascii="宋体" w:hAnsi="宋体" w:cs="宋体" w:hint="eastAsia"/>
                <w:color w:val="000000" w:themeColor="text1"/>
                <w:kern w:val="0"/>
                <w:sz w:val="18"/>
                <w:szCs w:val="18"/>
              </w:rPr>
              <w:t>.1</w:t>
            </w:r>
          </w:p>
        </w:tc>
        <w:tc>
          <w:tcPr>
            <w:tcW w:w="1821" w:type="dxa"/>
            <w:tcBorders>
              <w:top w:val="single" w:sz="4" w:space="0" w:color="auto"/>
              <w:left w:val="nil"/>
              <w:bottom w:val="single" w:sz="4" w:space="0" w:color="auto"/>
              <w:right w:val="single" w:sz="4" w:space="0" w:color="auto"/>
            </w:tcBorders>
            <w:vAlign w:val="center"/>
          </w:tcPr>
          <w:p w:rsidR="00D3384C" w:rsidRPr="00262A88" w:rsidRDefault="007E65C8" w:rsidP="008C4076">
            <w:pPr>
              <w:widowControl/>
              <w:spacing w:line="240" w:lineRule="auto"/>
              <w:ind w:firstLineChars="100" w:firstLine="180"/>
              <w:jc w:val="left"/>
              <w:rPr>
                <w:rFonts w:ascii="宋体" w:hAnsi="宋体" w:cs="宋体"/>
                <w:sz w:val="18"/>
                <w:szCs w:val="18"/>
              </w:rPr>
            </w:pPr>
            <w:r>
              <w:rPr>
                <w:rFonts w:ascii="宋体" w:hAnsi="宋体" w:cs="宋体" w:hint="eastAsia"/>
                <w:sz w:val="18"/>
                <w:szCs w:val="18"/>
              </w:rPr>
              <w:t>易制爆危险化学品计量单位类型</w:t>
            </w:r>
          </w:p>
        </w:tc>
        <w:tc>
          <w:tcPr>
            <w:tcW w:w="1701" w:type="dxa"/>
            <w:tcBorders>
              <w:top w:val="single" w:sz="4" w:space="0" w:color="auto"/>
              <w:left w:val="nil"/>
              <w:bottom w:val="single" w:sz="4" w:space="0" w:color="auto"/>
              <w:right w:val="single" w:sz="4" w:space="0" w:color="auto"/>
            </w:tcBorders>
            <w:vAlign w:val="center"/>
          </w:tcPr>
          <w:p w:rsidR="00D3384C" w:rsidRPr="004D1B90" w:rsidRDefault="007E65C8" w:rsidP="008C4076">
            <w:pPr>
              <w:jc w:val="left"/>
              <w:rPr>
                <w:rFonts w:ascii="宋体" w:hAnsi="宋体" w:cs="宋体"/>
                <w:color w:val="000000"/>
                <w:sz w:val="18"/>
                <w:szCs w:val="18"/>
              </w:rPr>
            </w:pPr>
            <w:r>
              <w:rPr>
                <w:rFonts w:ascii="宋体" w:hAnsi="宋体" w:hint="eastAsia"/>
                <w:color w:val="000000"/>
                <w:sz w:val="18"/>
                <w:szCs w:val="18"/>
              </w:rPr>
              <w:t>DEY0035</w:t>
            </w:r>
          </w:p>
        </w:tc>
        <w:tc>
          <w:tcPr>
            <w:tcW w:w="1680" w:type="dxa"/>
            <w:tcBorders>
              <w:top w:val="single" w:sz="4" w:space="0" w:color="auto"/>
              <w:left w:val="nil"/>
              <w:bottom w:val="single" w:sz="4" w:space="0" w:color="auto"/>
              <w:right w:val="single" w:sz="4" w:space="0" w:color="auto"/>
            </w:tcBorders>
            <w:vAlign w:val="center"/>
          </w:tcPr>
          <w:p w:rsidR="00D3384C" w:rsidRPr="00FF2199" w:rsidRDefault="00D3384C" w:rsidP="008C4076">
            <w:pPr>
              <w:widowControl/>
              <w:spacing w:line="240" w:lineRule="auto"/>
              <w:jc w:val="center"/>
              <w:rPr>
                <w:rFonts w:ascii="宋体" w:cs="Times New Roman"/>
                <w:i/>
                <w:color w:val="000000"/>
                <w:kern w:val="0"/>
                <w:sz w:val="18"/>
                <w:szCs w:val="18"/>
              </w:rPr>
            </w:pPr>
          </w:p>
        </w:tc>
        <w:tc>
          <w:tcPr>
            <w:tcW w:w="1648" w:type="dxa"/>
            <w:tcBorders>
              <w:top w:val="single" w:sz="4" w:space="0" w:color="auto"/>
              <w:left w:val="nil"/>
              <w:bottom w:val="single" w:sz="4" w:space="0" w:color="auto"/>
              <w:right w:val="single" w:sz="4" w:space="0" w:color="auto"/>
            </w:tcBorders>
            <w:vAlign w:val="center"/>
          </w:tcPr>
          <w:p w:rsidR="00D3384C" w:rsidRPr="00FF2199" w:rsidRDefault="00D3384C" w:rsidP="00BB1D9D">
            <w:pPr>
              <w:widowControl/>
              <w:spacing w:line="240" w:lineRule="auto"/>
              <w:rPr>
                <w:rFonts w:ascii="宋体" w:cs="Times New Roman"/>
                <w:color w:val="000000"/>
                <w:kern w:val="0"/>
                <w:sz w:val="18"/>
                <w:szCs w:val="18"/>
              </w:rPr>
            </w:pPr>
            <w:r>
              <w:rPr>
                <w:rFonts w:ascii="宋体" w:hAnsi="宋体" w:cs="宋体" w:hint="eastAsia"/>
                <w:color w:val="000000"/>
                <w:kern w:val="0"/>
                <w:sz w:val="18"/>
                <w:szCs w:val="18"/>
              </w:rPr>
              <w:t>DSBD_</w:t>
            </w:r>
            <w:r w:rsidR="007E65C8">
              <w:t xml:space="preserve"> </w:t>
            </w:r>
            <w:r w:rsidR="009314AE">
              <w:rPr>
                <w:rFonts w:ascii="宋体" w:hAnsi="宋体" w:cs="宋体"/>
                <w:color w:val="000000"/>
                <w:kern w:val="0"/>
                <w:sz w:val="18"/>
                <w:szCs w:val="18"/>
              </w:rPr>
              <w:t>Y</w:t>
            </w:r>
            <w:r w:rsidR="009314AE">
              <w:rPr>
                <w:rFonts w:ascii="宋体" w:hAnsi="宋体" w:cs="宋体" w:hint="eastAsia"/>
                <w:color w:val="000000"/>
                <w:kern w:val="0"/>
                <w:sz w:val="18"/>
                <w:szCs w:val="18"/>
              </w:rPr>
              <w:t>Z</w:t>
            </w:r>
            <w:r w:rsidR="007E65C8" w:rsidRPr="007E65C8">
              <w:rPr>
                <w:rFonts w:ascii="宋体" w:hAnsi="宋体" w:cs="宋体"/>
                <w:color w:val="000000"/>
                <w:kern w:val="0"/>
                <w:sz w:val="18"/>
                <w:szCs w:val="18"/>
              </w:rPr>
              <w:t>BWXHXPJLDWLX</w:t>
            </w:r>
          </w:p>
        </w:tc>
        <w:tc>
          <w:tcPr>
            <w:tcW w:w="783" w:type="dxa"/>
            <w:tcBorders>
              <w:top w:val="single" w:sz="4" w:space="0" w:color="auto"/>
              <w:left w:val="nil"/>
              <w:bottom w:val="single" w:sz="4" w:space="0" w:color="auto"/>
              <w:right w:val="single" w:sz="4" w:space="0" w:color="auto"/>
            </w:tcBorders>
            <w:vAlign w:val="center"/>
          </w:tcPr>
          <w:p w:rsidR="00D3384C" w:rsidRPr="00FF2199" w:rsidRDefault="00262A88"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D3384C" w:rsidTr="004F5A4F">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D3384C" w:rsidRDefault="00F06752"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r w:rsidR="00D3384C">
              <w:rPr>
                <w:rFonts w:ascii="宋体" w:hAnsi="宋体" w:cs="宋体" w:hint="eastAsia"/>
                <w:color w:val="000000" w:themeColor="text1"/>
                <w:kern w:val="0"/>
                <w:sz w:val="18"/>
                <w:szCs w:val="18"/>
              </w:rPr>
              <w:t>.2</w:t>
            </w:r>
          </w:p>
        </w:tc>
        <w:tc>
          <w:tcPr>
            <w:tcW w:w="1821" w:type="dxa"/>
            <w:tcBorders>
              <w:top w:val="single" w:sz="4" w:space="0" w:color="auto"/>
              <w:left w:val="nil"/>
              <w:bottom w:val="single" w:sz="4" w:space="0" w:color="auto"/>
              <w:right w:val="single" w:sz="4" w:space="0" w:color="auto"/>
            </w:tcBorders>
            <w:vAlign w:val="center"/>
          </w:tcPr>
          <w:p w:rsidR="00D3384C" w:rsidRPr="00262A88" w:rsidDel="00477EA2" w:rsidRDefault="00D3384C" w:rsidP="008C4076">
            <w:pPr>
              <w:widowControl/>
              <w:spacing w:line="240" w:lineRule="auto"/>
              <w:ind w:firstLineChars="100" w:firstLine="180"/>
              <w:jc w:val="left"/>
              <w:rPr>
                <w:rFonts w:ascii="宋体" w:hAnsi="宋体" w:cs="宋体"/>
                <w:sz w:val="18"/>
                <w:szCs w:val="18"/>
              </w:rPr>
            </w:pPr>
            <w:r w:rsidRPr="00262A88">
              <w:rPr>
                <w:rFonts w:ascii="宋体" w:hAnsi="宋体" w:cs="宋体" w:hint="eastAsia"/>
                <w:sz w:val="18"/>
                <w:szCs w:val="18"/>
              </w:rPr>
              <w:t>数值</w:t>
            </w:r>
          </w:p>
        </w:tc>
        <w:tc>
          <w:tcPr>
            <w:tcW w:w="1701" w:type="dxa"/>
            <w:tcBorders>
              <w:top w:val="single" w:sz="4" w:space="0" w:color="auto"/>
              <w:left w:val="nil"/>
              <w:bottom w:val="single" w:sz="4" w:space="0" w:color="auto"/>
              <w:right w:val="single" w:sz="4" w:space="0" w:color="auto"/>
            </w:tcBorders>
            <w:vAlign w:val="center"/>
          </w:tcPr>
          <w:p w:rsidR="00D3384C" w:rsidRPr="004D1B90" w:rsidRDefault="00D3384C" w:rsidP="008C4076">
            <w:pPr>
              <w:widowControl/>
              <w:spacing w:line="240" w:lineRule="auto"/>
              <w:jc w:val="left"/>
              <w:rPr>
                <w:rFonts w:ascii="宋体" w:hAnsi="宋体" w:cs="宋体"/>
                <w:color w:val="000000" w:themeColor="text1"/>
                <w:sz w:val="18"/>
                <w:szCs w:val="18"/>
              </w:rPr>
            </w:pPr>
            <w:r w:rsidRPr="004D1B90">
              <w:rPr>
                <w:rFonts w:ascii="宋体" w:hAnsi="宋体"/>
                <w:sz w:val="18"/>
                <w:szCs w:val="18"/>
              </w:rPr>
              <w:t>DE0</w:t>
            </w:r>
            <w:r w:rsidRPr="004D1B90">
              <w:rPr>
                <w:rFonts w:ascii="宋体" w:hAnsi="宋体" w:hint="eastAsia"/>
                <w:sz w:val="18"/>
                <w:szCs w:val="18"/>
              </w:rPr>
              <w:t>1181</w:t>
            </w:r>
          </w:p>
        </w:tc>
        <w:tc>
          <w:tcPr>
            <w:tcW w:w="1680" w:type="dxa"/>
            <w:tcBorders>
              <w:top w:val="single" w:sz="4" w:space="0" w:color="auto"/>
              <w:left w:val="nil"/>
              <w:bottom w:val="single" w:sz="4" w:space="0" w:color="auto"/>
              <w:right w:val="single" w:sz="4" w:space="0" w:color="auto"/>
            </w:tcBorders>
            <w:vAlign w:val="center"/>
          </w:tcPr>
          <w:p w:rsidR="00D3384C" w:rsidRPr="00FF2199" w:rsidRDefault="00D3384C" w:rsidP="008C4076">
            <w:pPr>
              <w:widowControl/>
              <w:spacing w:line="240" w:lineRule="auto"/>
              <w:jc w:val="center"/>
              <w:rPr>
                <w:rFonts w:ascii="宋体" w:cs="Times New Roman"/>
                <w:i/>
                <w:color w:val="000000"/>
                <w:kern w:val="0"/>
                <w:sz w:val="18"/>
                <w:szCs w:val="18"/>
              </w:rPr>
            </w:pPr>
          </w:p>
        </w:tc>
        <w:tc>
          <w:tcPr>
            <w:tcW w:w="1648" w:type="dxa"/>
            <w:tcBorders>
              <w:top w:val="single" w:sz="4" w:space="0" w:color="auto"/>
              <w:left w:val="nil"/>
              <w:bottom w:val="single" w:sz="4" w:space="0" w:color="auto"/>
              <w:right w:val="single" w:sz="4" w:space="0" w:color="auto"/>
            </w:tcBorders>
            <w:vAlign w:val="center"/>
          </w:tcPr>
          <w:p w:rsidR="00D3384C" w:rsidRPr="00FF2199" w:rsidRDefault="00262A88" w:rsidP="00BB1D9D">
            <w:pPr>
              <w:widowControl/>
              <w:spacing w:line="240" w:lineRule="auto"/>
              <w:rPr>
                <w:rFonts w:ascii="宋体" w:cs="Times New Roman"/>
                <w:color w:val="000000"/>
                <w:kern w:val="0"/>
                <w:sz w:val="18"/>
                <w:szCs w:val="18"/>
              </w:rPr>
            </w:pPr>
            <w:r>
              <w:rPr>
                <w:rFonts w:ascii="宋体" w:hAnsi="宋体" w:cs="宋体" w:hint="eastAsia"/>
                <w:color w:val="000000"/>
                <w:kern w:val="0"/>
                <w:sz w:val="18"/>
                <w:szCs w:val="18"/>
              </w:rPr>
              <w:t>DSBD_SZ</w:t>
            </w:r>
          </w:p>
        </w:tc>
        <w:tc>
          <w:tcPr>
            <w:tcW w:w="783" w:type="dxa"/>
            <w:tcBorders>
              <w:top w:val="single" w:sz="4" w:space="0" w:color="auto"/>
              <w:left w:val="nil"/>
              <w:bottom w:val="single" w:sz="4" w:space="0" w:color="auto"/>
              <w:right w:val="single" w:sz="4" w:space="0" w:color="auto"/>
            </w:tcBorders>
            <w:vAlign w:val="center"/>
          </w:tcPr>
          <w:p w:rsidR="00D3384C" w:rsidRPr="00FF2199" w:rsidRDefault="00262A88" w:rsidP="008C4076">
            <w:pPr>
              <w:widowControl/>
              <w:spacing w:line="240" w:lineRule="auto"/>
              <w:jc w:val="left"/>
              <w:rPr>
                <w:rFonts w:ascii="宋体" w:cs="Times New Roman"/>
                <w:color w:val="000000"/>
                <w:kern w:val="0"/>
                <w:sz w:val="18"/>
                <w:szCs w:val="18"/>
              </w:rPr>
            </w:pPr>
            <w:r w:rsidRPr="00FF2199">
              <w:rPr>
                <w:rFonts w:ascii="宋体" w:hAnsi="宋体" w:cs="宋体" w:hint="eastAsia"/>
                <w:color w:val="000000"/>
                <w:kern w:val="0"/>
                <w:sz w:val="18"/>
                <w:szCs w:val="18"/>
              </w:rPr>
              <w:t>非空</w:t>
            </w:r>
          </w:p>
        </w:tc>
      </w:tr>
      <w:tr w:rsidR="00D3384C" w:rsidTr="004F5A4F">
        <w:trPr>
          <w:trHeight w:val="454"/>
        </w:trPr>
        <w:tc>
          <w:tcPr>
            <w:tcW w:w="803" w:type="dxa"/>
            <w:tcBorders>
              <w:top w:val="single" w:sz="4" w:space="0" w:color="auto"/>
              <w:left w:val="single" w:sz="4" w:space="0" w:color="auto"/>
              <w:bottom w:val="single" w:sz="4" w:space="0" w:color="auto"/>
              <w:right w:val="single" w:sz="4" w:space="0" w:color="auto"/>
            </w:tcBorders>
            <w:vAlign w:val="center"/>
          </w:tcPr>
          <w:p w:rsidR="00D3384C" w:rsidRPr="00FF2199" w:rsidRDefault="00F06752"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1821" w:type="dxa"/>
            <w:tcBorders>
              <w:top w:val="single" w:sz="4" w:space="0" w:color="auto"/>
              <w:left w:val="nil"/>
              <w:bottom w:val="single" w:sz="4" w:space="0" w:color="auto"/>
              <w:right w:val="single" w:sz="4" w:space="0" w:color="auto"/>
            </w:tcBorders>
            <w:vAlign w:val="center"/>
          </w:tcPr>
          <w:p w:rsidR="00D3384C" w:rsidRPr="00FF2199" w:rsidRDefault="00D3384C" w:rsidP="008C4076">
            <w:pPr>
              <w:widowControl/>
              <w:spacing w:line="240" w:lineRule="auto"/>
              <w:jc w:val="left"/>
              <w:rPr>
                <w:rFonts w:ascii="宋体" w:hAnsi="宋体" w:cs="宋体"/>
                <w:color w:val="000000"/>
                <w:sz w:val="18"/>
                <w:szCs w:val="18"/>
              </w:rPr>
            </w:pPr>
            <w:r>
              <w:rPr>
                <w:rFonts w:ascii="宋体" w:hAnsi="宋体" w:cs="宋体" w:hint="eastAsia"/>
                <w:color w:val="000000"/>
                <w:sz w:val="18"/>
                <w:szCs w:val="18"/>
              </w:rPr>
              <w:t>登记时间</w:t>
            </w:r>
          </w:p>
        </w:tc>
        <w:tc>
          <w:tcPr>
            <w:tcW w:w="1701" w:type="dxa"/>
            <w:tcBorders>
              <w:top w:val="single" w:sz="4" w:space="0" w:color="auto"/>
              <w:left w:val="nil"/>
              <w:bottom w:val="single" w:sz="4" w:space="0" w:color="auto"/>
              <w:right w:val="single" w:sz="4" w:space="0" w:color="auto"/>
            </w:tcBorders>
            <w:vAlign w:val="center"/>
          </w:tcPr>
          <w:p w:rsidR="00D3384C" w:rsidRPr="00FF2199" w:rsidRDefault="00D3384C" w:rsidP="008C4076">
            <w:pPr>
              <w:widowControl/>
              <w:spacing w:line="240" w:lineRule="auto"/>
              <w:jc w:val="left"/>
              <w:rPr>
                <w:rFonts w:ascii="宋体" w:hAnsi="宋体" w:cs="宋体"/>
                <w:color w:val="000000"/>
                <w:sz w:val="18"/>
                <w:szCs w:val="18"/>
              </w:rPr>
            </w:pPr>
            <w:r>
              <w:rPr>
                <w:rFonts w:ascii="宋体" w:hAnsi="宋体" w:cs="宋体" w:hint="eastAsia"/>
                <w:iCs/>
                <w:color w:val="000000" w:themeColor="text1"/>
                <w:kern w:val="0"/>
                <w:sz w:val="18"/>
                <w:szCs w:val="18"/>
              </w:rPr>
              <w:t>DE00524</w:t>
            </w:r>
          </w:p>
        </w:tc>
        <w:tc>
          <w:tcPr>
            <w:tcW w:w="1680" w:type="dxa"/>
            <w:tcBorders>
              <w:top w:val="single" w:sz="4" w:space="0" w:color="auto"/>
              <w:left w:val="nil"/>
              <w:bottom w:val="single" w:sz="4" w:space="0" w:color="auto"/>
              <w:right w:val="single" w:sz="4" w:space="0" w:color="auto"/>
            </w:tcBorders>
            <w:vAlign w:val="center"/>
          </w:tcPr>
          <w:p w:rsidR="00D3384C" w:rsidRPr="00FF2199" w:rsidRDefault="00D3384C" w:rsidP="008C4076">
            <w:pPr>
              <w:widowControl/>
              <w:spacing w:line="240" w:lineRule="auto"/>
              <w:jc w:val="center"/>
              <w:rPr>
                <w:rFonts w:ascii="宋体" w:hAnsi="宋体" w:cs="宋体"/>
                <w:color w:val="000000"/>
                <w:sz w:val="18"/>
                <w:szCs w:val="18"/>
              </w:rPr>
            </w:pPr>
          </w:p>
        </w:tc>
        <w:tc>
          <w:tcPr>
            <w:tcW w:w="1648" w:type="dxa"/>
            <w:tcBorders>
              <w:top w:val="single" w:sz="4" w:space="0" w:color="auto"/>
              <w:left w:val="nil"/>
              <w:bottom w:val="single" w:sz="4" w:space="0" w:color="auto"/>
              <w:right w:val="single" w:sz="4" w:space="0" w:color="auto"/>
            </w:tcBorders>
            <w:vAlign w:val="center"/>
          </w:tcPr>
          <w:p w:rsidR="00D3384C" w:rsidRPr="00FF2199" w:rsidRDefault="00D3384C" w:rsidP="00BB1D9D">
            <w:pPr>
              <w:widowControl/>
              <w:spacing w:line="240" w:lineRule="auto"/>
              <w:rPr>
                <w:rFonts w:ascii="宋体" w:hAnsi="宋体" w:cs="宋体"/>
                <w:color w:val="000000"/>
                <w:kern w:val="0"/>
                <w:sz w:val="18"/>
                <w:szCs w:val="18"/>
              </w:rPr>
            </w:pPr>
            <w:r>
              <w:rPr>
                <w:rFonts w:ascii="宋体" w:hAnsi="宋体" w:cs="宋体" w:hint="eastAsia"/>
                <w:color w:val="000000" w:themeColor="text1"/>
                <w:kern w:val="0"/>
                <w:sz w:val="18"/>
                <w:szCs w:val="18"/>
              </w:rPr>
              <w:t>DJSJ</w:t>
            </w:r>
          </w:p>
        </w:tc>
        <w:tc>
          <w:tcPr>
            <w:tcW w:w="783" w:type="dxa"/>
            <w:tcBorders>
              <w:top w:val="single" w:sz="4" w:space="0" w:color="auto"/>
              <w:left w:val="nil"/>
              <w:bottom w:val="single" w:sz="4" w:space="0" w:color="auto"/>
              <w:right w:val="single" w:sz="4" w:space="0" w:color="auto"/>
            </w:tcBorders>
            <w:vAlign w:val="center"/>
          </w:tcPr>
          <w:p w:rsidR="00D3384C" w:rsidRPr="00FF2199" w:rsidRDefault="00D3384C" w:rsidP="008C4076">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w:t>
      </w:r>
      <w:r w:rsidR="00BB1D9D">
        <w:rPr>
          <w:rFonts w:ascii="黑体" w:eastAsia="黑体" w:hAnsi="黑体" w:cs="黑体" w:hint="eastAsia"/>
          <w:color w:val="000000" w:themeColor="text1"/>
        </w:rPr>
        <w:t>2</w:t>
      </w:r>
      <w:r w:rsidR="00150E37">
        <w:rPr>
          <w:rFonts w:ascii="黑体" w:eastAsia="黑体" w:hAnsi="黑体" w:cs="黑体" w:hint="eastAsia"/>
          <w:color w:val="000000" w:themeColor="text1"/>
        </w:rPr>
        <w:t>2</w:t>
      </w:r>
      <w:r>
        <w:rPr>
          <w:rFonts w:ascii="黑体" w:eastAsia="黑体" w:hAnsi="黑体" w:cs="黑体"/>
          <w:color w:val="000000" w:themeColor="text1"/>
        </w:rPr>
        <w:t xml:space="preserve"> </w:t>
      </w:r>
      <w:r>
        <w:rPr>
          <w:rFonts w:ascii="黑体" w:eastAsia="黑体" w:hAnsi="黑体" w:cs="黑体" w:hint="eastAsia"/>
          <w:color w:val="000000" w:themeColor="text1"/>
        </w:rPr>
        <w:t>标识生成信息</w:t>
      </w:r>
    </w:p>
    <w:p w:rsidR="008C4076" w:rsidRDefault="008C4076" w:rsidP="008C4076">
      <w:pPr>
        <w:ind w:firstLineChars="200" w:firstLine="420"/>
        <w:rPr>
          <w:rFonts w:cs="Times New Roman"/>
          <w:color w:val="000000" w:themeColor="text1"/>
        </w:rPr>
      </w:pPr>
      <w:r>
        <w:rPr>
          <w:rFonts w:cs="宋体" w:hint="eastAsia"/>
          <w:color w:val="000000" w:themeColor="text1"/>
        </w:rPr>
        <w:t>标识生成信息数据项见表</w:t>
      </w:r>
      <w:r w:rsidR="00BB1D9D">
        <w:rPr>
          <w:rFonts w:hint="eastAsia"/>
          <w:color w:val="000000" w:themeColor="text1"/>
        </w:rPr>
        <w:t>2</w:t>
      </w:r>
      <w:r w:rsidR="00150E37">
        <w:rPr>
          <w:rFonts w:hint="eastAsia"/>
          <w:color w:val="000000" w:themeColor="text1"/>
        </w:rPr>
        <w:t>3</w:t>
      </w:r>
      <w:r>
        <w:rPr>
          <w:rFonts w:cs="宋体" w:hint="eastAsia"/>
          <w:color w:val="000000" w:themeColor="text1"/>
        </w:rPr>
        <w:t>。</w:t>
      </w:r>
    </w:p>
    <w:p w:rsidR="008C4076" w:rsidRDefault="008C4076" w:rsidP="008C4076">
      <w:pPr>
        <w:spacing w:line="480" w:lineRule="auto"/>
        <w:jc w:val="center"/>
        <w:rPr>
          <w:rFonts w:ascii="黑体" w:eastAsia="黑体" w:hAnsi="黑体" w:cs="黑体"/>
          <w:color w:val="000000" w:themeColor="text1"/>
        </w:rPr>
      </w:pPr>
      <w:r>
        <w:rPr>
          <w:rFonts w:ascii="黑体" w:eastAsia="黑体" w:hAnsi="黑体" w:cs="黑体" w:hint="eastAsia"/>
          <w:color w:val="000000" w:themeColor="text1"/>
        </w:rPr>
        <w:t>表</w:t>
      </w:r>
      <w:r w:rsidR="00BB1D9D">
        <w:rPr>
          <w:rFonts w:ascii="黑体" w:eastAsia="黑体" w:hAnsi="黑体" w:cs="黑体" w:hint="eastAsia"/>
          <w:color w:val="000000" w:themeColor="text1"/>
        </w:rPr>
        <w:t>2</w:t>
      </w:r>
      <w:r w:rsidR="00150E37">
        <w:rPr>
          <w:rFonts w:ascii="黑体" w:eastAsia="黑体" w:hAnsi="黑体" w:cs="黑体" w:hint="eastAsia"/>
          <w:color w:val="000000" w:themeColor="text1"/>
        </w:rPr>
        <w:t>3</w:t>
      </w:r>
      <w:r>
        <w:rPr>
          <w:rFonts w:ascii="黑体" w:eastAsia="黑体" w:hAnsi="黑体" w:cs="黑体"/>
          <w:color w:val="000000" w:themeColor="text1"/>
        </w:rPr>
        <w:t xml:space="preserve">  </w:t>
      </w:r>
      <w:r>
        <w:rPr>
          <w:rFonts w:ascii="黑体" w:eastAsia="黑体" w:hAnsi="黑体" w:cs="黑体" w:hint="eastAsia"/>
          <w:color w:val="000000" w:themeColor="text1"/>
        </w:rPr>
        <w:t>标识生成信息数据项</w:t>
      </w:r>
    </w:p>
    <w:tbl>
      <w:tblPr>
        <w:tblW w:w="8945" w:type="dxa"/>
        <w:tblInd w:w="-106" w:type="dxa"/>
        <w:tblLayout w:type="fixed"/>
        <w:tblLook w:val="04A0" w:firstRow="1" w:lastRow="0" w:firstColumn="1" w:lastColumn="0" w:noHBand="0" w:noVBand="1"/>
      </w:tblPr>
      <w:tblGrid>
        <w:gridCol w:w="680"/>
        <w:gridCol w:w="2028"/>
        <w:gridCol w:w="1559"/>
        <w:gridCol w:w="1701"/>
        <w:gridCol w:w="1417"/>
        <w:gridCol w:w="1560"/>
      </w:tblGrid>
      <w:tr w:rsidR="008C4076" w:rsidTr="004F5A4F">
        <w:trPr>
          <w:trHeight w:val="510"/>
        </w:trPr>
        <w:tc>
          <w:tcPr>
            <w:tcW w:w="680" w:type="dxa"/>
            <w:tcBorders>
              <w:top w:val="single" w:sz="4" w:space="0" w:color="auto"/>
              <w:left w:val="single" w:sz="4" w:space="0" w:color="auto"/>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028"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559"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17"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1560"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4F5A4F">
        <w:trPr>
          <w:trHeight w:val="510"/>
        </w:trPr>
        <w:tc>
          <w:tcPr>
            <w:tcW w:w="68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2028"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易制爆标识编码</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iCs/>
                <w:color w:val="000000" w:themeColor="text1"/>
                <w:kern w:val="0"/>
                <w:sz w:val="18"/>
                <w:szCs w:val="18"/>
              </w:rPr>
            </w:pPr>
            <w:r>
              <w:rPr>
                <w:rFonts w:ascii="宋体" w:hAnsi="宋体" w:cs="宋体"/>
                <w:i/>
                <w:iCs/>
                <w:color w:val="000000" w:themeColor="text1"/>
                <w:kern w:val="0"/>
                <w:sz w:val="18"/>
                <w:szCs w:val="18"/>
              </w:rPr>
              <w:t>DEY0024</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BZBM</w:t>
            </w:r>
          </w:p>
        </w:tc>
        <w:tc>
          <w:tcPr>
            <w:tcW w:w="1560" w:type="dxa"/>
            <w:tcBorders>
              <w:top w:val="single" w:sz="4" w:space="0" w:color="auto"/>
              <w:left w:val="nil"/>
              <w:bottom w:val="single" w:sz="4" w:space="0" w:color="auto"/>
              <w:right w:val="single" w:sz="4" w:space="0" w:color="auto"/>
            </w:tcBorders>
            <w:vAlign w:val="center"/>
          </w:tcPr>
          <w:p w:rsidR="008C4076" w:rsidRPr="00706CB8"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4F5A4F">
        <w:trPr>
          <w:trHeight w:val="510"/>
        </w:trPr>
        <w:tc>
          <w:tcPr>
            <w:tcW w:w="680"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2</w:t>
            </w:r>
          </w:p>
        </w:tc>
        <w:tc>
          <w:tcPr>
            <w:tcW w:w="2028"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易制爆危险化学品代码</w:t>
            </w:r>
          </w:p>
        </w:tc>
        <w:tc>
          <w:tcPr>
            <w:tcW w:w="1559"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iCs/>
                <w:color w:val="000000" w:themeColor="text1"/>
                <w:kern w:val="0"/>
                <w:sz w:val="18"/>
                <w:szCs w:val="18"/>
              </w:rPr>
            </w:pPr>
            <w:r>
              <w:rPr>
                <w:rFonts w:ascii="宋体" w:hAnsi="宋体" w:cs="宋体"/>
                <w:i/>
                <w:iCs/>
                <w:color w:val="000000" w:themeColor="text1"/>
                <w:kern w:val="0"/>
                <w:sz w:val="18"/>
                <w:szCs w:val="18"/>
              </w:rPr>
              <w:t>DEY0014</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rPr>
                <w:rFonts w:ascii="宋体" w:cs="Times New Roman"/>
                <w:color w:val="000000" w:themeColor="text1"/>
                <w:kern w:val="0"/>
                <w:sz w:val="18"/>
                <w:szCs w:val="18"/>
              </w:rPr>
            </w:pPr>
            <w:r>
              <w:rPr>
                <w:rFonts w:ascii="宋体" w:hAnsi="宋体" w:cs="宋体" w:hint="eastAsia"/>
                <w:color w:val="000000" w:themeColor="text1"/>
                <w:kern w:val="0"/>
                <w:sz w:val="18"/>
                <w:szCs w:val="18"/>
              </w:rPr>
              <w:t>Y</w:t>
            </w:r>
            <w:r>
              <w:rPr>
                <w:rFonts w:ascii="宋体" w:hAnsi="宋体" w:cs="宋体"/>
                <w:color w:val="000000" w:themeColor="text1"/>
                <w:kern w:val="0"/>
                <w:sz w:val="18"/>
                <w:szCs w:val="18"/>
              </w:rPr>
              <w:t>ZBWXHXPDM</w:t>
            </w:r>
          </w:p>
        </w:tc>
        <w:tc>
          <w:tcPr>
            <w:tcW w:w="1560" w:type="dxa"/>
            <w:tcBorders>
              <w:top w:val="single" w:sz="4" w:space="0" w:color="auto"/>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510"/>
        </w:trPr>
        <w:tc>
          <w:tcPr>
            <w:tcW w:w="680" w:type="dxa"/>
            <w:tcBorders>
              <w:top w:val="single" w:sz="4" w:space="0" w:color="auto"/>
              <w:left w:val="single" w:sz="4" w:space="0" w:color="auto"/>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color w:val="000000" w:themeColor="text1"/>
                <w:kern w:val="0"/>
                <w:sz w:val="18"/>
                <w:szCs w:val="18"/>
              </w:rPr>
            </w:pPr>
            <w:bookmarkStart w:id="57" w:name="_Toc23209"/>
            <w:r>
              <w:rPr>
                <w:rFonts w:ascii="宋体" w:hAnsi="宋体" w:cs="宋体"/>
                <w:color w:val="000000" w:themeColor="text1"/>
                <w:kern w:val="0"/>
                <w:sz w:val="18"/>
                <w:szCs w:val="18"/>
              </w:rPr>
              <w:t>3</w:t>
            </w:r>
          </w:p>
        </w:tc>
        <w:tc>
          <w:tcPr>
            <w:tcW w:w="2028"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color w:val="000000" w:themeColor="text1"/>
                <w:kern w:val="0"/>
                <w:sz w:val="18"/>
                <w:szCs w:val="18"/>
              </w:rPr>
            </w:pPr>
            <w:r w:rsidRPr="009B0304">
              <w:rPr>
                <w:rFonts w:ascii="宋体" w:hAnsi="宋体" w:cs="宋体" w:hint="eastAsia"/>
                <w:color w:val="000000" w:themeColor="text1"/>
                <w:kern w:val="0"/>
                <w:sz w:val="18"/>
                <w:szCs w:val="18"/>
              </w:rPr>
              <w:t>法人和其他组织统一社会信用代码</w:t>
            </w:r>
          </w:p>
        </w:tc>
        <w:tc>
          <w:tcPr>
            <w:tcW w:w="1559"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i/>
                <w:iCs/>
                <w:color w:val="000000" w:themeColor="text1"/>
                <w:kern w:val="0"/>
                <w:sz w:val="18"/>
                <w:szCs w:val="18"/>
              </w:rPr>
            </w:pPr>
            <w:r w:rsidRPr="004F5A4F">
              <w:rPr>
                <w:rFonts w:ascii="宋体" w:hAnsi="宋体" w:cs="宋体"/>
                <w:i/>
                <w:iCs/>
                <w:color w:val="000000" w:themeColor="text1"/>
                <w:kern w:val="0"/>
                <w:sz w:val="18"/>
                <w:szCs w:val="18"/>
              </w:rPr>
              <w:t>DE00679</w:t>
            </w:r>
            <w:r w:rsidRPr="004F5A4F">
              <w:rPr>
                <w:rFonts w:ascii="宋体" w:hAnsi="宋体" w:cs="宋体" w:hint="eastAsia"/>
                <w:i/>
                <w:iCs/>
                <w:color w:val="000000" w:themeColor="text1"/>
                <w:kern w:val="0"/>
                <w:sz w:val="18"/>
                <w:szCs w:val="18"/>
              </w:rPr>
              <w:t xml:space="preserve">  </w:t>
            </w:r>
          </w:p>
        </w:tc>
        <w:tc>
          <w:tcPr>
            <w:tcW w:w="1701"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TYSHXYDM</w:t>
            </w:r>
          </w:p>
        </w:tc>
        <w:tc>
          <w:tcPr>
            <w:tcW w:w="1560"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510"/>
        </w:trPr>
        <w:tc>
          <w:tcPr>
            <w:tcW w:w="680" w:type="dxa"/>
            <w:tcBorders>
              <w:top w:val="single" w:sz="4" w:space="0" w:color="auto"/>
              <w:left w:val="single" w:sz="4" w:space="0" w:color="auto"/>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4</w:t>
            </w:r>
          </w:p>
        </w:tc>
        <w:tc>
          <w:tcPr>
            <w:tcW w:w="2028"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color w:val="000000" w:themeColor="text1"/>
                <w:kern w:val="0"/>
                <w:sz w:val="18"/>
                <w:szCs w:val="18"/>
              </w:rPr>
            </w:pPr>
            <w:r w:rsidRPr="004F5A4F">
              <w:rPr>
                <w:rFonts w:ascii="宋体" w:hAnsi="宋体" w:cs="宋体" w:hint="eastAsia"/>
                <w:color w:val="000000" w:themeColor="text1"/>
                <w:kern w:val="0"/>
                <w:sz w:val="18"/>
                <w:szCs w:val="18"/>
              </w:rPr>
              <w:t>生成_日期</w:t>
            </w:r>
          </w:p>
        </w:tc>
        <w:tc>
          <w:tcPr>
            <w:tcW w:w="1559"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i/>
                <w:iCs/>
                <w:color w:val="000000" w:themeColor="text1"/>
                <w:kern w:val="0"/>
                <w:sz w:val="18"/>
                <w:szCs w:val="18"/>
              </w:rPr>
            </w:pPr>
            <w:r w:rsidRPr="004F5A4F">
              <w:rPr>
                <w:rFonts w:ascii="宋体" w:hAnsi="宋体" w:cs="宋体"/>
                <w:i/>
                <w:iCs/>
                <w:color w:val="000000" w:themeColor="text1"/>
                <w:kern w:val="0"/>
                <w:sz w:val="18"/>
                <w:szCs w:val="18"/>
              </w:rPr>
              <w:t>DE00101</w:t>
            </w:r>
          </w:p>
        </w:tc>
        <w:tc>
          <w:tcPr>
            <w:tcW w:w="1701" w:type="dxa"/>
            <w:tcBorders>
              <w:top w:val="single" w:sz="4" w:space="0" w:color="auto"/>
              <w:left w:val="nil"/>
              <w:bottom w:val="single" w:sz="4" w:space="0" w:color="auto"/>
              <w:right w:val="single" w:sz="4" w:space="0" w:color="auto"/>
            </w:tcBorders>
            <w:vAlign w:val="center"/>
          </w:tcPr>
          <w:p w:rsidR="004F5A4F" w:rsidRPr="004F5A4F" w:rsidRDefault="004F5A4F" w:rsidP="004F5A4F">
            <w:pPr>
              <w:widowControl/>
              <w:spacing w:line="240" w:lineRule="auto"/>
              <w:jc w:val="center"/>
              <w:rPr>
                <w:rFonts w:ascii="宋体" w:hAnsi="宋体" w:cs="宋体"/>
                <w:color w:val="000000" w:themeColor="text1"/>
                <w:kern w:val="0"/>
                <w:sz w:val="18"/>
                <w:szCs w:val="18"/>
              </w:rPr>
            </w:pPr>
            <w:r w:rsidRPr="004F5A4F">
              <w:rPr>
                <w:rFonts w:ascii="宋体" w:hAnsi="宋体" w:cs="宋体"/>
                <w:color w:val="000000" w:themeColor="text1"/>
                <w:kern w:val="0"/>
                <w:sz w:val="18"/>
                <w:szCs w:val="18"/>
              </w:rPr>
              <w:t>DQR0044</w:t>
            </w:r>
          </w:p>
        </w:tc>
        <w:tc>
          <w:tcPr>
            <w:tcW w:w="1417"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SHC_</w:t>
            </w:r>
            <w:r>
              <w:rPr>
                <w:rFonts w:ascii="宋体" w:hAnsi="宋体" w:cs="宋体"/>
                <w:color w:val="000000" w:themeColor="text1"/>
                <w:kern w:val="0"/>
                <w:sz w:val="18"/>
                <w:szCs w:val="18"/>
              </w:rPr>
              <w:t>RQ</w:t>
            </w:r>
          </w:p>
        </w:tc>
        <w:tc>
          <w:tcPr>
            <w:tcW w:w="1560"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510"/>
        </w:trPr>
        <w:tc>
          <w:tcPr>
            <w:tcW w:w="680" w:type="dxa"/>
            <w:tcBorders>
              <w:top w:val="single" w:sz="4" w:space="0" w:color="auto"/>
              <w:left w:val="single" w:sz="4" w:space="0" w:color="auto"/>
              <w:bottom w:val="single" w:sz="4" w:space="0" w:color="auto"/>
              <w:right w:val="single" w:sz="4" w:space="0" w:color="auto"/>
            </w:tcBorders>
            <w:vAlign w:val="center"/>
          </w:tcPr>
          <w:p w:rsidR="004F5A4F" w:rsidRPr="00F05ABF" w:rsidRDefault="004F5A4F" w:rsidP="00A21CF0">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5</w:t>
            </w:r>
          </w:p>
        </w:tc>
        <w:tc>
          <w:tcPr>
            <w:tcW w:w="2028"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color w:val="000000" w:themeColor="text1"/>
                <w:kern w:val="0"/>
                <w:sz w:val="18"/>
                <w:szCs w:val="18"/>
              </w:rPr>
            </w:pPr>
            <w:r w:rsidRPr="004F5A4F">
              <w:rPr>
                <w:rFonts w:ascii="宋体" w:hAnsi="宋体" w:cs="宋体" w:hint="eastAsia"/>
                <w:color w:val="000000" w:themeColor="text1"/>
                <w:kern w:val="0"/>
                <w:sz w:val="18"/>
                <w:szCs w:val="18"/>
              </w:rPr>
              <w:t>易制爆危险化学品计量单位类型</w:t>
            </w:r>
          </w:p>
        </w:tc>
        <w:tc>
          <w:tcPr>
            <w:tcW w:w="1559" w:type="dxa"/>
            <w:tcBorders>
              <w:top w:val="single" w:sz="4" w:space="0" w:color="auto"/>
              <w:left w:val="nil"/>
              <w:bottom w:val="single" w:sz="4" w:space="0" w:color="auto"/>
              <w:right w:val="single" w:sz="4" w:space="0" w:color="auto"/>
            </w:tcBorders>
            <w:vAlign w:val="center"/>
          </w:tcPr>
          <w:p w:rsidR="004F5A4F" w:rsidRPr="004F5A4F" w:rsidRDefault="004F5A4F" w:rsidP="004F5A4F">
            <w:pPr>
              <w:widowControl/>
              <w:spacing w:line="240" w:lineRule="auto"/>
              <w:jc w:val="left"/>
              <w:rPr>
                <w:rFonts w:ascii="宋体" w:hAnsi="宋体" w:cs="宋体"/>
                <w:i/>
                <w:iCs/>
                <w:color w:val="000000" w:themeColor="text1"/>
                <w:kern w:val="0"/>
                <w:sz w:val="18"/>
                <w:szCs w:val="18"/>
              </w:rPr>
            </w:pPr>
            <w:r w:rsidRPr="004F5A4F">
              <w:rPr>
                <w:rFonts w:ascii="宋体" w:hAnsi="宋体" w:cs="宋体" w:hint="eastAsia"/>
                <w:i/>
                <w:iCs/>
                <w:color w:val="000000" w:themeColor="text1"/>
                <w:kern w:val="0"/>
                <w:sz w:val="18"/>
                <w:szCs w:val="18"/>
              </w:rPr>
              <w:t>DEY0035</w:t>
            </w:r>
          </w:p>
        </w:tc>
        <w:tc>
          <w:tcPr>
            <w:tcW w:w="1701"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center"/>
              <w:rPr>
                <w:rFonts w:ascii="宋体" w:hAnsi="宋体" w:cs="宋体"/>
                <w:color w:val="000000" w:themeColor="text1"/>
                <w:kern w:val="0"/>
                <w:sz w:val="18"/>
                <w:szCs w:val="18"/>
              </w:rPr>
            </w:pPr>
            <w:r w:rsidRPr="004F5A4F">
              <w:rPr>
                <w:rFonts w:ascii="宋体" w:hAnsi="宋体" w:cs="宋体" w:hint="eastAsia"/>
                <w:color w:val="000000" w:themeColor="text1"/>
                <w:kern w:val="0"/>
                <w:sz w:val="18"/>
                <w:szCs w:val="18"/>
              </w:rPr>
              <w:t xml:space="preserve">　</w:t>
            </w:r>
          </w:p>
        </w:tc>
        <w:tc>
          <w:tcPr>
            <w:tcW w:w="1417" w:type="dxa"/>
            <w:tcBorders>
              <w:top w:val="single" w:sz="4" w:space="0" w:color="auto"/>
              <w:left w:val="nil"/>
              <w:bottom w:val="single" w:sz="4" w:space="0" w:color="auto"/>
              <w:right w:val="single" w:sz="4" w:space="0" w:color="auto"/>
            </w:tcBorders>
            <w:vAlign w:val="center"/>
          </w:tcPr>
          <w:p w:rsidR="004F5A4F" w:rsidRDefault="009314AE" w:rsidP="00A21CF0">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Y</w:t>
            </w:r>
            <w:r>
              <w:rPr>
                <w:rFonts w:ascii="宋体" w:hAnsi="宋体" w:cs="宋体" w:hint="eastAsia"/>
                <w:color w:val="000000" w:themeColor="text1"/>
                <w:kern w:val="0"/>
                <w:sz w:val="18"/>
                <w:szCs w:val="18"/>
              </w:rPr>
              <w:t>Z</w:t>
            </w:r>
            <w:r w:rsidR="004F5A4F" w:rsidRPr="007E65C8">
              <w:rPr>
                <w:rFonts w:ascii="宋体" w:hAnsi="宋体" w:cs="宋体"/>
                <w:color w:val="000000" w:themeColor="text1"/>
                <w:kern w:val="0"/>
                <w:sz w:val="18"/>
                <w:szCs w:val="18"/>
              </w:rPr>
              <w:t>BWXHXPJLDWLX</w:t>
            </w:r>
          </w:p>
        </w:tc>
        <w:tc>
          <w:tcPr>
            <w:tcW w:w="1560"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510"/>
        </w:trPr>
        <w:tc>
          <w:tcPr>
            <w:tcW w:w="680" w:type="dxa"/>
            <w:tcBorders>
              <w:top w:val="single" w:sz="4" w:space="0" w:color="auto"/>
              <w:left w:val="single" w:sz="4" w:space="0" w:color="auto"/>
              <w:bottom w:val="single" w:sz="4" w:space="0" w:color="auto"/>
              <w:right w:val="single" w:sz="4" w:space="0" w:color="auto"/>
            </w:tcBorders>
            <w:vAlign w:val="center"/>
          </w:tcPr>
          <w:p w:rsidR="004F5A4F" w:rsidRPr="00F05ABF" w:rsidRDefault="004F5A4F" w:rsidP="00A21CF0">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6</w:t>
            </w:r>
          </w:p>
        </w:tc>
        <w:tc>
          <w:tcPr>
            <w:tcW w:w="2028" w:type="dxa"/>
            <w:tcBorders>
              <w:top w:val="single" w:sz="4" w:space="0" w:color="auto"/>
              <w:left w:val="nil"/>
              <w:bottom w:val="single" w:sz="4" w:space="0" w:color="auto"/>
              <w:right w:val="single" w:sz="4" w:space="0" w:color="auto"/>
            </w:tcBorders>
            <w:vAlign w:val="center"/>
          </w:tcPr>
          <w:p w:rsidR="004F5A4F" w:rsidRPr="004F5A4F" w:rsidDel="00477EA2" w:rsidRDefault="004F5A4F" w:rsidP="00A21CF0">
            <w:pPr>
              <w:widowControl/>
              <w:spacing w:line="240" w:lineRule="auto"/>
              <w:jc w:val="left"/>
              <w:rPr>
                <w:rFonts w:ascii="宋体" w:hAnsi="宋体" w:cs="宋体"/>
                <w:color w:val="000000" w:themeColor="text1"/>
                <w:kern w:val="0"/>
                <w:sz w:val="18"/>
                <w:szCs w:val="18"/>
              </w:rPr>
            </w:pPr>
            <w:r w:rsidRPr="004F5A4F">
              <w:rPr>
                <w:rFonts w:ascii="宋体" w:hAnsi="宋体" w:cs="宋体" w:hint="eastAsia"/>
                <w:color w:val="000000" w:themeColor="text1"/>
                <w:kern w:val="0"/>
                <w:sz w:val="18"/>
                <w:szCs w:val="18"/>
              </w:rPr>
              <w:t>数值</w:t>
            </w:r>
          </w:p>
        </w:tc>
        <w:tc>
          <w:tcPr>
            <w:tcW w:w="1559"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i/>
                <w:iCs/>
                <w:color w:val="000000" w:themeColor="text1"/>
                <w:kern w:val="0"/>
                <w:sz w:val="18"/>
                <w:szCs w:val="18"/>
              </w:rPr>
            </w:pPr>
            <w:r w:rsidRPr="004F5A4F">
              <w:rPr>
                <w:rFonts w:ascii="宋体" w:hAnsi="宋体" w:cs="宋体"/>
                <w:i/>
                <w:iCs/>
                <w:color w:val="000000" w:themeColor="text1"/>
                <w:kern w:val="0"/>
                <w:sz w:val="18"/>
                <w:szCs w:val="18"/>
              </w:rPr>
              <w:t>DE0</w:t>
            </w:r>
            <w:r w:rsidRPr="004F5A4F">
              <w:rPr>
                <w:rFonts w:ascii="宋体" w:hAnsi="宋体" w:cs="宋体" w:hint="eastAsia"/>
                <w:i/>
                <w:iCs/>
                <w:color w:val="000000" w:themeColor="text1"/>
                <w:kern w:val="0"/>
                <w:sz w:val="18"/>
                <w:szCs w:val="18"/>
              </w:rPr>
              <w:t>1181</w:t>
            </w:r>
          </w:p>
        </w:tc>
        <w:tc>
          <w:tcPr>
            <w:tcW w:w="1701"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center"/>
              <w:rPr>
                <w:rFonts w:ascii="宋体" w:hAnsi="宋体" w:cs="宋体"/>
                <w:color w:val="000000" w:themeColor="text1"/>
                <w:kern w:val="0"/>
                <w:sz w:val="18"/>
                <w:szCs w:val="18"/>
              </w:rPr>
            </w:pPr>
          </w:p>
        </w:tc>
        <w:tc>
          <w:tcPr>
            <w:tcW w:w="1417"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SZ</w:t>
            </w:r>
          </w:p>
        </w:tc>
        <w:tc>
          <w:tcPr>
            <w:tcW w:w="1560"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510"/>
        </w:trPr>
        <w:tc>
          <w:tcPr>
            <w:tcW w:w="680" w:type="dxa"/>
            <w:tcBorders>
              <w:top w:val="single" w:sz="4" w:space="0" w:color="auto"/>
              <w:left w:val="single" w:sz="4" w:space="0" w:color="auto"/>
              <w:bottom w:val="single" w:sz="4" w:space="0" w:color="auto"/>
              <w:right w:val="single" w:sz="4" w:space="0" w:color="auto"/>
            </w:tcBorders>
            <w:vAlign w:val="center"/>
          </w:tcPr>
          <w:p w:rsidR="004F5A4F" w:rsidRPr="00F05ABF" w:rsidRDefault="004F5A4F" w:rsidP="00A21CF0">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7</w:t>
            </w:r>
          </w:p>
        </w:tc>
        <w:tc>
          <w:tcPr>
            <w:tcW w:w="2028"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1559"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i/>
                <w:iCs/>
                <w:color w:val="000000" w:themeColor="text1"/>
                <w:kern w:val="0"/>
                <w:sz w:val="18"/>
                <w:szCs w:val="18"/>
              </w:rPr>
            </w:pPr>
            <w:r w:rsidRPr="004F5A4F">
              <w:rPr>
                <w:rFonts w:ascii="宋体" w:hAnsi="宋体" w:cs="宋体" w:hint="eastAsia"/>
                <w:i/>
                <w:iCs/>
                <w:color w:val="000000" w:themeColor="text1"/>
                <w:kern w:val="0"/>
                <w:sz w:val="18"/>
                <w:szCs w:val="18"/>
              </w:rPr>
              <w:t>DE00002</w:t>
            </w:r>
          </w:p>
        </w:tc>
        <w:tc>
          <w:tcPr>
            <w:tcW w:w="1701" w:type="dxa"/>
            <w:tcBorders>
              <w:top w:val="single" w:sz="4" w:space="0" w:color="auto"/>
              <w:left w:val="nil"/>
              <w:bottom w:val="single" w:sz="4" w:space="0" w:color="auto"/>
              <w:right w:val="single" w:sz="4" w:space="0" w:color="auto"/>
            </w:tcBorders>
            <w:vAlign w:val="center"/>
          </w:tcPr>
          <w:p w:rsidR="004F5A4F" w:rsidRDefault="004F5A4F" w:rsidP="004F5A4F">
            <w:pPr>
              <w:widowControl/>
              <w:spacing w:line="240" w:lineRule="auto"/>
              <w:jc w:val="center"/>
              <w:rPr>
                <w:rFonts w:ascii="宋体" w:hAnsi="宋体" w:cs="宋体"/>
                <w:color w:val="000000" w:themeColor="text1"/>
                <w:kern w:val="0"/>
                <w:sz w:val="18"/>
                <w:szCs w:val="18"/>
              </w:rPr>
            </w:pPr>
            <w:r>
              <w:rPr>
                <w:rFonts w:ascii="宋体" w:hAnsi="宋体" w:cs="宋体"/>
                <w:color w:val="000000" w:themeColor="text1"/>
                <w:kern w:val="0"/>
                <w:sz w:val="18"/>
                <w:szCs w:val="18"/>
              </w:rPr>
              <w:t>DQ00075</w:t>
            </w:r>
          </w:p>
        </w:tc>
        <w:tc>
          <w:tcPr>
            <w:tcW w:w="1417"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1560"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510"/>
        </w:trPr>
        <w:tc>
          <w:tcPr>
            <w:tcW w:w="680" w:type="dxa"/>
            <w:tcBorders>
              <w:top w:val="single" w:sz="4" w:space="0" w:color="auto"/>
              <w:left w:val="single" w:sz="4" w:space="0" w:color="auto"/>
              <w:bottom w:val="single" w:sz="4" w:space="0" w:color="auto"/>
              <w:right w:val="single" w:sz="4" w:space="0" w:color="auto"/>
            </w:tcBorders>
            <w:vAlign w:val="center"/>
          </w:tcPr>
          <w:p w:rsidR="004F5A4F" w:rsidRPr="00F05ABF" w:rsidRDefault="004F5A4F" w:rsidP="00A21CF0">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8</w:t>
            </w:r>
          </w:p>
        </w:tc>
        <w:tc>
          <w:tcPr>
            <w:tcW w:w="2028"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1559" w:type="dxa"/>
            <w:tcBorders>
              <w:top w:val="single" w:sz="4" w:space="0" w:color="auto"/>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i/>
                <w:iCs/>
                <w:color w:val="000000" w:themeColor="text1"/>
                <w:kern w:val="0"/>
                <w:sz w:val="18"/>
                <w:szCs w:val="18"/>
              </w:rPr>
            </w:pPr>
            <w:r w:rsidRPr="004F5A4F">
              <w:rPr>
                <w:rFonts w:ascii="宋体" w:hAnsi="宋体" w:cs="宋体" w:hint="eastAsia"/>
                <w:i/>
                <w:iCs/>
                <w:color w:val="000000" w:themeColor="text1"/>
                <w:kern w:val="0"/>
                <w:sz w:val="18"/>
                <w:szCs w:val="18"/>
              </w:rPr>
              <w:t>DE00524</w:t>
            </w:r>
          </w:p>
        </w:tc>
        <w:tc>
          <w:tcPr>
            <w:tcW w:w="1701" w:type="dxa"/>
            <w:tcBorders>
              <w:top w:val="single" w:sz="4" w:space="0" w:color="auto"/>
              <w:left w:val="nil"/>
              <w:bottom w:val="single" w:sz="4" w:space="0" w:color="auto"/>
              <w:right w:val="single" w:sz="4" w:space="0" w:color="auto"/>
            </w:tcBorders>
            <w:vAlign w:val="center"/>
          </w:tcPr>
          <w:p w:rsidR="004F5A4F" w:rsidRDefault="004F5A4F" w:rsidP="004F5A4F">
            <w:pPr>
              <w:widowControl/>
              <w:spacing w:line="240" w:lineRule="auto"/>
              <w:jc w:val="center"/>
              <w:rPr>
                <w:rFonts w:ascii="宋体" w:hAnsi="宋体" w:cs="宋体"/>
                <w:color w:val="000000" w:themeColor="text1"/>
                <w:kern w:val="0"/>
                <w:sz w:val="18"/>
                <w:szCs w:val="18"/>
              </w:rPr>
            </w:pPr>
          </w:p>
        </w:tc>
        <w:tc>
          <w:tcPr>
            <w:tcW w:w="1417"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1560" w:type="dxa"/>
            <w:tcBorders>
              <w:top w:val="single" w:sz="4" w:space="0" w:color="auto"/>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510"/>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tcPr>
          <w:p w:rsidR="004F5A4F" w:rsidRPr="00F05ABF" w:rsidRDefault="004F5A4F" w:rsidP="00A21CF0">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9</w:t>
            </w:r>
          </w:p>
        </w:tc>
        <w:tc>
          <w:tcPr>
            <w:tcW w:w="2028"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559" w:type="dxa"/>
            <w:tcBorders>
              <w:top w:val="single" w:sz="4" w:space="0" w:color="auto"/>
              <w:left w:val="nil"/>
              <w:bottom w:val="single" w:sz="4" w:space="0" w:color="auto"/>
              <w:right w:val="single" w:sz="4" w:space="0" w:color="auto"/>
            </w:tcBorders>
            <w:shd w:val="clear" w:color="000000" w:fill="FFFFFF"/>
            <w:vAlign w:val="center"/>
          </w:tcPr>
          <w:p w:rsidR="004F5A4F" w:rsidRPr="004F5A4F" w:rsidRDefault="004F5A4F" w:rsidP="00A21CF0">
            <w:pPr>
              <w:widowControl/>
              <w:spacing w:line="240" w:lineRule="auto"/>
              <w:jc w:val="left"/>
              <w:rPr>
                <w:rFonts w:ascii="宋体" w:hAnsi="宋体" w:cs="宋体"/>
                <w:i/>
                <w:iCs/>
                <w:color w:val="000000" w:themeColor="text1"/>
                <w:kern w:val="0"/>
                <w:sz w:val="18"/>
                <w:szCs w:val="18"/>
              </w:rPr>
            </w:pPr>
            <w:r w:rsidRPr="004F5A4F">
              <w:rPr>
                <w:rFonts w:ascii="宋体" w:hAnsi="宋体" w:cs="宋体"/>
                <w:i/>
                <w:iCs/>
                <w:color w:val="000000" w:themeColor="text1"/>
                <w:kern w:val="0"/>
                <w:sz w:val="18"/>
                <w:szCs w:val="18"/>
              </w:rPr>
              <w:t>DE</w:t>
            </w:r>
            <w:r w:rsidRPr="004F5A4F">
              <w:rPr>
                <w:rFonts w:ascii="宋体" w:hAnsi="宋体" w:cs="宋体" w:hint="eastAsia"/>
                <w:i/>
                <w:iCs/>
                <w:color w:val="000000" w:themeColor="text1"/>
                <w:kern w:val="0"/>
                <w:sz w:val="18"/>
                <w:szCs w:val="18"/>
              </w:rPr>
              <w:t>00630</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jc w:val="center"/>
              <w:rPr>
                <w:rFonts w:ascii="宋体" w:hAnsi="宋体" w:cs="宋体"/>
                <w:color w:val="000000" w:themeColor="text1"/>
                <w:kern w:val="0"/>
                <w:sz w:val="18"/>
                <w:szCs w:val="18"/>
              </w:rPr>
            </w:pPr>
          </w:p>
        </w:tc>
        <w:tc>
          <w:tcPr>
            <w:tcW w:w="1417"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510"/>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tcPr>
          <w:p w:rsidR="004F5A4F" w:rsidRPr="00F05ABF" w:rsidRDefault="004F5A4F" w:rsidP="00A21CF0">
            <w:pPr>
              <w:widowControl/>
              <w:spacing w:line="240" w:lineRule="auto"/>
              <w:jc w:val="left"/>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10</w:t>
            </w:r>
          </w:p>
        </w:tc>
        <w:tc>
          <w:tcPr>
            <w:tcW w:w="2028"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1559" w:type="dxa"/>
            <w:tcBorders>
              <w:top w:val="single" w:sz="4" w:space="0" w:color="auto"/>
              <w:left w:val="nil"/>
              <w:bottom w:val="single" w:sz="4" w:space="0" w:color="auto"/>
              <w:right w:val="single" w:sz="4" w:space="0" w:color="auto"/>
            </w:tcBorders>
            <w:shd w:val="clear" w:color="000000" w:fill="FFFFFF"/>
            <w:vAlign w:val="center"/>
          </w:tcPr>
          <w:p w:rsidR="004F5A4F" w:rsidRPr="004F5A4F" w:rsidRDefault="004F5A4F" w:rsidP="00A21CF0">
            <w:pPr>
              <w:widowControl/>
              <w:spacing w:line="240" w:lineRule="auto"/>
              <w:jc w:val="left"/>
              <w:rPr>
                <w:rFonts w:ascii="宋体" w:hAnsi="宋体" w:cs="宋体"/>
                <w:i/>
                <w:iCs/>
                <w:color w:val="000000" w:themeColor="text1"/>
                <w:kern w:val="0"/>
                <w:sz w:val="18"/>
                <w:szCs w:val="18"/>
              </w:rPr>
            </w:pPr>
            <w:r w:rsidRPr="004F5A4F">
              <w:rPr>
                <w:rFonts w:ascii="宋体" w:hAnsi="宋体" w:cs="宋体" w:hint="eastAsia"/>
                <w:i/>
                <w:iCs/>
                <w:color w:val="000000" w:themeColor="text1"/>
                <w:kern w:val="0"/>
                <w:sz w:val="18"/>
                <w:szCs w:val="18"/>
              </w:rPr>
              <w:t>DE00632</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1560"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Pr="008944C0" w:rsidRDefault="008C4076" w:rsidP="008C4076">
      <w:pPr>
        <w:spacing w:line="480" w:lineRule="auto"/>
        <w:rPr>
          <w:rFonts w:ascii="黑体" w:eastAsia="黑体" w:hAnsi="黑体" w:cs="Times New Roman"/>
          <w:color w:val="000000"/>
        </w:rPr>
      </w:pPr>
      <w:r w:rsidRPr="008944C0">
        <w:rPr>
          <w:rFonts w:ascii="黑体" w:eastAsia="黑体" w:hAnsi="黑体" w:cs="黑体"/>
          <w:color w:val="000000"/>
        </w:rPr>
        <w:t>4.</w:t>
      </w:r>
      <w:r w:rsidR="00BB1D9D">
        <w:rPr>
          <w:rFonts w:ascii="黑体" w:eastAsia="黑体" w:hAnsi="黑体" w:cs="黑体" w:hint="eastAsia"/>
          <w:color w:val="000000"/>
        </w:rPr>
        <w:t>2</w:t>
      </w:r>
      <w:r w:rsidR="00150E37">
        <w:rPr>
          <w:rFonts w:ascii="黑体" w:eastAsia="黑体" w:hAnsi="黑体" w:cs="黑体" w:hint="eastAsia"/>
          <w:color w:val="000000"/>
        </w:rPr>
        <w:t>3</w:t>
      </w:r>
      <w:r w:rsidRPr="008944C0">
        <w:rPr>
          <w:rFonts w:ascii="黑体" w:eastAsia="黑体" w:hAnsi="黑体" w:cs="黑体"/>
          <w:color w:val="000000"/>
        </w:rPr>
        <w:t xml:space="preserve">  </w:t>
      </w:r>
      <w:r w:rsidRPr="008944C0">
        <w:rPr>
          <w:rFonts w:ascii="黑体" w:eastAsia="黑体" w:hAnsi="黑体" w:cs="黑体" w:hint="eastAsia"/>
          <w:color w:val="000000"/>
        </w:rPr>
        <w:t>标识</w:t>
      </w:r>
      <w:r>
        <w:rPr>
          <w:rFonts w:ascii="黑体" w:eastAsia="黑体" w:hAnsi="黑体" w:cs="黑体" w:hint="eastAsia"/>
          <w:color w:val="000000"/>
        </w:rPr>
        <w:t>流向</w:t>
      </w:r>
      <w:r w:rsidRPr="008944C0">
        <w:rPr>
          <w:rFonts w:ascii="黑体" w:eastAsia="黑体" w:hAnsi="黑体" w:cs="黑体" w:hint="eastAsia"/>
          <w:color w:val="000000"/>
        </w:rPr>
        <w:t>信息</w:t>
      </w:r>
    </w:p>
    <w:p w:rsidR="008C4076" w:rsidRPr="008944C0" w:rsidRDefault="008C4076" w:rsidP="008C4076">
      <w:pPr>
        <w:ind w:firstLineChars="200" w:firstLine="420"/>
        <w:rPr>
          <w:rFonts w:cs="Times New Roman"/>
          <w:color w:val="000000"/>
        </w:rPr>
      </w:pPr>
      <w:r w:rsidRPr="008944C0">
        <w:rPr>
          <w:rFonts w:cs="宋体" w:hint="eastAsia"/>
          <w:color w:val="000000"/>
        </w:rPr>
        <w:t>标识</w:t>
      </w:r>
      <w:r>
        <w:rPr>
          <w:rFonts w:cs="宋体" w:hint="eastAsia"/>
          <w:color w:val="000000"/>
        </w:rPr>
        <w:t>流向</w:t>
      </w:r>
      <w:r w:rsidRPr="008944C0">
        <w:rPr>
          <w:rFonts w:cs="宋体" w:hint="eastAsia"/>
          <w:color w:val="000000"/>
        </w:rPr>
        <w:t>信息数据项</w:t>
      </w:r>
      <w:r w:rsidRPr="008944C0">
        <w:rPr>
          <w:rFonts w:ascii="宋体" w:hAnsi="宋体" w:cs="宋体" w:hint="eastAsia"/>
          <w:color w:val="000000"/>
        </w:rPr>
        <w:t>见表</w:t>
      </w:r>
      <w:r w:rsidR="00BB1D9D">
        <w:rPr>
          <w:rFonts w:ascii="宋体" w:hAnsi="宋体" w:hint="eastAsia"/>
          <w:color w:val="000000"/>
        </w:rPr>
        <w:t>2</w:t>
      </w:r>
      <w:r w:rsidR="00150E37">
        <w:rPr>
          <w:rFonts w:ascii="宋体" w:hAnsi="宋体" w:hint="eastAsia"/>
          <w:color w:val="000000"/>
        </w:rPr>
        <w:t>4</w:t>
      </w:r>
      <w:r w:rsidRPr="008944C0">
        <w:rPr>
          <w:rFonts w:cs="宋体" w:hint="eastAsia"/>
          <w:color w:val="000000"/>
        </w:rPr>
        <w:t>。</w:t>
      </w:r>
    </w:p>
    <w:p w:rsidR="008C4076" w:rsidRPr="002848B2" w:rsidRDefault="008C4076" w:rsidP="008C4076">
      <w:pPr>
        <w:spacing w:line="480" w:lineRule="auto"/>
        <w:jc w:val="center"/>
        <w:rPr>
          <w:rFonts w:ascii="黑体" w:eastAsia="黑体" w:hAnsi="黑体" w:cs="黑体"/>
          <w:color w:val="000000"/>
        </w:rPr>
      </w:pPr>
      <w:r w:rsidRPr="008944C0">
        <w:rPr>
          <w:rFonts w:ascii="黑体" w:eastAsia="黑体" w:hAnsi="黑体" w:cs="黑体" w:hint="eastAsia"/>
          <w:color w:val="000000"/>
        </w:rPr>
        <w:lastRenderedPageBreak/>
        <w:t>表</w:t>
      </w:r>
      <w:r w:rsidR="00BB1D9D">
        <w:rPr>
          <w:rFonts w:ascii="黑体" w:eastAsia="黑体" w:hAnsi="黑体" w:cs="黑体" w:hint="eastAsia"/>
          <w:color w:val="000000"/>
        </w:rPr>
        <w:t>2</w:t>
      </w:r>
      <w:r w:rsidR="00150E37">
        <w:rPr>
          <w:rFonts w:ascii="黑体" w:eastAsia="黑体" w:hAnsi="黑体" w:cs="黑体" w:hint="eastAsia"/>
          <w:color w:val="000000"/>
        </w:rPr>
        <w:t>4</w:t>
      </w:r>
      <w:r w:rsidRPr="008944C0">
        <w:rPr>
          <w:rFonts w:ascii="黑体" w:eastAsia="黑体" w:hAnsi="黑体" w:cs="黑体"/>
          <w:color w:val="000000"/>
        </w:rPr>
        <w:t xml:space="preserve">  </w:t>
      </w:r>
      <w:r w:rsidRPr="008944C0">
        <w:rPr>
          <w:rFonts w:ascii="黑体" w:eastAsia="黑体" w:hAnsi="黑体" w:cs="黑体" w:hint="eastAsia"/>
          <w:color w:val="000000"/>
        </w:rPr>
        <w:t>标识</w:t>
      </w:r>
      <w:r>
        <w:rPr>
          <w:rFonts w:ascii="黑体" w:eastAsia="黑体" w:hAnsi="黑体" w:cs="黑体" w:hint="eastAsia"/>
          <w:color w:val="000000"/>
        </w:rPr>
        <w:t>流向</w:t>
      </w:r>
      <w:r w:rsidRPr="008944C0">
        <w:rPr>
          <w:rFonts w:ascii="黑体" w:eastAsia="黑体" w:hAnsi="黑体" w:cs="黑体" w:hint="eastAsia"/>
          <w:color w:val="000000"/>
        </w:rPr>
        <w:t>信息数据项</w:t>
      </w:r>
    </w:p>
    <w:tbl>
      <w:tblPr>
        <w:tblW w:w="8294" w:type="dxa"/>
        <w:tblInd w:w="-106" w:type="dxa"/>
        <w:tblLayout w:type="fixed"/>
        <w:tblLook w:val="04A0" w:firstRow="1" w:lastRow="0" w:firstColumn="1" w:lastColumn="0" w:noHBand="0" w:noVBand="1"/>
      </w:tblPr>
      <w:tblGrid>
        <w:gridCol w:w="640"/>
        <w:gridCol w:w="1842"/>
        <w:gridCol w:w="1698"/>
        <w:gridCol w:w="1279"/>
        <w:gridCol w:w="1701"/>
        <w:gridCol w:w="1134"/>
      </w:tblGrid>
      <w:tr w:rsidR="008C4076" w:rsidTr="00F6655D">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8C4076" w:rsidRPr="008944C0" w:rsidRDefault="008C4076" w:rsidP="00FC6373">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序号</w:t>
            </w:r>
          </w:p>
        </w:tc>
        <w:tc>
          <w:tcPr>
            <w:tcW w:w="1842" w:type="dxa"/>
            <w:tcBorders>
              <w:top w:val="single" w:sz="4" w:space="0" w:color="auto"/>
              <w:left w:val="nil"/>
              <w:bottom w:val="single" w:sz="4" w:space="0" w:color="auto"/>
              <w:right w:val="single" w:sz="4" w:space="0" w:color="auto"/>
            </w:tcBorders>
            <w:vAlign w:val="center"/>
          </w:tcPr>
          <w:p w:rsidR="008C4076" w:rsidRPr="008944C0" w:rsidRDefault="008C4076" w:rsidP="00FC6373">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数据项名称</w:t>
            </w:r>
          </w:p>
        </w:tc>
        <w:tc>
          <w:tcPr>
            <w:tcW w:w="1698" w:type="dxa"/>
            <w:tcBorders>
              <w:top w:val="single" w:sz="4" w:space="0" w:color="auto"/>
              <w:left w:val="nil"/>
              <w:bottom w:val="single" w:sz="4" w:space="0" w:color="auto"/>
              <w:right w:val="single" w:sz="4" w:space="0" w:color="auto"/>
            </w:tcBorders>
            <w:vAlign w:val="center"/>
          </w:tcPr>
          <w:p w:rsidR="008C4076" w:rsidRPr="008944C0" w:rsidRDefault="008C4076" w:rsidP="00FC6373">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数据元内部标识符</w:t>
            </w:r>
          </w:p>
        </w:tc>
        <w:tc>
          <w:tcPr>
            <w:tcW w:w="1279" w:type="dxa"/>
            <w:tcBorders>
              <w:top w:val="single" w:sz="4" w:space="0" w:color="auto"/>
              <w:left w:val="nil"/>
              <w:bottom w:val="single" w:sz="4" w:space="0" w:color="auto"/>
              <w:right w:val="single" w:sz="4" w:space="0" w:color="auto"/>
            </w:tcBorders>
            <w:vAlign w:val="center"/>
          </w:tcPr>
          <w:p w:rsidR="008C4076" w:rsidRPr="008944C0" w:rsidRDefault="008C4076" w:rsidP="00FC6373">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限定词内部标识符</w:t>
            </w:r>
          </w:p>
        </w:tc>
        <w:tc>
          <w:tcPr>
            <w:tcW w:w="1701" w:type="dxa"/>
            <w:tcBorders>
              <w:top w:val="single" w:sz="4" w:space="0" w:color="auto"/>
              <w:left w:val="nil"/>
              <w:bottom w:val="single" w:sz="4" w:space="0" w:color="auto"/>
              <w:right w:val="single" w:sz="4" w:space="0" w:color="auto"/>
            </w:tcBorders>
            <w:vAlign w:val="center"/>
          </w:tcPr>
          <w:p w:rsidR="008C4076" w:rsidRPr="008944C0" w:rsidRDefault="008C4076" w:rsidP="00FC6373">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数据项标识符</w:t>
            </w:r>
          </w:p>
        </w:tc>
        <w:tc>
          <w:tcPr>
            <w:tcW w:w="1134" w:type="dxa"/>
            <w:tcBorders>
              <w:top w:val="single" w:sz="4" w:space="0" w:color="auto"/>
              <w:left w:val="nil"/>
              <w:bottom w:val="single" w:sz="4" w:space="0" w:color="auto"/>
              <w:right w:val="single" w:sz="4" w:space="0" w:color="auto"/>
            </w:tcBorders>
            <w:vAlign w:val="center"/>
          </w:tcPr>
          <w:p w:rsidR="008C4076" w:rsidRPr="008944C0" w:rsidRDefault="008C4076" w:rsidP="00FC6373">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说明</w:t>
            </w:r>
          </w:p>
        </w:tc>
      </w:tr>
      <w:tr w:rsidR="008C4076" w:rsidTr="00F6655D">
        <w:trPr>
          <w:trHeight w:val="285"/>
        </w:trPr>
        <w:tc>
          <w:tcPr>
            <w:tcW w:w="640" w:type="dxa"/>
            <w:tcBorders>
              <w:top w:val="nil"/>
              <w:left w:val="single" w:sz="4" w:space="0" w:color="auto"/>
              <w:bottom w:val="single" w:sz="4" w:space="0" w:color="auto"/>
              <w:right w:val="single" w:sz="4" w:space="0" w:color="auto"/>
            </w:tcBorders>
            <w:vAlign w:val="center"/>
          </w:tcPr>
          <w:p w:rsidR="008C4076" w:rsidRPr="008944C0" w:rsidRDefault="008C4076" w:rsidP="008C4076">
            <w:pPr>
              <w:widowControl/>
              <w:spacing w:line="240" w:lineRule="auto"/>
              <w:jc w:val="left"/>
              <w:rPr>
                <w:rFonts w:ascii="宋体" w:cs="Times New Roman"/>
                <w:color w:val="000000"/>
                <w:kern w:val="0"/>
                <w:sz w:val="18"/>
                <w:szCs w:val="18"/>
              </w:rPr>
            </w:pPr>
            <w:r w:rsidRPr="008944C0">
              <w:rPr>
                <w:rFonts w:ascii="宋体" w:hAnsi="宋体" w:cs="宋体"/>
                <w:color w:val="000000"/>
                <w:kern w:val="0"/>
                <w:sz w:val="18"/>
                <w:szCs w:val="18"/>
              </w:rPr>
              <w:t>1</w:t>
            </w:r>
          </w:p>
        </w:tc>
        <w:tc>
          <w:tcPr>
            <w:tcW w:w="1842" w:type="dxa"/>
            <w:tcBorders>
              <w:top w:val="nil"/>
              <w:left w:val="nil"/>
              <w:bottom w:val="single" w:sz="4" w:space="0" w:color="auto"/>
              <w:right w:val="single" w:sz="4" w:space="0" w:color="auto"/>
            </w:tcBorders>
            <w:vAlign w:val="center"/>
          </w:tcPr>
          <w:p w:rsidR="008C4076" w:rsidRPr="00BB1D9D" w:rsidRDefault="008C4076" w:rsidP="008C4076">
            <w:pPr>
              <w:widowControl/>
              <w:spacing w:line="240" w:lineRule="auto"/>
              <w:jc w:val="left"/>
              <w:rPr>
                <w:rFonts w:ascii="宋体" w:cs="Times New Roman"/>
                <w:kern w:val="0"/>
                <w:sz w:val="18"/>
                <w:szCs w:val="18"/>
              </w:rPr>
            </w:pPr>
            <w:r w:rsidRPr="00BB1D9D">
              <w:rPr>
                <w:rFonts w:ascii="宋体" w:hAnsi="宋体" w:cs="宋体" w:hint="eastAsia"/>
                <w:kern w:val="0"/>
                <w:sz w:val="18"/>
                <w:szCs w:val="18"/>
              </w:rPr>
              <w:t>易制爆标识编码</w:t>
            </w:r>
          </w:p>
        </w:tc>
        <w:tc>
          <w:tcPr>
            <w:tcW w:w="1698" w:type="dxa"/>
            <w:tcBorders>
              <w:top w:val="nil"/>
              <w:left w:val="nil"/>
              <w:bottom w:val="single" w:sz="4" w:space="0" w:color="auto"/>
              <w:right w:val="single" w:sz="4" w:space="0" w:color="auto"/>
            </w:tcBorders>
            <w:vAlign w:val="center"/>
          </w:tcPr>
          <w:p w:rsidR="008C4076" w:rsidRPr="008944C0" w:rsidRDefault="008C4076" w:rsidP="008C4076">
            <w:pPr>
              <w:widowControl/>
              <w:spacing w:line="240" w:lineRule="auto"/>
              <w:jc w:val="left"/>
              <w:rPr>
                <w:rFonts w:ascii="宋体" w:cs="Times New Roman"/>
                <w:i/>
                <w:iCs/>
                <w:color w:val="000000"/>
                <w:kern w:val="0"/>
                <w:sz w:val="18"/>
                <w:szCs w:val="18"/>
              </w:rPr>
            </w:pPr>
            <w:r w:rsidRPr="008944C0">
              <w:rPr>
                <w:rFonts w:ascii="宋体" w:hAnsi="宋体" w:cs="宋体"/>
                <w:i/>
                <w:iCs/>
                <w:color w:val="000000"/>
                <w:kern w:val="0"/>
                <w:sz w:val="18"/>
                <w:szCs w:val="18"/>
              </w:rPr>
              <w:t>DEY0024</w:t>
            </w:r>
          </w:p>
        </w:tc>
        <w:tc>
          <w:tcPr>
            <w:tcW w:w="1279" w:type="dxa"/>
            <w:tcBorders>
              <w:top w:val="nil"/>
              <w:left w:val="nil"/>
              <w:bottom w:val="single" w:sz="4" w:space="0" w:color="auto"/>
              <w:right w:val="single" w:sz="4" w:space="0" w:color="auto"/>
            </w:tcBorders>
            <w:vAlign w:val="center"/>
          </w:tcPr>
          <w:p w:rsidR="008C4076" w:rsidRPr="008944C0" w:rsidRDefault="008C4076" w:rsidP="008C4076">
            <w:pPr>
              <w:widowControl/>
              <w:spacing w:line="240" w:lineRule="auto"/>
              <w:jc w:val="center"/>
              <w:rPr>
                <w:rFonts w:ascii="宋体" w:cs="Times New Roman"/>
                <w:color w:val="000000"/>
                <w:kern w:val="0"/>
                <w:sz w:val="18"/>
                <w:szCs w:val="18"/>
              </w:rPr>
            </w:pPr>
            <w:r w:rsidRPr="008944C0">
              <w:rPr>
                <w:rFonts w:ascii="宋体" w:hAnsi="宋体" w:cs="宋体" w:hint="eastAsia"/>
                <w:color w:val="000000"/>
                <w:kern w:val="0"/>
                <w:sz w:val="18"/>
                <w:szCs w:val="18"/>
              </w:rPr>
              <w:t xml:space="preserve">　</w:t>
            </w:r>
          </w:p>
        </w:tc>
        <w:tc>
          <w:tcPr>
            <w:tcW w:w="1701" w:type="dxa"/>
            <w:tcBorders>
              <w:top w:val="nil"/>
              <w:left w:val="nil"/>
              <w:bottom w:val="single" w:sz="4" w:space="0" w:color="auto"/>
              <w:right w:val="single" w:sz="4" w:space="0" w:color="auto"/>
            </w:tcBorders>
            <w:vAlign w:val="center"/>
          </w:tcPr>
          <w:p w:rsidR="008C4076" w:rsidRPr="008944C0" w:rsidRDefault="008C4076" w:rsidP="00696161">
            <w:pPr>
              <w:widowControl/>
              <w:spacing w:line="240" w:lineRule="auto"/>
              <w:rPr>
                <w:rFonts w:ascii="宋体" w:cs="Times New Roman"/>
                <w:color w:val="000000"/>
                <w:kern w:val="0"/>
                <w:sz w:val="18"/>
                <w:szCs w:val="18"/>
              </w:rPr>
            </w:pPr>
            <w:r w:rsidRPr="008944C0">
              <w:rPr>
                <w:rFonts w:ascii="宋体" w:hAnsi="宋体" w:cs="宋体" w:hint="eastAsia"/>
                <w:color w:val="000000"/>
                <w:kern w:val="0"/>
                <w:sz w:val="18"/>
                <w:szCs w:val="18"/>
              </w:rPr>
              <w:t>YZB</w:t>
            </w:r>
            <w:r w:rsidRPr="008944C0">
              <w:rPr>
                <w:rFonts w:ascii="宋体" w:hAnsi="宋体" w:cs="宋体"/>
                <w:color w:val="000000"/>
                <w:kern w:val="0"/>
                <w:sz w:val="18"/>
                <w:szCs w:val="18"/>
              </w:rPr>
              <w:t>BZBM</w:t>
            </w:r>
          </w:p>
        </w:tc>
        <w:tc>
          <w:tcPr>
            <w:tcW w:w="1134" w:type="dxa"/>
            <w:tcBorders>
              <w:top w:val="nil"/>
              <w:left w:val="nil"/>
              <w:bottom w:val="single" w:sz="4" w:space="0" w:color="auto"/>
              <w:right w:val="single" w:sz="4" w:space="0" w:color="auto"/>
            </w:tcBorders>
            <w:vAlign w:val="center"/>
          </w:tcPr>
          <w:p w:rsidR="008C4076" w:rsidRPr="008944C0" w:rsidRDefault="008C4076" w:rsidP="008C4076">
            <w:pPr>
              <w:widowControl/>
              <w:spacing w:line="240" w:lineRule="auto"/>
              <w:jc w:val="left"/>
              <w:rPr>
                <w:rFonts w:ascii="宋体" w:cs="Times New Roman"/>
                <w:color w:val="000000"/>
                <w:kern w:val="0"/>
                <w:sz w:val="18"/>
                <w:szCs w:val="18"/>
              </w:rPr>
            </w:pPr>
            <w:r w:rsidRPr="008944C0">
              <w:rPr>
                <w:rFonts w:ascii="宋体" w:hAnsi="宋体" w:cs="宋体" w:hint="eastAsia"/>
                <w:color w:val="000000"/>
                <w:kern w:val="0"/>
                <w:sz w:val="18"/>
                <w:szCs w:val="18"/>
              </w:rPr>
              <w:t>非空</w:t>
            </w:r>
          </w:p>
        </w:tc>
      </w:tr>
      <w:tr w:rsidR="008C4076" w:rsidTr="00F6655D">
        <w:trPr>
          <w:trHeight w:val="285"/>
        </w:trPr>
        <w:tc>
          <w:tcPr>
            <w:tcW w:w="640" w:type="dxa"/>
            <w:tcBorders>
              <w:top w:val="nil"/>
              <w:left w:val="single" w:sz="4" w:space="0" w:color="auto"/>
              <w:bottom w:val="single" w:sz="4" w:space="0" w:color="auto"/>
              <w:right w:val="single" w:sz="4" w:space="0" w:color="auto"/>
            </w:tcBorders>
            <w:vAlign w:val="center"/>
          </w:tcPr>
          <w:p w:rsidR="008C4076" w:rsidRPr="008944C0" w:rsidRDefault="009524E2"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2</w:t>
            </w:r>
          </w:p>
        </w:tc>
        <w:tc>
          <w:tcPr>
            <w:tcW w:w="1842" w:type="dxa"/>
            <w:tcBorders>
              <w:top w:val="nil"/>
              <w:left w:val="nil"/>
              <w:bottom w:val="single" w:sz="4" w:space="0" w:color="auto"/>
              <w:right w:val="single" w:sz="4" w:space="0" w:color="auto"/>
            </w:tcBorders>
            <w:vAlign w:val="center"/>
          </w:tcPr>
          <w:p w:rsidR="008C4076" w:rsidRPr="002848B2" w:rsidRDefault="00FD7BCD" w:rsidP="008C4076">
            <w:pPr>
              <w:widowControl/>
              <w:spacing w:line="240" w:lineRule="auto"/>
              <w:jc w:val="left"/>
              <w:rPr>
                <w:rFonts w:ascii="宋体" w:hAnsi="宋体" w:cs="宋体"/>
                <w:color w:val="FF0000"/>
                <w:kern w:val="0"/>
                <w:sz w:val="18"/>
                <w:szCs w:val="18"/>
              </w:rPr>
            </w:pPr>
            <w:r w:rsidRPr="00262A88">
              <w:rPr>
                <w:rFonts w:ascii="宋体" w:hAnsi="宋体" w:cs="宋体" w:hint="eastAsia"/>
                <w:kern w:val="0"/>
                <w:sz w:val="18"/>
                <w:szCs w:val="18"/>
              </w:rPr>
              <w:t>涉及</w:t>
            </w:r>
            <w:r w:rsidR="008C4076" w:rsidRPr="00262A88">
              <w:rPr>
                <w:rFonts w:ascii="宋体" w:hAnsi="宋体" w:cs="宋体" w:hint="eastAsia"/>
                <w:kern w:val="0"/>
                <w:sz w:val="18"/>
                <w:szCs w:val="18"/>
              </w:rPr>
              <w:t>流向_业务流水号</w:t>
            </w:r>
          </w:p>
        </w:tc>
        <w:tc>
          <w:tcPr>
            <w:tcW w:w="1698" w:type="dxa"/>
            <w:tcBorders>
              <w:top w:val="nil"/>
              <w:left w:val="nil"/>
              <w:bottom w:val="single" w:sz="4" w:space="0" w:color="auto"/>
              <w:right w:val="single" w:sz="4" w:space="0" w:color="auto"/>
            </w:tcBorders>
            <w:vAlign w:val="center"/>
          </w:tcPr>
          <w:p w:rsidR="008C4076" w:rsidRPr="008944C0" w:rsidRDefault="00BB1D9D" w:rsidP="008C4076">
            <w:pPr>
              <w:widowControl/>
              <w:spacing w:line="240" w:lineRule="auto"/>
              <w:jc w:val="left"/>
              <w:rPr>
                <w:rFonts w:ascii="宋体" w:hAnsi="宋体" w:cs="宋体"/>
                <w:i/>
                <w:iCs/>
                <w:color w:val="000000"/>
                <w:kern w:val="0"/>
                <w:sz w:val="18"/>
                <w:szCs w:val="18"/>
              </w:rPr>
            </w:pPr>
            <w:r w:rsidRPr="00FF2199">
              <w:rPr>
                <w:rFonts w:ascii="宋体" w:hAnsi="宋体" w:cs="宋体"/>
                <w:iCs/>
                <w:color w:val="000000"/>
                <w:kern w:val="0"/>
                <w:sz w:val="18"/>
                <w:szCs w:val="18"/>
              </w:rPr>
              <w:t>DE00626</w:t>
            </w:r>
          </w:p>
        </w:tc>
        <w:tc>
          <w:tcPr>
            <w:tcW w:w="1279" w:type="dxa"/>
            <w:tcBorders>
              <w:top w:val="nil"/>
              <w:left w:val="nil"/>
              <w:bottom w:val="single" w:sz="4" w:space="0" w:color="auto"/>
              <w:right w:val="single" w:sz="4" w:space="0" w:color="auto"/>
            </w:tcBorders>
            <w:vAlign w:val="center"/>
          </w:tcPr>
          <w:p w:rsidR="008C4076" w:rsidRPr="007F51BC" w:rsidRDefault="008E23F6" w:rsidP="00262A88">
            <w:pPr>
              <w:widowControl/>
              <w:spacing w:line="240" w:lineRule="auto"/>
              <w:jc w:val="left"/>
              <w:rPr>
                <w:rFonts w:ascii="宋体" w:hAnsi="宋体" w:cs="宋体"/>
                <w:i/>
                <w:color w:val="000000"/>
                <w:kern w:val="0"/>
                <w:sz w:val="18"/>
                <w:szCs w:val="18"/>
              </w:rPr>
            </w:pPr>
            <w:r w:rsidRPr="007F51BC">
              <w:rPr>
                <w:rFonts w:ascii="宋体" w:hAnsi="宋体" w:cs="宋体"/>
                <w:i/>
                <w:color w:val="000000"/>
                <w:kern w:val="0"/>
                <w:sz w:val="18"/>
                <w:szCs w:val="18"/>
              </w:rPr>
              <w:t>DQR0006</w:t>
            </w:r>
          </w:p>
        </w:tc>
        <w:tc>
          <w:tcPr>
            <w:tcW w:w="1701" w:type="dxa"/>
            <w:tcBorders>
              <w:top w:val="nil"/>
              <w:left w:val="nil"/>
              <w:bottom w:val="single" w:sz="4" w:space="0" w:color="auto"/>
              <w:right w:val="single" w:sz="4" w:space="0" w:color="auto"/>
            </w:tcBorders>
            <w:vAlign w:val="center"/>
          </w:tcPr>
          <w:p w:rsidR="008C4076" w:rsidRPr="008944C0" w:rsidRDefault="00262A88" w:rsidP="00696161">
            <w:pPr>
              <w:widowControl/>
              <w:spacing w:line="240" w:lineRule="auto"/>
              <w:rPr>
                <w:rFonts w:ascii="宋体" w:hAnsi="宋体" w:cs="宋体"/>
                <w:color w:val="000000"/>
                <w:kern w:val="0"/>
                <w:sz w:val="18"/>
                <w:szCs w:val="18"/>
              </w:rPr>
            </w:pPr>
            <w:r>
              <w:rPr>
                <w:rFonts w:ascii="宋体" w:hAnsi="宋体" w:cs="宋体" w:hint="eastAsia"/>
                <w:color w:val="000000"/>
                <w:kern w:val="0"/>
                <w:sz w:val="18"/>
                <w:szCs w:val="18"/>
              </w:rPr>
              <w:t>SJLX_</w:t>
            </w:r>
            <w:r w:rsidR="00696161" w:rsidRPr="00FF2199">
              <w:rPr>
                <w:rFonts w:ascii="宋体" w:hAnsi="宋体" w:cs="宋体" w:hint="eastAsia"/>
                <w:color w:val="000000"/>
                <w:kern w:val="0"/>
                <w:sz w:val="18"/>
                <w:szCs w:val="18"/>
              </w:rPr>
              <w:t>YWLSH</w:t>
            </w:r>
          </w:p>
        </w:tc>
        <w:tc>
          <w:tcPr>
            <w:tcW w:w="1134" w:type="dxa"/>
            <w:tcBorders>
              <w:top w:val="nil"/>
              <w:left w:val="nil"/>
              <w:bottom w:val="single" w:sz="4" w:space="0" w:color="auto"/>
              <w:right w:val="single" w:sz="4" w:space="0" w:color="auto"/>
            </w:tcBorders>
            <w:vAlign w:val="center"/>
          </w:tcPr>
          <w:p w:rsidR="008C4076" w:rsidRPr="008944C0" w:rsidRDefault="007F51BC"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8C4076" w:rsidTr="00F6655D">
        <w:trPr>
          <w:trHeight w:val="285"/>
        </w:trPr>
        <w:tc>
          <w:tcPr>
            <w:tcW w:w="640" w:type="dxa"/>
            <w:tcBorders>
              <w:top w:val="nil"/>
              <w:left w:val="single" w:sz="4" w:space="0" w:color="auto"/>
              <w:bottom w:val="single" w:sz="4" w:space="0" w:color="auto"/>
              <w:right w:val="single" w:sz="4" w:space="0" w:color="auto"/>
            </w:tcBorders>
            <w:vAlign w:val="center"/>
          </w:tcPr>
          <w:p w:rsidR="008C4076" w:rsidRPr="008944C0" w:rsidRDefault="008C4076" w:rsidP="008C4076">
            <w:pPr>
              <w:widowControl/>
              <w:spacing w:line="240" w:lineRule="auto"/>
              <w:jc w:val="left"/>
              <w:rPr>
                <w:rFonts w:ascii="宋体" w:hAnsi="宋体" w:cs="宋体"/>
                <w:color w:val="000000"/>
                <w:kern w:val="0"/>
                <w:sz w:val="18"/>
                <w:szCs w:val="18"/>
              </w:rPr>
            </w:pPr>
            <w:r w:rsidRPr="008944C0">
              <w:rPr>
                <w:rFonts w:ascii="宋体" w:hAnsi="宋体" w:cs="宋体"/>
                <w:color w:val="000000"/>
                <w:kern w:val="0"/>
                <w:sz w:val="18"/>
                <w:szCs w:val="18"/>
              </w:rPr>
              <w:t>3</w:t>
            </w:r>
          </w:p>
        </w:tc>
        <w:tc>
          <w:tcPr>
            <w:tcW w:w="1842" w:type="dxa"/>
            <w:tcBorders>
              <w:top w:val="nil"/>
              <w:left w:val="nil"/>
              <w:bottom w:val="single" w:sz="4" w:space="0" w:color="auto"/>
              <w:right w:val="single" w:sz="4" w:space="0" w:color="auto"/>
            </w:tcBorders>
            <w:vAlign w:val="center"/>
          </w:tcPr>
          <w:p w:rsidR="008C4076" w:rsidRPr="00262A88" w:rsidRDefault="00FD7BCD" w:rsidP="008C4076">
            <w:pPr>
              <w:widowControl/>
              <w:spacing w:line="240" w:lineRule="auto"/>
              <w:jc w:val="left"/>
              <w:rPr>
                <w:rFonts w:ascii="宋体" w:hAnsi="宋体" w:cs="宋体"/>
                <w:kern w:val="0"/>
                <w:sz w:val="18"/>
                <w:szCs w:val="18"/>
              </w:rPr>
            </w:pPr>
            <w:r w:rsidRPr="00262A88">
              <w:rPr>
                <w:rFonts w:ascii="宋体" w:hAnsi="宋体" w:cs="宋体" w:hint="eastAsia"/>
                <w:kern w:val="0"/>
                <w:sz w:val="18"/>
                <w:szCs w:val="18"/>
              </w:rPr>
              <w:t>流向变更_日期</w:t>
            </w:r>
            <w:r w:rsidR="008C4076" w:rsidRPr="00262A88">
              <w:rPr>
                <w:rFonts w:ascii="宋体" w:hAnsi="宋体" w:cs="宋体" w:hint="eastAsia"/>
                <w:kern w:val="0"/>
                <w:sz w:val="18"/>
                <w:szCs w:val="18"/>
              </w:rPr>
              <w:t>时间</w:t>
            </w:r>
          </w:p>
        </w:tc>
        <w:tc>
          <w:tcPr>
            <w:tcW w:w="1698" w:type="dxa"/>
            <w:tcBorders>
              <w:top w:val="nil"/>
              <w:left w:val="nil"/>
              <w:bottom w:val="single" w:sz="4" w:space="0" w:color="auto"/>
              <w:right w:val="single" w:sz="4" w:space="0" w:color="auto"/>
            </w:tcBorders>
            <w:vAlign w:val="center"/>
          </w:tcPr>
          <w:p w:rsidR="008C4076" w:rsidRPr="00696161" w:rsidRDefault="008C4076" w:rsidP="008C4076">
            <w:pPr>
              <w:widowControl/>
              <w:spacing w:line="240" w:lineRule="auto"/>
              <w:jc w:val="left"/>
              <w:rPr>
                <w:rFonts w:ascii="宋体" w:hAnsi="宋体" w:cs="宋体"/>
                <w:iCs/>
                <w:color w:val="000000"/>
                <w:kern w:val="0"/>
                <w:sz w:val="18"/>
                <w:szCs w:val="18"/>
              </w:rPr>
            </w:pPr>
            <w:r w:rsidRPr="00696161">
              <w:rPr>
                <w:rFonts w:ascii="宋体" w:hAnsi="宋体" w:cs="宋体"/>
                <w:iCs/>
                <w:color w:val="000000"/>
                <w:kern w:val="0"/>
                <w:sz w:val="18"/>
                <w:szCs w:val="18"/>
              </w:rPr>
              <w:t>DE00554</w:t>
            </w:r>
          </w:p>
        </w:tc>
        <w:tc>
          <w:tcPr>
            <w:tcW w:w="1279" w:type="dxa"/>
            <w:tcBorders>
              <w:top w:val="nil"/>
              <w:left w:val="nil"/>
              <w:bottom w:val="single" w:sz="4" w:space="0" w:color="auto"/>
              <w:right w:val="single" w:sz="4" w:space="0" w:color="auto"/>
            </w:tcBorders>
            <w:vAlign w:val="center"/>
          </w:tcPr>
          <w:p w:rsidR="008C4076" w:rsidRPr="00F6655D" w:rsidRDefault="008D745A" w:rsidP="00262A88">
            <w:pPr>
              <w:widowControl/>
              <w:spacing w:line="240" w:lineRule="auto"/>
              <w:jc w:val="left"/>
              <w:rPr>
                <w:rFonts w:ascii="宋体" w:hAnsi="宋体" w:cs="宋体"/>
                <w:i/>
                <w:color w:val="000000"/>
                <w:kern w:val="0"/>
                <w:sz w:val="18"/>
                <w:szCs w:val="18"/>
              </w:rPr>
            </w:pPr>
            <w:r>
              <w:rPr>
                <w:rFonts w:ascii="宋体" w:hAnsi="宋体" w:cs="宋体"/>
                <w:i/>
                <w:color w:val="000000"/>
                <w:kern w:val="0"/>
                <w:sz w:val="18"/>
                <w:szCs w:val="18"/>
              </w:rPr>
              <w:t>DQR0010</w:t>
            </w:r>
            <w:r w:rsidR="008C4076" w:rsidRPr="00F6655D">
              <w:rPr>
                <w:rFonts w:ascii="宋体" w:hAnsi="宋体" w:cs="宋体" w:hint="eastAsia"/>
                <w:i/>
                <w:color w:val="000000"/>
                <w:kern w:val="0"/>
                <w:sz w:val="18"/>
                <w:szCs w:val="18"/>
              </w:rPr>
              <w:t xml:space="preserve">　</w:t>
            </w:r>
          </w:p>
        </w:tc>
        <w:tc>
          <w:tcPr>
            <w:tcW w:w="1701" w:type="dxa"/>
            <w:tcBorders>
              <w:top w:val="nil"/>
              <w:left w:val="nil"/>
              <w:bottom w:val="single" w:sz="4" w:space="0" w:color="auto"/>
              <w:right w:val="single" w:sz="4" w:space="0" w:color="auto"/>
            </w:tcBorders>
            <w:vAlign w:val="center"/>
          </w:tcPr>
          <w:p w:rsidR="008C4076" w:rsidRPr="008944C0" w:rsidRDefault="00262A88" w:rsidP="00696161">
            <w:pPr>
              <w:widowControl/>
              <w:spacing w:line="240" w:lineRule="auto"/>
              <w:rPr>
                <w:rFonts w:ascii="宋体" w:hAnsi="宋体" w:cs="宋体"/>
                <w:color w:val="000000"/>
                <w:kern w:val="0"/>
                <w:sz w:val="18"/>
                <w:szCs w:val="18"/>
              </w:rPr>
            </w:pPr>
            <w:r>
              <w:rPr>
                <w:rFonts w:ascii="宋体" w:hAnsi="宋体" w:cs="宋体" w:hint="eastAsia"/>
                <w:color w:val="000000"/>
                <w:kern w:val="0"/>
                <w:sz w:val="18"/>
                <w:szCs w:val="18"/>
              </w:rPr>
              <w:t>LXBG_</w:t>
            </w:r>
            <w:r w:rsidR="008C4076" w:rsidRPr="008944C0">
              <w:rPr>
                <w:rFonts w:ascii="宋体" w:hAnsi="宋体" w:cs="宋体"/>
                <w:color w:val="000000"/>
                <w:kern w:val="0"/>
                <w:sz w:val="18"/>
                <w:szCs w:val="18"/>
              </w:rPr>
              <w:t>RQSJ</w:t>
            </w:r>
          </w:p>
        </w:tc>
        <w:tc>
          <w:tcPr>
            <w:tcW w:w="1134" w:type="dxa"/>
            <w:tcBorders>
              <w:top w:val="nil"/>
              <w:left w:val="nil"/>
              <w:bottom w:val="single" w:sz="4" w:space="0" w:color="auto"/>
              <w:right w:val="single" w:sz="4" w:space="0" w:color="auto"/>
            </w:tcBorders>
            <w:vAlign w:val="center"/>
          </w:tcPr>
          <w:p w:rsidR="008C4076" w:rsidRPr="008944C0" w:rsidRDefault="008C4076"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8C4076" w:rsidTr="00F6655D">
        <w:trPr>
          <w:trHeight w:val="285"/>
        </w:trPr>
        <w:tc>
          <w:tcPr>
            <w:tcW w:w="640" w:type="dxa"/>
            <w:tcBorders>
              <w:top w:val="nil"/>
              <w:left w:val="single" w:sz="4" w:space="0" w:color="auto"/>
              <w:bottom w:val="single" w:sz="4" w:space="0" w:color="auto"/>
              <w:right w:val="single" w:sz="4" w:space="0" w:color="auto"/>
            </w:tcBorders>
            <w:vAlign w:val="center"/>
          </w:tcPr>
          <w:p w:rsidR="008C4076" w:rsidRPr="008944C0" w:rsidRDefault="008C4076"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4</w:t>
            </w:r>
          </w:p>
        </w:tc>
        <w:tc>
          <w:tcPr>
            <w:tcW w:w="1842" w:type="dxa"/>
            <w:tcBorders>
              <w:top w:val="nil"/>
              <w:left w:val="nil"/>
              <w:bottom w:val="single" w:sz="4" w:space="0" w:color="auto"/>
              <w:right w:val="single" w:sz="4" w:space="0" w:color="auto"/>
            </w:tcBorders>
            <w:vAlign w:val="center"/>
          </w:tcPr>
          <w:p w:rsidR="008C4076" w:rsidRPr="001A4A8F" w:rsidRDefault="008C4076" w:rsidP="008C4076">
            <w:pPr>
              <w:widowControl/>
              <w:spacing w:line="240" w:lineRule="auto"/>
              <w:jc w:val="left"/>
              <w:rPr>
                <w:rFonts w:ascii="宋体" w:hAnsi="宋体" w:cs="宋体"/>
                <w:kern w:val="0"/>
                <w:sz w:val="18"/>
                <w:szCs w:val="18"/>
              </w:rPr>
            </w:pPr>
            <w:r w:rsidRPr="001A4A8F">
              <w:rPr>
                <w:rFonts w:ascii="宋体" w:hAnsi="宋体" w:cs="宋体" w:hint="eastAsia"/>
                <w:kern w:val="0"/>
                <w:sz w:val="18"/>
                <w:szCs w:val="18"/>
              </w:rPr>
              <w:t>易制爆危险化学品涉及环节代码</w:t>
            </w:r>
          </w:p>
        </w:tc>
        <w:tc>
          <w:tcPr>
            <w:tcW w:w="1698" w:type="dxa"/>
            <w:tcBorders>
              <w:top w:val="nil"/>
              <w:left w:val="nil"/>
              <w:bottom w:val="single" w:sz="4" w:space="0" w:color="auto"/>
              <w:right w:val="single" w:sz="4" w:space="0" w:color="auto"/>
            </w:tcBorders>
            <w:vAlign w:val="center"/>
          </w:tcPr>
          <w:p w:rsidR="008C4076" w:rsidRPr="007F51BC" w:rsidRDefault="001A4A8F" w:rsidP="008C4076">
            <w:pPr>
              <w:widowControl/>
              <w:spacing w:line="240" w:lineRule="auto"/>
              <w:jc w:val="left"/>
              <w:rPr>
                <w:rFonts w:ascii="宋体" w:hAnsi="宋体" w:cs="宋体"/>
                <w:i/>
                <w:iCs/>
                <w:color w:val="000000"/>
                <w:kern w:val="0"/>
                <w:sz w:val="18"/>
                <w:szCs w:val="18"/>
              </w:rPr>
            </w:pPr>
            <w:r w:rsidRPr="007F51BC">
              <w:rPr>
                <w:rFonts w:ascii="宋体" w:hAnsi="宋体" w:cs="宋体" w:hint="eastAsia"/>
                <w:i/>
                <w:iCs/>
                <w:color w:val="000000"/>
                <w:kern w:val="0"/>
                <w:sz w:val="18"/>
                <w:szCs w:val="18"/>
              </w:rPr>
              <w:t>DEY0001</w:t>
            </w:r>
          </w:p>
        </w:tc>
        <w:tc>
          <w:tcPr>
            <w:tcW w:w="1279" w:type="dxa"/>
            <w:tcBorders>
              <w:top w:val="nil"/>
              <w:left w:val="nil"/>
              <w:bottom w:val="single" w:sz="4" w:space="0" w:color="auto"/>
              <w:right w:val="single" w:sz="4" w:space="0" w:color="auto"/>
            </w:tcBorders>
            <w:vAlign w:val="center"/>
          </w:tcPr>
          <w:p w:rsidR="008C4076" w:rsidRPr="00F6655D" w:rsidRDefault="008C4076" w:rsidP="008C4076">
            <w:pPr>
              <w:widowControl/>
              <w:spacing w:line="240" w:lineRule="auto"/>
              <w:jc w:val="left"/>
              <w:rPr>
                <w:rFonts w:ascii="宋体" w:hAnsi="宋体" w:cs="宋体"/>
                <w:i/>
                <w:color w:val="000000"/>
                <w:kern w:val="0"/>
                <w:sz w:val="18"/>
                <w:szCs w:val="18"/>
              </w:rPr>
            </w:pPr>
          </w:p>
        </w:tc>
        <w:tc>
          <w:tcPr>
            <w:tcW w:w="1701" w:type="dxa"/>
            <w:tcBorders>
              <w:top w:val="nil"/>
              <w:left w:val="nil"/>
              <w:bottom w:val="single" w:sz="4" w:space="0" w:color="auto"/>
              <w:right w:val="single" w:sz="4" w:space="0" w:color="auto"/>
            </w:tcBorders>
            <w:vAlign w:val="center"/>
          </w:tcPr>
          <w:p w:rsidR="008C4076" w:rsidRPr="008944C0" w:rsidRDefault="001A4A8F" w:rsidP="00696161">
            <w:pPr>
              <w:widowControl/>
              <w:spacing w:line="240" w:lineRule="auto"/>
              <w:rPr>
                <w:rFonts w:ascii="宋体" w:hAnsi="宋体" w:cs="宋体"/>
                <w:color w:val="000000"/>
                <w:kern w:val="0"/>
                <w:sz w:val="18"/>
                <w:szCs w:val="18"/>
              </w:rPr>
            </w:pPr>
            <w:r w:rsidRPr="001A4A8F">
              <w:rPr>
                <w:rFonts w:ascii="宋体" w:hAnsi="宋体" w:cs="宋体"/>
                <w:color w:val="000000"/>
                <w:kern w:val="0"/>
                <w:sz w:val="18"/>
                <w:szCs w:val="18"/>
              </w:rPr>
              <w:t>YZBWXHXPSJHJDM</w:t>
            </w:r>
          </w:p>
        </w:tc>
        <w:tc>
          <w:tcPr>
            <w:tcW w:w="1134" w:type="dxa"/>
            <w:tcBorders>
              <w:top w:val="nil"/>
              <w:left w:val="nil"/>
              <w:bottom w:val="single" w:sz="4" w:space="0" w:color="auto"/>
              <w:right w:val="single" w:sz="4" w:space="0" w:color="auto"/>
            </w:tcBorders>
            <w:vAlign w:val="center"/>
          </w:tcPr>
          <w:p w:rsidR="008C4076" w:rsidRPr="008944C0" w:rsidRDefault="008C4076"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非空</w:t>
            </w:r>
          </w:p>
        </w:tc>
      </w:tr>
      <w:tr w:rsidR="00262A88" w:rsidTr="00F6655D">
        <w:trPr>
          <w:trHeight w:val="285"/>
        </w:trPr>
        <w:tc>
          <w:tcPr>
            <w:tcW w:w="640" w:type="dxa"/>
            <w:tcBorders>
              <w:top w:val="nil"/>
              <w:left w:val="single" w:sz="4" w:space="0" w:color="auto"/>
              <w:bottom w:val="single" w:sz="4" w:space="0" w:color="auto"/>
              <w:right w:val="single" w:sz="4" w:space="0" w:color="auto"/>
            </w:tcBorders>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5</w:t>
            </w:r>
          </w:p>
        </w:tc>
        <w:tc>
          <w:tcPr>
            <w:tcW w:w="1842" w:type="dxa"/>
            <w:tcBorders>
              <w:top w:val="nil"/>
              <w:left w:val="nil"/>
              <w:bottom w:val="single" w:sz="4" w:space="0" w:color="auto"/>
              <w:right w:val="single" w:sz="4" w:space="0" w:color="auto"/>
            </w:tcBorders>
            <w:vAlign w:val="center"/>
          </w:tcPr>
          <w:p w:rsidR="00262A88" w:rsidRPr="00262A88" w:rsidRDefault="00262A88" w:rsidP="008C4076">
            <w:pPr>
              <w:widowControl/>
              <w:spacing w:line="240" w:lineRule="auto"/>
              <w:jc w:val="left"/>
              <w:rPr>
                <w:rFonts w:ascii="宋体" w:hAnsi="宋体" w:cs="宋体"/>
                <w:kern w:val="0"/>
                <w:sz w:val="18"/>
                <w:szCs w:val="18"/>
              </w:rPr>
            </w:pPr>
            <w:r w:rsidRPr="00262A88">
              <w:rPr>
                <w:rFonts w:ascii="宋体" w:hAnsi="宋体" w:cs="宋体" w:hint="eastAsia"/>
                <w:kern w:val="0"/>
                <w:sz w:val="18"/>
                <w:szCs w:val="18"/>
              </w:rPr>
              <w:t>当前所在单位_法人和其他组织统一社会信用代码</w:t>
            </w:r>
          </w:p>
        </w:tc>
        <w:tc>
          <w:tcPr>
            <w:tcW w:w="1698" w:type="dxa"/>
            <w:tcBorders>
              <w:top w:val="nil"/>
              <w:left w:val="nil"/>
              <w:bottom w:val="single" w:sz="4" w:space="0" w:color="auto"/>
              <w:right w:val="single" w:sz="4" w:space="0" w:color="auto"/>
            </w:tcBorders>
            <w:vAlign w:val="center"/>
          </w:tcPr>
          <w:p w:rsidR="00262A88" w:rsidRPr="00262A88" w:rsidRDefault="00262A88" w:rsidP="008C4076">
            <w:pPr>
              <w:widowControl/>
              <w:spacing w:line="240" w:lineRule="auto"/>
              <w:jc w:val="left"/>
              <w:rPr>
                <w:rFonts w:ascii="宋体" w:hAnsi="宋体" w:cs="宋体"/>
                <w:iCs/>
                <w:kern w:val="0"/>
                <w:sz w:val="18"/>
                <w:szCs w:val="18"/>
              </w:rPr>
            </w:pPr>
            <w:r w:rsidRPr="00262A88">
              <w:rPr>
                <w:rFonts w:ascii="宋体" w:hAnsi="宋体"/>
                <w:sz w:val="18"/>
                <w:szCs w:val="18"/>
              </w:rPr>
              <w:t>DE00679</w:t>
            </w:r>
            <w:r w:rsidRPr="00262A88">
              <w:rPr>
                <w:rFonts w:hint="eastAsia"/>
                <w:sz w:val="18"/>
                <w:szCs w:val="18"/>
              </w:rPr>
              <w:t xml:space="preserve">  </w:t>
            </w:r>
          </w:p>
        </w:tc>
        <w:tc>
          <w:tcPr>
            <w:tcW w:w="1279" w:type="dxa"/>
            <w:tcBorders>
              <w:top w:val="nil"/>
              <w:left w:val="nil"/>
              <w:bottom w:val="single" w:sz="4" w:space="0" w:color="auto"/>
              <w:right w:val="single" w:sz="4" w:space="0" w:color="auto"/>
            </w:tcBorders>
            <w:vAlign w:val="center"/>
          </w:tcPr>
          <w:p w:rsidR="00262A88" w:rsidRPr="00F6655D" w:rsidRDefault="008D745A" w:rsidP="008C4076">
            <w:pPr>
              <w:widowControl/>
              <w:spacing w:line="240" w:lineRule="auto"/>
              <w:jc w:val="left"/>
              <w:rPr>
                <w:rFonts w:ascii="宋体" w:hAnsi="宋体" w:cs="宋体"/>
                <w:i/>
                <w:color w:val="FF0000"/>
                <w:kern w:val="0"/>
                <w:sz w:val="18"/>
                <w:szCs w:val="18"/>
              </w:rPr>
            </w:pPr>
            <w:r>
              <w:rPr>
                <w:rFonts w:ascii="宋体" w:hAnsi="宋体" w:cs="宋体"/>
                <w:i/>
                <w:color w:val="000000"/>
                <w:kern w:val="0"/>
                <w:sz w:val="18"/>
                <w:szCs w:val="18"/>
              </w:rPr>
              <w:t>DQR0028</w:t>
            </w:r>
          </w:p>
        </w:tc>
        <w:tc>
          <w:tcPr>
            <w:tcW w:w="1701" w:type="dxa"/>
            <w:tcBorders>
              <w:top w:val="nil"/>
              <w:left w:val="nil"/>
              <w:bottom w:val="single" w:sz="4" w:space="0" w:color="auto"/>
              <w:right w:val="single" w:sz="4" w:space="0" w:color="auto"/>
            </w:tcBorders>
          </w:tcPr>
          <w:p w:rsidR="00262A88" w:rsidRPr="00F6655D" w:rsidRDefault="00262A88" w:rsidP="00F6655D">
            <w:pPr>
              <w:spacing w:line="276" w:lineRule="auto"/>
              <w:rPr>
                <w:rFonts w:ascii="黑体" w:eastAsia="黑体" w:hAnsi="黑体" w:cs="黑体"/>
              </w:rPr>
            </w:pPr>
            <w:r>
              <w:rPr>
                <w:rFonts w:ascii="宋体" w:hAnsi="宋体" w:cs="宋体" w:hint="eastAsia"/>
                <w:color w:val="000000"/>
                <w:kern w:val="0"/>
                <w:sz w:val="18"/>
                <w:szCs w:val="18"/>
              </w:rPr>
              <w:t>DQSZDW_</w:t>
            </w:r>
            <w:r w:rsidRPr="00FD7BCD">
              <w:rPr>
                <w:rFonts w:ascii="宋体" w:hAnsi="宋体" w:cs="宋体" w:hint="eastAsia"/>
                <w:color w:val="FF0000"/>
                <w:kern w:val="0"/>
                <w:sz w:val="18"/>
                <w:szCs w:val="18"/>
              </w:rPr>
              <w:t xml:space="preserve"> </w:t>
            </w:r>
            <w:r w:rsidRPr="00262A88">
              <w:rPr>
                <w:rFonts w:ascii="宋体" w:hAnsi="宋体" w:cs="宋体" w:hint="eastAsia"/>
                <w:kern w:val="0"/>
                <w:sz w:val="18"/>
                <w:szCs w:val="18"/>
              </w:rPr>
              <w:t>FRHQTZZ</w:t>
            </w:r>
            <w:r w:rsidRPr="00262A88">
              <w:rPr>
                <w:rFonts w:ascii="宋体" w:hAnsi="宋体" w:cs="宋体"/>
                <w:kern w:val="0"/>
                <w:sz w:val="18"/>
                <w:szCs w:val="18"/>
              </w:rPr>
              <w:t>TYSHXYDM</w:t>
            </w:r>
          </w:p>
        </w:tc>
        <w:tc>
          <w:tcPr>
            <w:tcW w:w="1134" w:type="dxa"/>
            <w:tcBorders>
              <w:top w:val="nil"/>
              <w:left w:val="nil"/>
              <w:bottom w:val="single" w:sz="4" w:space="0" w:color="auto"/>
              <w:right w:val="single" w:sz="4" w:space="0" w:color="auto"/>
            </w:tcBorders>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262A88" w:rsidTr="00F6655D">
        <w:trPr>
          <w:trHeight w:val="285"/>
        </w:trPr>
        <w:tc>
          <w:tcPr>
            <w:tcW w:w="640" w:type="dxa"/>
            <w:tcBorders>
              <w:top w:val="nil"/>
              <w:left w:val="single" w:sz="4" w:space="0" w:color="auto"/>
              <w:bottom w:val="single" w:sz="4" w:space="0" w:color="auto"/>
              <w:right w:val="single" w:sz="4" w:space="0" w:color="auto"/>
            </w:tcBorders>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6</w:t>
            </w:r>
          </w:p>
        </w:tc>
        <w:tc>
          <w:tcPr>
            <w:tcW w:w="1842" w:type="dxa"/>
            <w:tcBorders>
              <w:top w:val="nil"/>
              <w:left w:val="nil"/>
              <w:bottom w:val="single" w:sz="4" w:space="0" w:color="auto"/>
              <w:right w:val="single" w:sz="4" w:space="0" w:color="auto"/>
            </w:tcBorders>
            <w:vAlign w:val="center"/>
          </w:tcPr>
          <w:p w:rsidR="00262A88" w:rsidRPr="00696161" w:rsidRDefault="00262A88" w:rsidP="008C4076">
            <w:pPr>
              <w:widowControl/>
              <w:spacing w:line="240" w:lineRule="auto"/>
              <w:jc w:val="left"/>
              <w:rPr>
                <w:rFonts w:ascii="宋体" w:hAnsi="宋体" w:cs="宋体"/>
                <w:kern w:val="0"/>
                <w:sz w:val="18"/>
                <w:szCs w:val="18"/>
              </w:rPr>
            </w:pPr>
            <w:r w:rsidRPr="00696161">
              <w:rPr>
                <w:rFonts w:ascii="宋体" w:hAnsi="宋体" w:cs="宋体" w:hint="eastAsia"/>
                <w:kern w:val="0"/>
                <w:sz w:val="18"/>
                <w:szCs w:val="18"/>
              </w:rPr>
              <w:t>登记人_姓名</w:t>
            </w:r>
          </w:p>
        </w:tc>
        <w:tc>
          <w:tcPr>
            <w:tcW w:w="1698" w:type="dxa"/>
            <w:tcBorders>
              <w:top w:val="nil"/>
              <w:left w:val="nil"/>
              <w:bottom w:val="single" w:sz="4" w:space="0" w:color="auto"/>
              <w:right w:val="single" w:sz="4" w:space="0" w:color="auto"/>
            </w:tcBorders>
            <w:vAlign w:val="center"/>
          </w:tcPr>
          <w:p w:rsidR="00262A88" w:rsidRPr="008944C0" w:rsidRDefault="00262A88" w:rsidP="008C4076">
            <w:pPr>
              <w:widowControl/>
              <w:spacing w:line="240" w:lineRule="auto"/>
              <w:jc w:val="left"/>
              <w:rPr>
                <w:rFonts w:ascii="宋体" w:hAnsi="宋体" w:cs="宋体"/>
                <w:iCs/>
                <w:color w:val="000000"/>
                <w:kern w:val="0"/>
                <w:sz w:val="18"/>
                <w:szCs w:val="18"/>
              </w:rPr>
            </w:pPr>
            <w:r w:rsidRPr="008944C0">
              <w:rPr>
                <w:rFonts w:ascii="宋体" w:hAnsi="宋体" w:cs="宋体" w:hint="eastAsia"/>
                <w:iCs/>
                <w:color w:val="000000"/>
                <w:kern w:val="0"/>
                <w:sz w:val="18"/>
                <w:szCs w:val="18"/>
              </w:rPr>
              <w:t>DE00002</w:t>
            </w:r>
          </w:p>
        </w:tc>
        <w:tc>
          <w:tcPr>
            <w:tcW w:w="1279" w:type="dxa"/>
            <w:tcBorders>
              <w:top w:val="nil"/>
              <w:left w:val="nil"/>
              <w:bottom w:val="single" w:sz="4" w:space="0" w:color="auto"/>
              <w:right w:val="single" w:sz="4" w:space="0" w:color="auto"/>
            </w:tcBorders>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sidRPr="008944C0">
              <w:rPr>
                <w:rFonts w:ascii="宋体" w:hAnsi="宋体" w:cs="宋体"/>
                <w:color w:val="000000"/>
                <w:kern w:val="0"/>
                <w:sz w:val="18"/>
                <w:szCs w:val="18"/>
              </w:rPr>
              <w:t>DQ00075</w:t>
            </w:r>
          </w:p>
        </w:tc>
        <w:tc>
          <w:tcPr>
            <w:tcW w:w="1701" w:type="dxa"/>
            <w:tcBorders>
              <w:top w:val="nil"/>
              <w:left w:val="nil"/>
              <w:bottom w:val="single" w:sz="4" w:space="0" w:color="auto"/>
              <w:right w:val="single" w:sz="4" w:space="0" w:color="auto"/>
            </w:tcBorders>
            <w:vAlign w:val="center"/>
          </w:tcPr>
          <w:p w:rsidR="00262A88" w:rsidRPr="008944C0" w:rsidRDefault="00262A88" w:rsidP="00696161">
            <w:pPr>
              <w:widowControl/>
              <w:spacing w:line="240" w:lineRule="auto"/>
              <w:rPr>
                <w:rFonts w:ascii="宋体" w:hAnsi="宋体" w:cs="宋体"/>
                <w:color w:val="000000"/>
                <w:kern w:val="0"/>
                <w:sz w:val="18"/>
                <w:szCs w:val="18"/>
              </w:rPr>
            </w:pPr>
            <w:r w:rsidRPr="008944C0">
              <w:rPr>
                <w:rFonts w:ascii="宋体" w:hAnsi="宋体" w:cs="宋体" w:hint="eastAsia"/>
                <w:color w:val="000000"/>
                <w:kern w:val="0"/>
                <w:sz w:val="18"/>
                <w:szCs w:val="18"/>
              </w:rPr>
              <w:t>DJR_XM</w:t>
            </w:r>
          </w:p>
        </w:tc>
        <w:tc>
          <w:tcPr>
            <w:tcW w:w="1134" w:type="dxa"/>
            <w:tcBorders>
              <w:top w:val="nil"/>
              <w:left w:val="nil"/>
              <w:bottom w:val="single" w:sz="4" w:space="0" w:color="auto"/>
              <w:right w:val="single" w:sz="4" w:space="0" w:color="auto"/>
            </w:tcBorders>
            <w:vAlign w:val="center"/>
          </w:tcPr>
          <w:p w:rsidR="00262A88" w:rsidRPr="008944C0" w:rsidRDefault="00FA4AA2"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262A88" w:rsidTr="00F6655D">
        <w:trPr>
          <w:trHeight w:val="285"/>
        </w:trPr>
        <w:tc>
          <w:tcPr>
            <w:tcW w:w="640" w:type="dxa"/>
            <w:tcBorders>
              <w:top w:val="nil"/>
              <w:left w:val="single" w:sz="4" w:space="0" w:color="auto"/>
              <w:bottom w:val="single" w:sz="4" w:space="0" w:color="auto"/>
              <w:right w:val="single" w:sz="4" w:space="0" w:color="auto"/>
            </w:tcBorders>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7</w:t>
            </w:r>
          </w:p>
        </w:tc>
        <w:tc>
          <w:tcPr>
            <w:tcW w:w="1842" w:type="dxa"/>
            <w:tcBorders>
              <w:top w:val="nil"/>
              <w:left w:val="nil"/>
              <w:bottom w:val="single" w:sz="4" w:space="0" w:color="auto"/>
              <w:right w:val="single" w:sz="4" w:space="0" w:color="auto"/>
            </w:tcBorders>
            <w:vAlign w:val="center"/>
          </w:tcPr>
          <w:p w:rsidR="00262A88" w:rsidRPr="00696161" w:rsidRDefault="00262A88" w:rsidP="008C4076">
            <w:pPr>
              <w:widowControl/>
              <w:spacing w:line="240" w:lineRule="auto"/>
              <w:jc w:val="left"/>
              <w:rPr>
                <w:rFonts w:ascii="宋体" w:hAnsi="宋体" w:cs="宋体"/>
                <w:kern w:val="0"/>
                <w:sz w:val="18"/>
                <w:szCs w:val="18"/>
              </w:rPr>
            </w:pPr>
            <w:r w:rsidRPr="00696161">
              <w:rPr>
                <w:rFonts w:ascii="宋体" w:hAnsi="宋体" w:cs="宋体" w:hint="eastAsia"/>
                <w:kern w:val="0"/>
                <w:sz w:val="18"/>
                <w:szCs w:val="18"/>
              </w:rPr>
              <w:t>登记时间</w:t>
            </w:r>
          </w:p>
        </w:tc>
        <w:tc>
          <w:tcPr>
            <w:tcW w:w="1698" w:type="dxa"/>
            <w:tcBorders>
              <w:top w:val="nil"/>
              <w:left w:val="nil"/>
              <w:bottom w:val="single" w:sz="4" w:space="0" w:color="auto"/>
              <w:right w:val="single" w:sz="4" w:space="0" w:color="auto"/>
            </w:tcBorders>
            <w:vAlign w:val="center"/>
          </w:tcPr>
          <w:p w:rsidR="00262A88" w:rsidRPr="008944C0" w:rsidRDefault="00262A88" w:rsidP="008C4076">
            <w:pPr>
              <w:widowControl/>
              <w:spacing w:line="240" w:lineRule="auto"/>
              <w:jc w:val="left"/>
              <w:rPr>
                <w:rFonts w:ascii="宋体" w:hAnsi="宋体" w:cs="宋体"/>
                <w:iCs/>
                <w:color w:val="000000"/>
                <w:kern w:val="0"/>
                <w:sz w:val="18"/>
                <w:szCs w:val="18"/>
              </w:rPr>
            </w:pPr>
            <w:r w:rsidRPr="008944C0">
              <w:rPr>
                <w:rFonts w:ascii="宋体" w:hAnsi="宋体" w:cs="宋体" w:hint="eastAsia"/>
                <w:iCs/>
                <w:color w:val="000000"/>
                <w:kern w:val="0"/>
                <w:sz w:val="18"/>
                <w:szCs w:val="18"/>
              </w:rPr>
              <w:t>DE00524</w:t>
            </w:r>
          </w:p>
        </w:tc>
        <w:tc>
          <w:tcPr>
            <w:tcW w:w="1279" w:type="dxa"/>
            <w:tcBorders>
              <w:top w:val="nil"/>
              <w:left w:val="nil"/>
              <w:bottom w:val="single" w:sz="4" w:space="0" w:color="auto"/>
              <w:right w:val="single" w:sz="4" w:space="0" w:color="auto"/>
            </w:tcBorders>
            <w:vAlign w:val="center"/>
          </w:tcPr>
          <w:p w:rsidR="00262A88" w:rsidRPr="008944C0" w:rsidRDefault="00262A88" w:rsidP="008C4076">
            <w:pPr>
              <w:widowControl/>
              <w:spacing w:line="240" w:lineRule="auto"/>
              <w:jc w:val="left"/>
              <w:rPr>
                <w:rFonts w:ascii="宋体" w:hAnsi="宋体" w:cs="宋体"/>
                <w:color w:val="000000"/>
                <w:kern w:val="0"/>
                <w:sz w:val="18"/>
                <w:szCs w:val="18"/>
              </w:rPr>
            </w:pPr>
          </w:p>
        </w:tc>
        <w:tc>
          <w:tcPr>
            <w:tcW w:w="1701" w:type="dxa"/>
            <w:tcBorders>
              <w:top w:val="nil"/>
              <w:left w:val="nil"/>
              <w:bottom w:val="single" w:sz="4" w:space="0" w:color="auto"/>
              <w:right w:val="single" w:sz="4" w:space="0" w:color="auto"/>
            </w:tcBorders>
            <w:vAlign w:val="center"/>
          </w:tcPr>
          <w:p w:rsidR="00262A88" w:rsidRPr="008944C0" w:rsidRDefault="00262A88" w:rsidP="00696161">
            <w:pPr>
              <w:widowControl/>
              <w:spacing w:line="240" w:lineRule="auto"/>
              <w:rPr>
                <w:rFonts w:ascii="宋体" w:hAnsi="宋体" w:cs="宋体"/>
                <w:color w:val="000000"/>
                <w:kern w:val="0"/>
                <w:sz w:val="18"/>
                <w:szCs w:val="18"/>
              </w:rPr>
            </w:pPr>
            <w:r w:rsidRPr="008944C0">
              <w:rPr>
                <w:rFonts w:ascii="宋体" w:hAnsi="宋体" w:cs="宋体" w:hint="eastAsia"/>
                <w:color w:val="000000"/>
                <w:kern w:val="0"/>
                <w:sz w:val="18"/>
                <w:szCs w:val="18"/>
              </w:rPr>
              <w:t>DJSJ</w:t>
            </w:r>
          </w:p>
        </w:tc>
        <w:tc>
          <w:tcPr>
            <w:tcW w:w="1134" w:type="dxa"/>
            <w:tcBorders>
              <w:top w:val="nil"/>
              <w:left w:val="nil"/>
              <w:bottom w:val="single" w:sz="4" w:space="0" w:color="auto"/>
              <w:right w:val="single" w:sz="4" w:space="0" w:color="auto"/>
            </w:tcBorders>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262A88" w:rsidTr="00F6655D">
        <w:trPr>
          <w:trHeight w:val="285"/>
        </w:trPr>
        <w:tc>
          <w:tcPr>
            <w:tcW w:w="640" w:type="dxa"/>
            <w:tcBorders>
              <w:top w:val="single" w:sz="4" w:space="0" w:color="auto"/>
              <w:left w:val="single" w:sz="4" w:space="0" w:color="auto"/>
              <w:bottom w:val="single" w:sz="4" w:space="0" w:color="auto"/>
              <w:right w:val="single" w:sz="4" w:space="0" w:color="auto"/>
            </w:tcBorders>
            <w:shd w:val="clear" w:color="000000" w:fill="FFFFFF"/>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8</w:t>
            </w:r>
          </w:p>
        </w:tc>
        <w:tc>
          <w:tcPr>
            <w:tcW w:w="1842" w:type="dxa"/>
            <w:tcBorders>
              <w:top w:val="single" w:sz="4" w:space="0" w:color="auto"/>
              <w:left w:val="nil"/>
              <w:bottom w:val="single" w:sz="4" w:space="0" w:color="auto"/>
              <w:right w:val="single" w:sz="4" w:space="0" w:color="auto"/>
            </w:tcBorders>
            <w:shd w:val="clear" w:color="000000" w:fill="FFFFFF"/>
            <w:vAlign w:val="center"/>
          </w:tcPr>
          <w:p w:rsidR="00262A88" w:rsidRPr="00696161" w:rsidRDefault="00262A88" w:rsidP="008C4076">
            <w:pPr>
              <w:widowControl/>
              <w:spacing w:line="240" w:lineRule="auto"/>
              <w:jc w:val="left"/>
              <w:rPr>
                <w:rFonts w:ascii="宋体" w:hAnsi="宋体" w:cs="宋体"/>
                <w:kern w:val="0"/>
                <w:sz w:val="18"/>
                <w:szCs w:val="18"/>
              </w:rPr>
            </w:pPr>
            <w:r w:rsidRPr="00696161">
              <w:rPr>
                <w:rFonts w:ascii="宋体" w:hAnsi="宋体" w:cs="宋体"/>
                <w:kern w:val="0"/>
                <w:sz w:val="18"/>
                <w:szCs w:val="18"/>
              </w:rPr>
              <w:t>数据归属单位代码</w:t>
            </w:r>
          </w:p>
        </w:tc>
        <w:tc>
          <w:tcPr>
            <w:tcW w:w="1698" w:type="dxa"/>
            <w:tcBorders>
              <w:top w:val="single" w:sz="4" w:space="0" w:color="auto"/>
              <w:left w:val="nil"/>
              <w:bottom w:val="single" w:sz="4" w:space="0" w:color="auto"/>
              <w:right w:val="single" w:sz="4" w:space="0" w:color="auto"/>
            </w:tcBorders>
            <w:shd w:val="clear" w:color="000000" w:fill="FFFFFF"/>
            <w:vAlign w:val="center"/>
          </w:tcPr>
          <w:p w:rsidR="00262A88" w:rsidRPr="008944C0" w:rsidRDefault="00262A88" w:rsidP="008C4076">
            <w:pPr>
              <w:widowControl/>
              <w:spacing w:line="240" w:lineRule="auto"/>
              <w:jc w:val="left"/>
              <w:rPr>
                <w:rFonts w:ascii="宋体" w:hAnsi="宋体" w:cs="宋体"/>
                <w:iCs/>
                <w:color w:val="000000"/>
                <w:kern w:val="0"/>
                <w:sz w:val="18"/>
                <w:szCs w:val="18"/>
              </w:rPr>
            </w:pPr>
            <w:r w:rsidRPr="008944C0">
              <w:rPr>
                <w:rFonts w:ascii="宋体" w:hAnsi="宋体" w:cs="宋体"/>
                <w:iCs/>
                <w:color w:val="000000"/>
                <w:kern w:val="0"/>
                <w:sz w:val="18"/>
                <w:szCs w:val="18"/>
              </w:rPr>
              <w:t>DE</w:t>
            </w:r>
            <w:r w:rsidRPr="008944C0">
              <w:rPr>
                <w:rFonts w:ascii="宋体" w:hAnsi="宋体" w:cs="宋体" w:hint="eastAsia"/>
                <w:iCs/>
                <w:color w:val="000000"/>
                <w:kern w:val="0"/>
                <w:sz w:val="18"/>
                <w:szCs w:val="18"/>
              </w:rPr>
              <w:t>00630</w:t>
            </w:r>
          </w:p>
        </w:tc>
        <w:tc>
          <w:tcPr>
            <w:tcW w:w="1279" w:type="dxa"/>
            <w:tcBorders>
              <w:top w:val="single" w:sz="4" w:space="0" w:color="auto"/>
              <w:left w:val="nil"/>
              <w:bottom w:val="single" w:sz="4" w:space="0" w:color="auto"/>
              <w:right w:val="single" w:sz="4" w:space="0" w:color="auto"/>
            </w:tcBorders>
            <w:shd w:val="clear" w:color="000000" w:fill="FFFFFF"/>
            <w:vAlign w:val="center"/>
          </w:tcPr>
          <w:p w:rsidR="00262A88" w:rsidRPr="008944C0" w:rsidRDefault="00262A88" w:rsidP="00F6655D">
            <w:pPr>
              <w:widowControl/>
              <w:spacing w:line="240" w:lineRule="auto"/>
              <w:rPr>
                <w:rFonts w:ascii="宋体" w:hAnsi="宋体" w:cs="宋体"/>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000000" w:fill="FFFFFF"/>
            <w:vAlign w:val="center"/>
          </w:tcPr>
          <w:p w:rsidR="00262A88" w:rsidRPr="008944C0" w:rsidRDefault="00262A88" w:rsidP="00696161">
            <w:pPr>
              <w:widowControl/>
              <w:spacing w:line="240" w:lineRule="auto"/>
              <w:rPr>
                <w:rFonts w:ascii="宋体" w:hAnsi="宋体" w:cs="宋体"/>
                <w:color w:val="000000"/>
                <w:kern w:val="0"/>
                <w:sz w:val="18"/>
                <w:szCs w:val="18"/>
              </w:rPr>
            </w:pPr>
            <w:r w:rsidRPr="008944C0">
              <w:rPr>
                <w:rFonts w:ascii="宋体" w:hAnsi="宋体" w:cs="宋体" w:hint="eastAsia"/>
                <w:color w:val="000000"/>
                <w:kern w:val="0"/>
                <w:sz w:val="18"/>
                <w:szCs w:val="18"/>
              </w:rPr>
              <w:t>SJGSDWDM</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r w:rsidR="00262A88" w:rsidTr="00F6655D">
        <w:trPr>
          <w:trHeight w:val="285"/>
        </w:trPr>
        <w:tc>
          <w:tcPr>
            <w:tcW w:w="640" w:type="dxa"/>
            <w:tcBorders>
              <w:top w:val="single" w:sz="4" w:space="0" w:color="auto"/>
              <w:left w:val="single" w:sz="4" w:space="0" w:color="auto"/>
              <w:bottom w:val="single" w:sz="4" w:space="0" w:color="auto"/>
              <w:right w:val="single" w:sz="4" w:space="0" w:color="auto"/>
            </w:tcBorders>
            <w:shd w:val="clear" w:color="000000" w:fill="FFFFFF"/>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9</w:t>
            </w:r>
          </w:p>
        </w:tc>
        <w:tc>
          <w:tcPr>
            <w:tcW w:w="1842" w:type="dxa"/>
            <w:tcBorders>
              <w:top w:val="single" w:sz="4" w:space="0" w:color="auto"/>
              <w:left w:val="nil"/>
              <w:bottom w:val="single" w:sz="4" w:space="0" w:color="auto"/>
              <w:right w:val="single" w:sz="4" w:space="0" w:color="auto"/>
            </w:tcBorders>
            <w:shd w:val="clear" w:color="000000" w:fill="FFFFFF"/>
            <w:vAlign w:val="center"/>
          </w:tcPr>
          <w:p w:rsidR="00262A88" w:rsidRPr="00696161" w:rsidRDefault="00262A88" w:rsidP="008C4076">
            <w:pPr>
              <w:widowControl/>
              <w:spacing w:line="240" w:lineRule="auto"/>
              <w:jc w:val="left"/>
              <w:rPr>
                <w:rFonts w:ascii="宋体" w:hAnsi="宋体" w:cs="宋体"/>
                <w:kern w:val="0"/>
                <w:sz w:val="18"/>
                <w:szCs w:val="18"/>
              </w:rPr>
            </w:pPr>
            <w:r w:rsidRPr="00696161">
              <w:rPr>
                <w:rFonts w:ascii="宋体" w:hAnsi="宋体" w:cs="宋体" w:hint="eastAsia"/>
                <w:kern w:val="0"/>
                <w:sz w:val="18"/>
                <w:szCs w:val="18"/>
              </w:rPr>
              <w:t>数据归属单位名称</w:t>
            </w:r>
          </w:p>
        </w:tc>
        <w:tc>
          <w:tcPr>
            <w:tcW w:w="1698" w:type="dxa"/>
            <w:tcBorders>
              <w:top w:val="single" w:sz="4" w:space="0" w:color="auto"/>
              <w:left w:val="nil"/>
              <w:bottom w:val="single" w:sz="4" w:space="0" w:color="auto"/>
              <w:right w:val="single" w:sz="4" w:space="0" w:color="auto"/>
            </w:tcBorders>
            <w:shd w:val="clear" w:color="000000" w:fill="FFFFFF"/>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DE00632</w:t>
            </w:r>
          </w:p>
        </w:tc>
        <w:tc>
          <w:tcPr>
            <w:tcW w:w="1279" w:type="dxa"/>
            <w:tcBorders>
              <w:top w:val="single" w:sz="4" w:space="0" w:color="auto"/>
              <w:left w:val="nil"/>
              <w:bottom w:val="single" w:sz="4" w:space="0" w:color="auto"/>
              <w:right w:val="single" w:sz="4" w:space="0" w:color="auto"/>
            </w:tcBorders>
            <w:shd w:val="clear" w:color="000000" w:fill="FFFFFF"/>
            <w:vAlign w:val="center"/>
          </w:tcPr>
          <w:p w:rsidR="00262A88" w:rsidRPr="008944C0" w:rsidRDefault="00262A88" w:rsidP="008C4076">
            <w:pPr>
              <w:widowControl/>
              <w:spacing w:line="240" w:lineRule="auto"/>
              <w:jc w:val="left"/>
              <w:rPr>
                <w:rFonts w:ascii="宋体" w:hAnsi="宋体" w:cs="宋体"/>
                <w:color w:val="000000"/>
                <w:kern w:val="0"/>
                <w:sz w:val="18"/>
                <w:szCs w:val="18"/>
              </w:rPr>
            </w:pPr>
          </w:p>
        </w:tc>
        <w:tc>
          <w:tcPr>
            <w:tcW w:w="1701" w:type="dxa"/>
            <w:tcBorders>
              <w:top w:val="single" w:sz="4" w:space="0" w:color="auto"/>
              <w:left w:val="nil"/>
              <w:bottom w:val="single" w:sz="4" w:space="0" w:color="auto"/>
              <w:right w:val="single" w:sz="4" w:space="0" w:color="auto"/>
            </w:tcBorders>
            <w:shd w:val="clear" w:color="000000" w:fill="FFFFFF"/>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SJGSDWMC</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262A88" w:rsidRPr="008944C0" w:rsidRDefault="00262A88" w:rsidP="008C4076">
            <w:pPr>
              <w:widowControl/>
              <w:spacing w:line="240" w:lineRule="auto"/>
              <w:jc w:val="left"/>
              <w:rPr>
                <w:rFonts w:ascii="宋体" w:hAnsi="宋体" w:cs="宋体"/>
                <w:color w:val="000000"/>
                <w:kern w:val="0"/>
                <w:sz w:val="18"/>
                <w:szCs w:val="18"/>
              </w:rPr>
            </w:pPr>
            <w:r w:rsidRPr="008944C0">
              <w:rPr>
                <w:rFonts w:ascii="宋体" w:hAnsi="宋体" w:cs="宋体" w:hint="eastAsia"/>
                <w:color w:val="000000"/>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w:t>
      </w:r>
      <w:bookmarkEnd w:id="57"/>
      <w:r w:rsidR="00696161">
        <w:rPr>
          <w:rFonts w:ascii="黑体" w:eastAsia="黑体" w:hAnsi="黑体" w:cs="黑体" w:hint="eastAsia"/>
          <w:color w:val="000000" w:themeColor="text1"/>
        </w:rPr>
        <w:t>2</w:t>
      </w:r>
      <w:r w:rsidR="00150E37">
        <w:rPr>
          <w:rFonts w:ascii="黑体" w:eastAsia="黑体" w:hAnsi="黑体" w:cs="黑体" w:hint="eastAsia"/>
          <w:color w:val="000000" w:themeColor="text1"/>
        </w:rPr>
        <w:t>4</w:t>
      </w:r>
      <w:r>
        <w:rPr>
          <w:rFonts w:ascii="黑体" w:eastAsia="黑体" w:hAnsi="黑体" w:cs="黑体"/>
          <w:color w:val="000000" w:themeColor="text1"/>
        </w:rPr>
        <w:t xml:space="preserve">  </w:t>
      </w:r>
      <w:r>
        <w:rPr>
          <w:rFonts w:ascii="黑体" w:eastAsia="黑体" w:hAnsi="黑体" w:cs="黑体" w:hint="eastAsia"/>
          <w:color w:val="000000" w:themeColor="text1"/>
        </w:rPr>
        <w:t>标识分配信息</w:t>
      </w:r>
    </w:p>
    <w:p w:rsidR="008C4076" w:rsidRDefault="008C4076" w:rsidP="008C4076">
      <w:pPr>
        <w:ind w:firstLineChars="200" w:firstLine="420"/>
        <w:rPr>
          <w:rFonts w:cs="Times New Roman"/>
          <w:color w:val="000000" w:themeColor="text1"/>
        </w:rPr>
      </w:pPr>
      <w:r>
        <w:rPr>
          <w:rFonts w:cs="宋体" w:hint="eastAsia"/>
          <w:color w:val="000000" w:themeColor="text1"/>
        </w:rPr>
        <w:t>标识分配信息数据项</w:t>
      </w:r>
      <w:r>
        <w:rPr>
          <w:rFonts w:asciiTheme="minorEastAsia" w:eastAsiaTheme="minorEastAsia" w:hAnsiTheme="minorEastAsia" w:cs="宋体" w:hint="eastAsia"/>
          <w:color w:val="000000" w:themeColor="text1"/>
        </w:rPr>
        <w:t>见表</w:t>
      </w:r>
      <w:r w:rsidR="00696161">
        <w:rPr>
          <w:rFonts w:asciiTheme="minorEastAsia" w:eastAsiaTheme="minorEastAsia" w:hAnsiTheme="minorEastAsia" w:hint="eastAsia"/>
          <w:color w:val="000000" w:themeColor="text1"/>
        </w:rPr>
        <w:t>2</w:t>
      </w:r>
      <w:r w:rsidR="00150E37">
        <w:rPr>
          <w:rFonts w:asciiTheme="minorEastAsia" w:eastAsiaTheme="minorEastAsia" w:hAnsiTheme="minorEastAsia" w:hint="eastAsia"/>
          <w:color w:val="000000" w:themeColor="text1"/>
        </w:rPr>
        <w:t>5</w:t>
      </w:r>
      <w:r>
        <w:rPr>
          <w:rFonts w:cs="宋体" w:hint="eastAsia"/>
          <w:color w:val="000000" w:themeColor="text1"/>
        </w:rPr>
        <w:t>。</w:t>
      </w:r>
    </w:p>
    <w:p w:rsidR="008C4076" w:rsidRPr="00BB3298" w:rsidRDefault="008C4076" w:rsidP="008C4076">
      <w:pPr>
        <w:spacing w:line="480" w:lineRule="auto"/>
        <w:jc w:val="center"/>
        <w:rPr>
          <w:rFonts w:ascii="黑体" w:eastAsia="黑体" w:hAnsi="黑体" w:cs="黑体"/>
          <w:color w:val="000000" w:themeColor="text1"/>
        </w:rPr>
      </w:pPr>
      <w:r>
        <w:rPr>
          <w:rFonts w:ascii="黑体" w:eastAsia="黑体" w:hAnsi="黑体" w:cs="黑体" w:hint="eastAsia"/>
          <w:color w:val="000000" w:themeColor="text1"/>
        </w:rPr>
        <w:t>表</w:t>
      </w:r>
      <w:r w:rsidR="00696161">
        <w:rPr>
          <w:rFonts w:ascii="黑体" w:eastAsia="黑体" w:hAnsi="黑体" w:cs="黑体" w:hint="eastAsia"/>
          <w:color w:val="000000" w:themeColor="text1"/>
        </w:rPr>
        <w:t>2</w:t>
      </w:r>
      <w:r w:rsidR="00150E37">
        <w:rPr>
          <w:rFonts w:ascii="黑体" w:eastAsia="黑体" w:hAnsi="黑体" w:cs="黑体" w:hint="eastAsia"/>
          <w:color w:val="000000" w:themeColor="text1"/>
        </w:rPr>
        <w:t>5</w:t>
      </w:r>
      <w:r>
        <w:rPr>
          <w:rFonts w:ascii="黑体" w:eastAsia="黑体" w:hAnsi="黑体" w:cs="黑体"/>
          <w:color w:val="000000" w:themeColor="text1"/>
        </w:rPr>
        <w:t xml:space="preserve"> </w:t>
      </w:r>
      <w:r>
        <w:rPr>
          <w:rFonts w:ascii="黑体" w:eastAsia="黑体" w:hAnsi="黑体" w:cs="黑体" w:hint="eastAsia"/>
          <w:color w:val="000000" w:themeColor="text1"/>
        </w:rPr>
        <w:t>标识分配信息数据项</w:t>
      </w:r>
    </w:p>
    <w:tbl>
      <w:tblPr>
        <w:tblW w:w="8294" w:type="dxa"/>
        <w:tblInd w:w="-106" w:type="dxa"/>
        <w:tblLayout w:type="fixed"/>
        <w:tblLook w:val="04A0" w:firstRow="1" w:lastRow="0" w:firstColumn="1" w:lastColumn="0" w:noHBand="0" w:noVBand="1"/>
      </w:tblPr>
      <w:tblGrid>
        <w:gridCol w:w="640"/>
        <w:gridCol w:w="1842"/>
        <w:gridCol w:w="1698"/>
        <w:gridCol w:w="1704"/>
        <w:gridCol w:w="1418"/>
        <w:gridCol w:w="992"/>
      </w:tblGrid>
      <w:tr w:rsidR="008C4076" w:rsidTr="00F6655D">
        <w:trPr>
          <w:trHeight w:val="402"/>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1842"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698"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04"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418"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992" w:type="dxa"/>
            <w:tcBorders>
              <w:top w:val="single" w:sz="4" w:space="0" w:color="auto"/>
              <w:left w:val="nil"/>
              <w:bottom w:val="single" w:sz="4" w:space="0" w:color="auto"/>
              <w:right w:val="single" w:sz="4" w:space="0" w:color="auto"/>
            </w:tcBorders>
            <w:vAlign w:val="center"/>
          </w:tcPr>
          <w:p w:rsidR="008C4076" w:rsidRDefault="008C4076" w:rsidP="00FC6373">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F6655D">
        <w:trPr>
          <w:trHeight w:val="285"/>
        </w:trPr>
        <w:tc>
          <w:tcPr>
            <w:tcW w:w="640"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184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易制爆标识编码</w:t>
            </w:r>
          </w:p>
        </w:tc>
        <w:tc>
          <w:tcPr>
            <w:tcW w:w="1698"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i/>
                <w:iCs/>
                <w:color w:val="000000" w:themeColor="text1"/>
                <w:kern w:val="0"/>
                <w:sz w:val="18"/>
                <w:szCs w:val="18"/>
              </w:rPr>
            </w:pPr>
            <w:r>
              <w:rPr>
                <w:rFonts w:ascii="宋体" w:hAnsi="宋体" w:cs="宋体"/>
                <w:i/>
                <w:iCs/>
                <w:color w:val="000000" w:themeColor="text1"/>
                <w:kern w:val="0"/>
                <w:sz w:val="18"/>
                <w:szCs w:val="18"/>
              </w:rPr>
              <w:t>DEY0024</w:t>
            </w:r>
          </w:p>
        </w:tc>
        <w:tc>
          <w:tcPr>
            <w:tcW w:w="1704"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418" w:type="dxa"/>
            <w:tcBorders>
              <w:top w:val="nil"/>
              <w:left w:val="nil"/>
              <w:bottom w:val="single" w:sz="4" w:space="0" w:color="auto"/>
              <w:right w:val="single" w:sz="4" w:space="0" w:color="auto"/>
            </w:tcBorders>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BZBM</w:t>
            </w:r>
          </w:p>
        </w:tc>
        <w:tc>
          <w:tcPr>
            <w:tcW w:w="99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E8341F">
        <w:trPr>
          <w:trHeight w:val="285"/>
        </w:trPr>
        <w:tc>
          <w:tcPr>
            <w:tcW w:w="640" w:type="dxa"/>
            <w:tcBorders>
              <w:top w:val="nil"/>
              <w:left w:val="single" w:sz="4" w:space="0" w:color="auto"/>
              <w:bottom w:val="single" w:sz="4" w:space="0" w:color="auto"/>
              <w:right w:val="single" w:sz="4" w:space="0" w:color="auto"/>
            </w:tcBorders>
            <w:vAlign w:val="center"/>
          </w:tcPr>
          <w:p w:rsidR="008C4076" w:rsidRDefault="008C4076" w:rsidP="00E8341F">
            <w:pPr>
              <w:widowControl/>
              <w:spacing w:line="240" w:lineRule="auto"/>
              <w:rPr>
                <w:rFonts w:ascii="宋体" w:hAnsi="宋体" w:cs="宋体"/>
                <w:color w:val="000000" w:themeColor="text1"/>
                <w:kern w:val="0"/>
                <w:sz w:val="18"/>
                <w:szCs w:val="18"/>
              </w:rPr>
            </w:pPr>
            <w:bookmarkStart w:id="58" w:name="_Toc4690"/>
            <w:r>
              <w:rPr>
                <w:rFonts w:ascii="宋体" w:hAnsi="宋体" w:cs="宋体"/>
                <w:color w:val="000000" w:themeColor="text1"/>
                <w:kern w:val="0"/>
                <w:sz w:val="18"/>
                <w:szCs w:val="18"/>
              </w:rPr>
              <w:t>2</w:t>
            </w:r>
          </w:p>
        </w:tc>
        <w:tc>
          <w:tcPr>
            <w:tcW w:w="1842" w:type="dxa"/>
            <w:tcBorders>
              <w:top w:val="nil"/>
              <w:left w:val="nil"/>
              <w:bottom w:val="single" w:sz="4" w:space="0" w:color="auto"/>
              <w:right w:val="single" w:sz="4" w:space="0" w:color="auto"/>
            </w:tcBorders>
            <w:vAlign w:val="center"/>
          </w:tcPr>
          <w:p w:rsidR="008C4076" w:rsidRDefault="008C4076" w:rsidP="00E8341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原有</w:t>
            </w:r>
            <w:r>
              <w:rPr>
                <w:rFonts w:ascii="宋体" w:hAnsi="宋体" w:cs="宋体"/>
                <w:color w:val="000000" w:themeColor="text1"/>
                <w:kern w:val="0"/>
                <w:sz w:val="18"/>
                <w:szCs w:val="18"/>
              </w:rPr>
              <w:t>_</w:t>
            </w:r>
            <w:r>
              <w:rPr>
                <w:rFonts w:ascii="宋体" w:hAnsi="宋体" w:cs="宋体" w:hint="eastAsia"/>
                <w:color w:val="000000" w:themeColor="text1"/>
                <w:kern w:val="0"/>
                <w:sz w:val="18"/>
                <w:szCs w:val="18"/>
              </w:rPr>
              <w:t>易制爆标识编码</w:t>
            </w:r>
          </w:p>
        </w:tc>
        <w:tc>
          <w:tcPr>
            <w:tcW w:w="1698" w:type="dxa"/>
            <w:tcBorders>
              <w:top w:val="nil"/>
              <w:left w:val="nil"/>
              <w:bottom w:val="single" w:sz="4" w:space="0" w:color="auto"/>
              <w:right w:val="single" w:sz="4" w:space="0" w:color="auto"/>
            </w:tcBorders>
            <w:vAlign w:val="center"/>
          </w:tcPr>
          <w:p w:rsidR="008C4076" w:rsidRDefault="008C4076" w:rsidP="00E8341F">
            <w:pPr>
              <w:widowControl/>
              <w:spacing w:line="240" w:lineRule="auto"/>
              <w:rPr>
                <w:rFonts w:ascii="宋体" w:hAnsi="宋体" w:cs="宋体"/>
                <w:i/>
                <w:iCs/>
                <w:color w:val="000000" w:themeColor="text1"/>
                <w:kern w:val="0"/>
                <w:sz w:val="18"/>
                <w:szCs w:val="18"/>
              </w:rPr>
            </w:pPr>
            <w:r>
              <w:rPr>
                <w:rFonts w:ascii="宋体" w:hAnsi="宋体" w:cs="宋体"/>
                <w:i/>
                <w:iCs/>
                <w:color w:val="000000" w:themeColor="text1"/>
                <w:kern w:val="0"/>
                <w:sz w:val="18"/>
                <w:szCs w:val="18"/>
              </w:rPr>
              <w:t>DEY0024</w:t>
            </w:r>
          </w:p>
        </w:tc>
        <w:tc>
          <w:tcPr>
            <w:tcW w:w="1704" w:type="dxa"/>
            <w:tcBorders>
              <w:top w:val="nil"/>
              <w:left w:val="nil"/>
              <w:bottom w:val="single" w:sz="4" w:space="0" w:color="auto"/>
              <w:right w:val="single" w:sz="4" w:space="0" w:color="auto"/>
            </w:tcBorders>
            <w:vAlign w:val="center"/>
          </w:tcPr>
          <w:p w:rsidR="008C4076" w:rsidRPr="00F6655D" w:rsidRDefault="008C4076" w:rsidP="00E8341F">
            <w:pPr>
              <w:widowControl/>
              <w:spacing w:line="240" w:lineRule="auto"/>
              <w:rPr>
                <w:rFonts w:ascii="宋体" w:hAnsi="宋体" w:cs="宋体"/>
                <w:i/>
                <w:color w:val="000000" w:themeColor="text1"/>
                <w:kern w:val="0"/>
                <w:sz w:val="18"/>
                <w:szCs w:val="18"/>
              </w:rPr>
            </w:pPr>
            <w:r w:rsidRPr="00F6655D">
              <w:rPr>
                <w:rFonts w:ascii="宋体" w:hAnsi="宋体" w:cs="宋体"/>
                <w:i/>
                <w:color w:val="000000" w:themeColor="text1"/>
                <w:kern w:val="0"/>
                <w:sz w:val="18"/>
                <w:szCs w:val="18"/>
              </w:rPr>
              <w:t>DQR002</w:t>
            </w:r>
            <w:r w:rsidRPr="00F6655D">
              <w:rPr>
                <w:rFonts w:ascii="宋体" w:hAnsi="宋体" w:cs="宋体" w:hint="eastAsia"/>
                <w:i/>
                <w:color w:val="000000" w:themeColor="text1"/>
                <w:kern w:val="0"/>
                <w:sz w:val="18"/>
                <w:szCs w:val="18"/>
              </w:rPr>
              <w:t>1</w:t>
            </w:r>
          </w:p>
        </w:tc>
        <w:tc>
          <w:tcPr>
            <w:tcW w:w="1418" w:type="dxa"/>
            <w:tcBorders>
              <w:top w:val="nil"/>
              <w:left w:val="nil"/>
              <w:bottom w:val="single" w:sz="4" w:space="0" w:color="auto"/>
              <w:right w:val="single" w:sz="4" w:space="0" w:color="auto"/>
            </w:tcBorders>
            <w:vAlign w:val="center"/>
          </w:tcPr>
          <w:p w:rsidR="008C4076" w:rsidRDefault="008C4076" w:rsidP="00E8341F">
            <w:pPr>
              <w:widowControl/>
              <w:spacing w:line="240" w:lineRule="auto"/>
              <w:rPr>
                <w:rFonts w:ascii="宋体" w:hAnsi="宋体" w:cs="宋体"/>
                <w:color w:val="000000" w:themeColor="text1"/>
                <w:kern w:val="0"/>
                <w:sz w:val="18"/>
                <w:szCs w:val="18"/>
              </w:rPr>
            </w:pPr>
            <w:r>
              <w:rPr>
                <w:rFonts w:ascii="宋体" w:hAnsi="宋体" w:cs="宋体"/>
                <w:color w:val="000000" w:themeColor="text1"/>
                <w:kern w:val="0"/>
                <w:sz w:val="18"/>
                <w:szCs w:val="18"/>
              </w:rPr>
              <w:t>YY_</w:t>
            </w:r>
            <w:r>
              <w:rPr>
                <w:rFonts w:ascii="宋体" w:hAnsi="宋体" w:cs="宋体" w:hint="eastAsia"/>
                <w:color w:val="000000" w:themeColor="text1"/>
                <w:kern w:val="0"/>
                <w:sz w:val="18"/>
                <w:szCs w:val="18"/>
              </w:rPr>
              <w:t>YZB</w:t>
            </w:r>
            <w:r>
              <w:rPr>
                <w:rFonts w:ascii="宋体" w:hAnsi="宋体" w:cs="宋体"/>
                <w:color w:val="000000" w:themeColor="text1"/>
                <w:kern w:val="0"/>
                <w:sz w:val="18"/>
                <w:szCs w:val="18"/>
              </w:rPr>
              <w:t>BZBM</w:t>
            </w:r>
          </w:p>
        </w:tc>
        <w:tc>
          <w:tcPr>
            <w:tcW w:w="992" w:type="dxa"/>
            <w:tcBorders>
              <w:top w:val="nil"/>
              <w:left w:val="nil"/>
              <w:bottom w:val="single" w:sz="4" w:space="0" w:color="auto"/>
              <w:right w:val="single" w:sz="4" w:space="0" w:color="auto"/>
            </w:tcBorders>
            <w:vAlign w:val="center"/>
          </w:tcPr>
          <w:p w:rsidR="008C4076" w:rsidRDefault="008C4076" w:rsidP="00E8341F">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8C4076" w:rsidTr="00F6655D">
        <w:trPr>
          <w:trHeight w:val="285"/>
        </w:trPr>
        <w:tc>
          <w:tcPr>
            <w:tcW w:w="640" w:type="dxa"/>
            <w:tcBorders>
              <w:top w:val="nil"/>
              <w:left w:val="single" w:sz="4" w:space="0" w:color="auto"/>
              <w:bottom w:val="single" w:sz="4" w:space="0" w:color="auto"/>
              <w:right w:val="single" w:sz="4" w:space="0" w:color="auto"/>
            </w:tcBorders>
            <w:vAlign w:val="center"/>
          </w:tcPr>
          <w:p w:rsidR="008C4076" w:rsidRPr="00262A88" w:rsidRDefault="008C4076" w:rsidP="008C4076">
            <w:pPr>
              <w:widowControl/>
              <w:spacing w:line="240" w:lineRule="auto"/>
              <w:jc w:val="left"/>
              <w:rPr>
                <w:rFonts w:ascii="宋体" w:hAnsi="宋体" w:cs="宋体"/>
                <w:kern w:val="0"/>
                <w:sz w:val="18"/>
                <w:szCs w:val="18"/>
              </w:rPr>
            </w:pPr>
            <w:r w:rsidRPr="00262A88">
              <w:rPr>
                <w:rFonts w:ascii="宋体" w:hAnsi="宋体" w:cs="宋体"/>
                <w:kern w:val="0"/>
                <w:sz w:val="18"/>
                <w:szCs w:val="18"/>
              </w:rPr>
              <w:t>3</w:t>
            </w:r>
          </w:p>
        </w:tc>
        <w:tc>
          <w:tcPr>
            <w:tcW w:w="1842" w:type="dxa"/>
            <w:tcBorders>
              <w:top w:val="nil"/>
              <w:left w:val="nil"/>
              <w:bottom w:val="single" w:sz="4" w:space="0" w:color="auto"/>
              <w:right w:val="single" w:sz="4" w:space="0" w:color="auto"/>
            </w:tcBorders>
            <w:vAlign w:val="center"/>
          </w:tcPr>
          <w:p w:rsidR="008C4076" w:rsidRPr="00262A88" w:rsidRDefault="008C4076" w:rsidP="008C4076">
            <w:pPr>
              <w:widowControl/>
              <w:spacing w:line="240" w:lineRule="auto"/>
              <w:jc w:val="left"/>
              <w:rPr>
                <w:rFonts w:ascii="宋体" w:hAnsi="宋体" w:cs="宋体"/>
                <w:kern w:val="0"/>
                <w:sz w:val="18"/>
                <w:szCs w:val="18"/>
              </w:rPr>
            </w:pPr>
            <w:r w:rsidRPr="00262A88">
              <w:rPr>
                <w:rFonts w:ascii="宋体" w:hAnsi="宋体" w:cs="宋体" w:hint="eastAsia"/>
                <w:kern w:val="0"/>
                <w:sz w:val="18"/>
                <w:szCs w:val="18"/>
              </w:rPr>
              <w:t>发生_日期时间</w:t>
            </w:r>
          </w:p>
        </w:tc>
        <w:tc>
          <w:tcPr>
            <w:tcW w:w="1698" w:type="dxa"/>
            <w:tcBorders>
              <w:top w:val="nil"/>
              <w:left w:val="nil"/>
              <w:bottom w:val="single" w:sz="4" w:space="0" w:color="auto"/>
              <w:right w:val="single" w:sz="4" w:space="0" w:color="auto"/>
            </w:tcBorders>
            <w:vAlign w:val="center"/>
          </w:tcPr>
          <w:p w:rsidR="008C4076" w:rsidRPr="00F6655D" w:rsidRDefault="008C4076" w:rsidP="008C4076">
            <w:pPr>
              <w:widowControl/>
              <w:spacing w:line="240" w:lineRule="auto"/>
              <w:jc w:val="left"/>
              <w:rPr>
                <w:rFonts w:ascii="宋体" w:hAnsi="宋体" w:cs="宋体"/>
                <w:iCs/>
                <w:color w:val="000000" w:themeColor="text1"/>
                <w:kern w:val="0"/>
                <w:sz w:val="18"/>
                <w:szCs w:val="18"/>
              </w:rPr>
            </w:pPr>
            <w:r w:rsidRPr="00F6655D">
              <w:rPr>
                <w:rFonts w:ascii="宋体" w:hAnsi="宋体" w:cs="宋体"/>
                <w:iCs/>
                <w:color w:val="000000" w:themeColor="text1"/>
                <w:kern w:val="0"/>
                <w:sz w:val="18"/>
                <w:szCs w:val="18"/>
              </w:rPr>
              <w:t>DE00554</w:t>
            </w:r>
          </w:p>
        </w:tc>
        <w:tc>
          <w:tcPr>
            <w:tcW w:w="1704" w:type="dxa"/>
            <w:tcBorders>
              <w:top w:val="nil"/>
              <w:left w:val="nil"/>
              <w:bottom w:val="single" w:sz="4" w:space="0" w:color="auto"/>
              <w:right w:val="single" w:sz="4" w:space="0" w:color="auto"/>
            </w:tcBorders>
            <w:vAlign w:val="center"/>
          </w:tcPr>
          <w:p w:rsidR="008C4076" w:rsidRPr="00F6655D" w:rsidRDefault="008D745A" w:rsidP="00262A88">
            <w:pPr>
              <w:widowControl/>
              <w:spacing w:line="240" w:lineRule="auto"/>
              <w:jc w:val="left"/>
              <w:rPr>
                <w:rFonts w:ascii="宋体" w:hAnsi="宋体" w:cs="宋体"/>
                <w:i/>
                <w:color w:val="000000" w:themeColor="text1"/>
                <w:kern w:val="0"/>
                <w:sz w:val="18"/>
                <w:szCs w:val="18"/>
              </w:rPr>
            </w:pPr>
            <w:r>
              <w:rPr>
                <w:rFonts w:ascii="宋体" w:hAnsi="宋体" w:cs="宋体"/>
                <w:i/>
                <w:color w:val="000000"/>
                <w:kern w:val="0"/>
                <w:sz w:val="18"/>
                <w:szCs w:val="18"/>
              </w:rPr>
              <w:t>DQR0029</w:t>
            </w:r>
            <w:r w:rsidR="008C4076" w:rsidRPr="00F6655D">
              <w:rPr>
                <w:rFonts w:ascii="宋体" w:hAnsi="宋体" w:cs="宋体" w:hint="eastAsia"/>
                <w:i/>
                <w:color w:val="000000" w:themeColor="text1"/>
                <w:kern w:val="0"/>
                <w:sz w:val="18"/>
                <w:szCs w:val="18"/>
              </w:rPr>
              <w:t xml:space="preserve">　</w:t>
            </w:r>
          </w:p>
        </w:tc>
        <w:tc>
          <w:tcPr>
            <w:tcW w:w="1418" w:type="dxa"/>
            <w:tcBorders>
              <w:top w:val="nil"/>
              <w:left w:val="nil"/>
              <w:bottom w:val="single" w:sz="4" w:space="0" w:color="auto"/>
              <w:right w:val="single" w:sz="4" w:space="0" w:color="auto"/>
            </w:tcBorders>
          </w:tcPr>
          <w:p w:rsidR="008C4076" w:rsidRDefault="00262A88"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FS_</w:t>
            </w:r>
            <w:r w:rsidR="008C4076">
              <w:rPr>
                <w:rFonts w:ascii="宋体" w:hAnsi="宋体" w:cs="宋体"/>
                <w:color w:val="000000" w:themeColor="text1"/>
                <w:kern w:val="0"/>
                <w:sz w:val="18"/>
                <w:szCs w:val="18"/>
              </w:rPr>
              <w:t>RQSJ</w:t>
            </w:r>
          </w:p>
        </w:tc>
        <w:tc>
          <w:tcPr>
            <w:tcW w:w="99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bookmarkEnd w:id="58"/>
      <w:tr w:rsidR="004F5A4F" w:rsidTr="004F5A4F">
        <w:trPr>
          <w:trHeight w:val="285"/>
        </w:trPr>
        <w:tc>
          <w:tcPr>
            <w:tcW w:w="640" w:type="dxa"/>
            <w:tcBorders>
              <w:top w:val="nil"/>
              <w:left w:val="single" w:sz="4" w:space="0" w:color="auto"/>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hint="eastAsia"/>
                <w:kern w:val="0"/>
                <w:sz w:val="18"/>
                <w:szCs w:val="18"/>
              </w:rPr>
              <w:t>4</w:t>
            </w:r>
          </w:p>
        </w:tc>
        <w:tc>
          <w:tcPr>
            <w:tcW w:w="1842" w:type="dxa"/>
            <w:tcBorders>
              <w:top w:val="nil"/>
              <w:left w:val="nil"/>
              <w:bottom w:val="single" w:sz="4" w:space="0" w:color="auto"/>
              <w:right w:val="single" w:sz="4" w:space="0" w:color="auto"/>
            </w:tcBorders>
            <w:vAlign w:val="center"/>
          </w:tcPr>
          <w:p w:rsidR="004F5A4F" w:rsidRPr="00696161" w:rsidRDefault="004F5A4F" w:rsidP="00A21CF0">
            <w:pPr>
              <w:widowControl/>
              <w:spacing w:line="240" w:lineRule="auto"/>
              <w:jc w:val="left"/>
              <w:rPr>
                <w:rFonts w:ascii="宋体" w:hAnsi="宋体" w:cs="宋体"/>
                <w:kern w:val="0"/>
                <w:sz w:val="18"/>
                <w:szCs w:val="18"/>
              </w:rPr>
            </w:pPr>
            <w:r w:rsidRPr="009524E2">
              <w:rPr>
                <w:rFonts w:ascii="宋体" w:hAnsi="宋体" w:cs="宋体" w:hint="eastAsia"/>
                <w:kern w:val="0"/>
                <w:sz w:val="18"/>
                <w:szCs w:val="18"/>
              </w:rPr>
              <w:t>法人和其他组织统一社会信用代码</w:t>
            </w:r>
          </w:p>
        </w:tc>
        <w:tc>
          <w:tcPr>
            <w:tcW w:w="1698" w:type="dxa"/>
            <w:tcBorders>
              <w:top w:val="nil"/>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iCs/>
                <w:color w:val="000000" w:themeColor="text1"/>
                <w:kern w:val="0"/>
                <w:sz w:val="18"/>
                <w:szCs w:val="18"/>
              </w:rPr>
            </w:pPr>
            <w:r w:rsidRPr="004F5A4F">
              <w:rPr>
                <w:rFonts w:ascii="宋体" w:hAnsi="宋体" w:cs="宋体"/>
                <w:iCs/>
                <w:color w:val="000000" w:themeColor="text1"/>
                <w:kern w:val="0"/>
                <w:sz w:val="18"/>
                <w:szCs w:val="18"/>
              </w:rPr>
              <w:t>DE00679</w:t>
            </w:r>
            <w:r w:rsidRPr="004F5A4F">
              <w:rPr>
                <w:rFonts w:ascii="宋体" w:hAnsi="宋体" w:cs="宋体" w:hint="eastAsia"/>
                <w:iCs/>
                <w:color w:val="000000" w:themeColor="text1"/>
                <w:kern w:val="0"/>
                <w:sz w:val="18"/>
                <w:szCs w:val="18"/>
              </w:rPr>
              <w:t xml:space="preserve">  </w:t>
            </w:r>
          </w:p>
        </w:tc>
        <w:tc>
          <w:tcPr>
            <w:tcW w:w="1704" w:type="dxa"/>
            <w:tcBorders>
              <w:top w:val="nil"/>
              <w:left w:val="nil"/>
              <w:bottom w:val="single" w:sz="4" w:space="0" w:color="auto"/>
              <w:right w:val="single" w:sz="4" w:space="0" w:color="auto"/>
            </w:tcBorders>
            <w:vAlign w:val="center"/>
          </w:tcPr>
          <w:p w:rsidR="004F5A4F" w:rsidRPr="004F5A4F" w:rsidRDefault="004F5A4F" w:rsidP="004F5A4F">
            <w:pPr>
              <w:widowControl/>
              <w:spacing w:line="240" w:lineRule="auto"/>
              <w:jc w:val="left"/>
              <w:rPr>
                <w:rFonts w:ascii="宋体" w:hAnsi="宋体" w:cs="宋体"/>
                <w:i/>
                <w:color w:val="000000"/>
                <w:kern w:val="0"/>
                <w:sz w:val="18"/>
                <w:szCs w:val="18"/>
              </w:rPr>
            </w:pPr>
            <w:r w:rsidRPr="004F5A4F">
              <w:rPr>
                <w:rFonts w:ascii="宋体" w:hAnsi="宋体" w:cs="宋体" w:hint="eastAsia"/>
                <w:i/>
                <w:color w:val="000000"/>
                <w:kern w:val="0"/>
                <w:sz w:val="18"/>
                <w:szCs w:val="18"/>
              </w:rPr>
              <w:t xml:space="preserve">　</w:t>
            </w:r>
          </w:p>
        </w:tc>
        <w:tc>
          <w:tcPr>
            <w:tcW w:w="1418" w:type="dxa"/>
            <w:tcBorders>
              <w:top w:val="nil"/>
              <w:left w:val="nil"/>
              <w:bottom w:val="single" w:sz="4" w:space="0" w:color="auto"/>
              <w:right w:val="single" w:sz="4" w:space="0" w:color="auto"/>
            </w:tcBorders>
          </w:tcPr>
          <w:p w:rsidR="004F5A4F" w:rsidRPr="004F5A4F" w:rsidRDefault="004F5A4F" w:rsidP="004F5A4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w:t>
            </w:r>
          </w:p>
        </w:tc>
        <w:tc>
          <w:tcPr>
            <w:tcW w:w="992" w:type="dxa"/>
            <w:tcBorders>
              <w:top w:val="nil"/>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285"/>
        </w:trPr>
        <w:tc>
          <w:tcPr>
            <w:tcW w:w="640" w:type="dxa"/>
            <w:tcBorders>
              <w:top w:val="nil"/>
              <w:left w:val="single" w:sz="4" w:space="0" w:color="auto"/>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hint="eastAsia"/>
                <w:kern w:val="0"/>
                <w:sz w:val="18"/>
                <w:szCs w:val="18"/>
              </w:rPr>
              <w:t>5</w:t>
            </w:r>
          </w:p>
        </w:tc>
        <w:tc>
          <w:tcPr>
            <w:tcW w:w="1842" w:type="dxa"/>
            <w:tcBorders>
              <w:top w:val="nil"/>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hint="eastAsia"/>
                <w:kern w:val="0"/>
                <w:sz w:val="18"/>
                <w:szCs w:val="18"/>
              </w:rPr>
              <w:t>登记人_姓名</w:t>
            </w:r>
          </w:p>
        </w:tc>
        <w:tc>
          <w:tcPr>
            <w:tcW w:w="1698"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DE00002</w:t>
            </w:r>
          </w:p>
        </w:tc>
        <w:tc>
          <w:tcPr>
            <w:tcW w:w="1704" w:type="dxa"/>
            <w:tcBorders>
              <w:top w:val="nil"/>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i/>
                <w:color w:val="000000"/>
                <w:kern w:val="0"/>
                <w:sz w:val="18"/>
                <w:szCs w:val="18"/>
              </w:rPr>
            </w:pPr>
            <w:r w:rsidRPr="004F5A4F">
              <w:rPr>
                <w:rFonts w:ascii="宋体" w:hAnsi="宋体" w:cs="宋体"/>
                <w:i/>
                <w:color w:val="000000"/>
                <w:kern w:val="0"/>
                <w:sz w:val="18"/>
                <w:szCs w:val="18"/>
              </w:rPr>
              <w:t>DQ00075</w:t>
            </w:r>
          </w:p>
        </w:tc>
        <w:tc>
          <w:tcPr>
            <w:tcW w:w="1418" w:type="dxa"/>
            <w:tcBorders>
              <w:top w:val="nil"/>
              <w:left w:val="nil"/>
              <w:bottom w:val="single" w:sz="4" w:space="0" w:color="auto"/>
              <w:right w:val="single" w:sz="4" w:space="0" w:color="auto"/>
            </w:tcBorders>
          </w:tcPr>
          <w:p w:rsidR="004F5A4F" w:rsidRDefault="004F5A4F" w:rsidP="004F5A4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992"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285"/>
        </w:trPr>
        <w:tc>
          <w:tcPr>
            <w:tcW w:w="640" w:type="dxa"/>
            <w:tcBorders>
              <w:top w:val="nil"/>
              <w:left w:val="single" w:sz="4" w:space="0" w:color="auto"/>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hint="eastAsia"/>
                <w:kern w:val="0"/>
                <w:sz w:val="18"/>
                <w:szCs w:val="18"/>
              </w:rPr>
              <w:t>6</w:t>
            </w:r>
          </w:p>
        </w:tc>
        <w:tc>
          <w:tcPr>
            <w:tcW w:w="1842" w:type="dxa"/>
            <w:tcBorders>
              <w:top w:val="nil"/>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hint="eastAsia"/>
                <w:kern w:val="0"/>
                <w:sz w:val="18"/>
                <w:szCs w:val="18"/>
              </w:rPr>
              <w:t>登记时间</w:t>
            </w:r>
          </w:p>
        </w:tc>
        <w:tc>
          <w:tcPr>
            <w:tcW w:w="1698"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DE00524</w:t>
            </w:r>
          </w:p>
        </w:tc>
        <w:tc>
          <w:tcPr>
            <w:tcW w:w="1704" w:type="dxa"/>
            <w:tcBorders>
              <w:top w:val="nil"/>
              <w:left w:val="nil"/>
              <w:bottom w:val="single" w:sz="4" w:space="0" w:color="auto"/>
              <w:right w:val="single" w:sz="4" w:space="0" w:color="auto"/>
            </w:tcBorders>
            <w:vAlign w:val="center"/>
          </w:tcPr>
          <w:p w:rsidR="004F5A4F" w:rsidRPr="004F5A4F" w:rsidRDefault="004F5A4F" w:rsidP="00A21CF0">
            <w:pPr>
              <w:widowControl/>
              <w:spacing w:line="240" w:lineRule="auto"/>
              <w:jc w:val="left"/>
              <w:rPr>
                <w:rFonts w:ascii="宋体" w:hAnsi="宋体" w:cs="宋体"/>
                <w:i/>
                <w:color w:val="000000"/>
                <w:kern w:val="0"/>
                <w:sz w:val="18"/>
                <w:szCs w:val="18"/>
              </w:rPr>
            </w:pPr>
          </w:p>
        </w:tc>
        <w:tc>
          <w:tcPr>
            <w:tcW w:w="1418" w:type="dxa"/>
            <w:tcBorders>
              <w:top w:val="nil"/>
              <w:left w:val="nil"/>
              <w:bottom w:val="single" w:sz="4" w:space="0" w:color="auto"/>
              <w:right w:val="single" w:sz="4" w:space="0" w:color="auto"/>
            </w:tcBorders>
          </w:tcPr>
          <w:p w:rsidR="004F5A4F" w:rsidRDefault="004F5A4F" w:rsidP="004F5A4F">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992"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285"/>
        </w:trPr>
        <w:tc>
          <w:tcPr>
            <w:tcW w:w="640" w:type="dxa"/>
            <w:tcBorders>
              <w:top w:val="nil"/>
              <w:left w:val="single" w:sz="4" w:space="0" w:color="auto"/>
              <w:bottom w:val="single" w:sz="4" w:space="0" w:color="auto"/>
              <w:right w:val="single" w:sz="4" w:space="0" w:color="auto"/>
            </w:tcBorders>
            <w:shd w:val="clear" w:color="000000" w:fill="FFFFFF"/>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hint="eastAsia"/>
                <w:kern w:val="0"/>
                <w:sz w:val="18"/>
                <w:szCs w:val="18"/>
              </w:rPr>
              <w:t>7</w:t>
            </w:r>
          </w:p>
        </w:tc>
        <w:tc>
          <w:tcPr>
            <w:tcW w:w="1842" w:type="dxa"/>
            <w:tcBorders>
              <w:top w:val="nil"/>
              <w:left w:val="nil"/>
              <w:bottom w:val="single" w:sz="4" w:space="0" w:color="auto"/>
              <w:right w:val="single" w:sz="4" w:space="0" w:color="auto"/>
            </w:tcBorders>
            <w:shd w:val="clear" w:color="000000" w:fill="FFFFFF"/>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kern w:val="0"/>
                <w:sz w:val="18"/>
                <w:szCs w:val="18"/>
              </w:rPr>
              <w:t>数据归属单位代码</w:t>
            </w:r>
          </w:p>
        </w:tc>
        <w:tc>
          <w:tcPr>
            <w:tcW w:w="1698" w:type="dxa"/>
            <w:tcBorders>
              <w:top w:val="nil"/>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jc w:val="left"/>
              <w:rPr>
                <w:rFonts w:ascii="宋体" w:hAnsi="宋体" w:cs="宋体"/>
                <w:iCs/>
                <w:color w:val="000000" w:themeColor="text1"/>
                <w:kern w:val="0"/>
                <w:sz w:val="18"/>
                <w:szCs w:val="18"/>
              </w:rPr>
            </w:pPr>
            <w:r>
              <w:rPr>
                <w:rFonts w:ascii="宋体" w:hAnsi="宋体" w:cs="宋体"/>
                <w:iCs/>
                <w:color w:val="000000" w:themeColor="text1"/>
                <w:kern w:val="0"/>
                <w:sz w:val="18"/>
                <w:szCs w:val="18"/>
              </w:rPr>
              <w:t>DE</w:t>
            </w:r>
            <w:r>
              <w:rPr>
                <w:rFonts w:ascii="宋体" w:hAnsi="宋体" w:cs="宋体" w:hint="eastAsia"/>
                <w:iCs/>
                <w:color w:val="000000" w:themeColor="text1"/>
                <w:kern w:val="0"/>
                <w:sz w:val="18"/>
                <w:szCs w:val="18"/>
              </w:rPr>
              <w:t>00630</w:t>
            </w:r>
          </w:p>
        </w:tc>
        <w:tc>
          <w:tcPr>
            <w:tcW w:w="1704" w:type="dxa"/>
            <w:tcBorders>
              <w:top w:val="nil"/>
              <w:left w:val="nil"/>
              <w:bottom w:val="single" w:sz="4" w:space="0" w:color="auto"/>
              <w:right w:val="single" w:sz="4" w:space="0" w:color="auto"/>
            </w:tcBorders>
            <w:shd w:val="clear" w:color="000000" w:fill="FFFFFF"/>
            <w:vAlign w:val="center"/>
          </w:tcPr>
          <w:p w:rsidR="004F5A4F" w:rsidRPr="004F5A4F" w:rsidRDefault="004F5A4F" w:rsidP="004F5A4F">
            <w:pPr>
              <w:widowControl/>
              <w:spacing w:line="240" w:lineRule="auto"/>
              <w:jc w:val="left"/>
              <w:rPr>
                <w:rFonts w:ascii="宋体" w:hAnsi="宋体" w:cs="宋体"/>
                <w:i/>
                <w:color w:val="000000"/>
                <w:kern w:val="0"/>
                <w:sz w:val="18"/>
                <w:szCs w:val="18"/>
              </w:rPr>
            </w:pPr>
          </w:p>
        </w:tc>
        <w:tc>
          <w:tcPr>
            <w:tcW w:w="1418" w:type="dxa"/>
            <w:tcBorders>
              <w:top w:val="nil"/>
              <w:left w:val="nil"/>
              <w:bottom w:val="single" w:sz="4" w:space="0" w:color="auto"/>
              <w:right w:val="single" w:sz="4" w:space="0" w:color="auto"/>
            </w:tcBorders>
            <w:shd w:val="clear" w:color="000000" w:fill="FFFFFF"/>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992" w:type="dxa"/>
            <w:tcBorders>
              <w:top w:val="nil"/>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4F5A4F">
        <w:trPr>
          <w:trHeight w:val="285"/>
        </w:trPr>
        <w:tc>
          <w:tcPr>
            <w:tcW w:w="640" w:type="dxa"/>
            <w:tcBorders>
              <w:top w:val="nil"/>
              <w:left w:val="single" w:sz="4" w:space="0" w:color="auto"/>
              <w:bottom w:val="single" w:sz="4" w:space="0" w:color="auto"/>
              <w:right w:val="single" w:sz="4" w:space="0" w:color="auto"/>
            </w:tcBorders>
            <w:shd w:val="clear" w:color="000000" w:fill="FFFFFF"/>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hint="eastAsia"/>
                <w:kern w:val="0"/>
                <w:sz w:val="18"/>
                <w:szCs w:val="18"/>
              </w:rPr>
              <w:t>8</w:t>
            </w:r>
          </w:p>
        </w:tc>
        <w:tc>
          <w:tcPr>
            <w:tcW w:w="1842" w:type="dxa"/>
            <w:tcBorders>
              <w:top w:val="nil"/>
              <w:left w:val="nil"/>
              <w:bottom w:val="single" w:sz="4" w:space="0" w:color="auto"/>
              <w:right w:val="single" w:sz="4" w:space="0" w:color="auto"/>
            </w:tcBorders>
            <w:shd w:val="clear" w:color="000000" w:fill="FFFFFF"/>
            <w:vAlign w:val="center"/>
          </w:tcPr>
          <w:p w:rsidR="004F5A4F" w:rsidRPr="004F5A4F" w:rsidRDefault="004F5A4F" w:rsidP="00A21CF0">
            <w:pPr>
              <w:widowControl/>
              <w:spacing w:line="240" w:lineRule="auto"/>
              <w:jc w:val="left"/>
              <w:rPr>
                <w:rFonts w:ascii="宋体" w:hAnsi="宋体" w:cs="宋体"/>
                <w:kern w:val="0"/>
                <w:sz w:val="18"/>
                <w:szCs w:val="18"/>
              </w:rPr>
            </w:pPr>
            <w:r w:rsidRPr="004F5A4F">
              <w:rPr>
                <w:rFonts w:ascii="宋体" w:hAnsi="宋体" w:cs="宋体" w:hint="eastAsia"/>
                <w:kern w:val="0"/>
                <w:sz w:val="18"/>
                <w:szCs w:val="18"/>
              </w:rPr>
              <w:t>数据归属单位名称</w:t>
            </w:r>
          </w:p>
        </w:tc>
        <w:tc>
          <w:tcPr>
            <w:tcW w:w="1698" w:type="dxa"/>
            <w:tcBorders>
              <w:top w:val="nil"/>
              <w:left w:val="nil"/>
              <w:bottom w:val="single" w:sz="4" w:space="0" w:color="auto"/>
              <w:right w:val="single" w:sz="4" w:space="0" w:color="auto"/>
            </w:tcBorders>
            <w:shd w:val="clear" w:color="000000" w:fill="FFFFFF"/>
            <w:vAlign w:val="center"/>
          </w:tcPr>
          <w:p w:rsidR="004F5A4F" w:rsidRPr="004F5A4F" w:rsidRDefault="004F5A4F" w:rsidP="00A21CF0">
            <w:pPr>
              <w:widowControl/>
              <w:spacing w:line="240" w:lineRule="auto"/>
              <w:jc w:val="left"/>
              <w:rPr>
                <w:rFonts w:ascii="宋体" w:hAnsi="宋体" w:cs="宋体"/>
                <w:iCs/>
                <w:color w:val="000000" w:themeColor="text1"/>
                <w:kern w:val="0"/>
                <w:sz w:val="18"/>
                <w:szCs w:val="18"/>
              </w:rPr>
            </w:pPr>
            <w:r w:rsidRPr="004F5A4F">
              <w:rPr>
                <w:rFonts w:ascii="宋体" w:hAnsi="宋体" w:cs="宋体" w:hint="eastAsia"/>
                <w:iCs/>
                <w:color w:val="000000" w:themeColor="text1"/>
                <w:kern w:val="0"/>
                <w:sz w:val="18"/>
                <w:szCs w:val="18"/>
              </w:rPr>
              <w:t>DE00632</w:t>
            </w:r>
          </w:p>
        </w:tc>
        <w:tc>
          <w:tcPr>
            <w:tcW w:w="1704" w:type="dxa"/>
            <w:tcBorders>
              <w:top w:val="nil"/>
              <w:left w:val="nil"/>
              <w:bottom w:val="single" w:sz="4" w:space="0" w:color="auto"/>
              <w:right w:val="single" w:sz="4" w:space="0" w:color="auto"/>
            </w:tcBorders>
            <w:shd w:val="clear" w:color="000000" w:fill="FFFFFF"/>
            <w:vAlign w:val="center"/>
          </w:tcPr>
          <w:p w:rsidR="004F5A4F" w:rsidRPr="004F5A4F" w:rsidRDefault="004F5A4F" w:rsidP="00A21CF0">
            <w:pPr>
              <w:widowControl/>
              <w:spacing w:line="240" w:lineRule="auto"/>
              <w:jc w:val="left"/>
              <w:rPr>
                <w:rFonts w:ascii="宋体" w:hAnsi="宋体" w:cs="宋体"/>
                <w:i/>
                <w:color w:val="000000"/>
                <w:kern w:val="0"/>
                <w:sz w:val="18"/>
                <w:szCs w:val="18"/>
              </w:rPr>
            </w:pPr>
            <w:r w:rsidRPr="004F5A4F">
              <w:rPr>
                <w:rFonts w:ascii="宋体" w:hAnsi="宋体" w:cs="宋体" w:hint="eastAsia"/>
                <w:i/>
                <w:color w:val="000000"/>
                <w:kern w:val="0"/>
                <w:sz w:val="18"/>
                <w:szCs w:val="18"/>
              </w:rPr>
              <w:t xml:space="preserve">　</w:t>
            </w:r>
          </w:p>
        </w:tc>
        <w:tc>
          <w:tcPr>
            <w:tcW w:w="1418" w:type="dxa"/>
            <w:tcBorders>
              <w:top w:val="nil"/>
              <w:left w:val="nil"/>
              <w:bottom w:val="single" w:sz="4" w:space="0" w:color="auto"/>
              <w:right w:val="single" w:sz="4" w:space="0" w:color="auto"/>
            </w:tcBorders>
            <w:shd w:val="clear" w:color="000000" w:fill="FFFFFF"/>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992" w:type="dxa"/>
            <w:tcBorders>
              <w:top w:val="nil"/>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spacing w:line="480" w:lineRule="auto"/>
        <w:jc w:val="left"/>
        <w:rPr>
          <w:rFonts w:ascii="黑体" w:eastAsia="黑体" w:hAnsi="黑体" w:cs="Times New Roman"/>
          <w:color w:val="000000" w:themeColor="text1"/>
        </w:rPr>
      </w:pPr>
      <w:r>
        <w:rPr>
          <w:rFonts w:ascii="黑体" w:eastAsia="黑体" w:hAnsi="黑体" w:cs="黑体"/>
          <w:color w:val="000000" w:themeColor="text1"/>
        </w:rPr>
        <w:t xml:space="preserve">  4.</w:t>
      </w:r>
      <w:r w:rsidR="00696161">
        <w:rPr>
          <w:rFonts w:ascii="黑体" w:eastAsia="黑体" w:hAnsi="黑体" w:cs="黑体" w:hint="eastAsia"/>
          <w:color w:val="000000" w:themeColor="text1"/>
        </w:rPr>
        <w:t>2</w:t>
      </w:r>
      <w:r w:rsidR="00150E37">
        <w:rPr>
          <w:rFonts w:ascii="黑体" w:eastAsia="黑体" w:hAnsi="黑体" w:cs="黑体" w:hint="eastAsia"/>
          <w:color w:val="000000" w:themeColor="text1"/>
        </w:rPr>
        <w:t>5</w:t>
      </w:r>
      <w:r>
        <w:rPr>
          <w:rFonts w:ascii="黑体" w:eastAsia="黑体" w:hAnsi="黑体" w:cs="黑体"/>
          <w:color w:val="000000" w:themeColor="text1"/>
        </w:rPr>
        <w:t xml:space="preserve">  </w:t>
      </w:r>
      <w:r>
        <w:rPr>
          <w:rFonts w:ascii="黑体" w:eastAsia="黑体" w:hAnsi="黑体" w:cs="黑体" w:hint="eastAsia"/>
          <w:color w:val="000000" w:themeColor="text1"/>
        </w:rPr>
        <w:t>预警报警信息</w:t>
      </w:r>
    </w:p>
    <w:p w:rsidR="008C4076" w:rsidRDefault="008C4076" w:rsidP="008C4076">
      <w:pPr>
        <w:spacing w:line="276" w:lineRule="auto"/>
        <w:ind w:firstLineChars="200" w:firstLine="420"/>
        <w:rPr>
          <w:rFonts w:ascii="宋体" w:cs="Times New Roman"/>
          <w:color w:val="000000" w:themeColor="text1"/>
        </w:rPr>
      </w:pPr>
      <w:r>
        <w:rPr>
          <w:rFonts w:ascii="宋体" w:hAnsi="宋体" w:cs="宋体" w:hint="eastAsia"/>
          <w:color w:val="000000" w:themeColor="text1"/>
        </w:rPr>
        <w:t>预警报警信息数据项见表</w:t>
      </w:r>
      <w:r w:rsidR="00696161">
        <w:rPr>
          <w:rFonts w:ascii="宋体" w:hAnsi="宋体" w:cs="宋体" w:hint="eastAsia"/>
          <w:color w:val="000000" w:themeColor="text1"/>
        </w:rPr>
        <w:t>2</w:t>
      </w:r>
      <w:r w:rsidR="00150E37">
        <w:rPr>
          <w:rFonts w:ascii="宋体" w:hAnsi="宋体" w:cs="宋体" w:hint="eastAsia"/>
          <w:color w:val="000000" w:themeColor="text1"/>
        </w:rPr>
        <w:t>6</w:t>
      </w:r>
      <w:r>
        <w:rPr>
          <w:rFonts w:ascii="宋体" w:hAnsi="宋体" w:cs="宋体" w:hint="eastAsia"/>
          <w:color w:val="000000" w:themeColor="text1"/>
        </w:rPr>
        <w:t>。</w:t>
      </w:r>
    </w:p>
    <w:p w:rsidR="008C4076" w:rsidRDefault="008C4076" w:rsidP="008C4076">
      <w:pPr>
        <w:spacing w:line="480" w:lineRule="auto"/>
        <w:jc w:val="center"/>
        <w:rPr>
          <w:rFonts w:ascii="黑体" w:eastAsia="黑体" w:hAnsi="黑体" w:cs="黑体"/>
          <w:color w:val="000000" w:themeColor="text1"/>
        </w:rPr>
      </w:pPr>
      <w:r>
        <w:rPr>
          <w:rFonts w:ascii="黑体" w:eastAsia="黑体" w:hAnsi="黑体" w:cs="黑体" w:hint="eastAsia"/>
          <w:color w:val="000000" w:themeColor="text1"/>
        </w:rPr>
        <w:t>表</w:t>
      </w:r>
      <w:r w:rsidR="00696161">
        <w:rPr>
          <w:rFonts w:ascii="黑体" w:eastAsia="黑体" w:hAnsi="黑体" w:cs="黑体" w:hint="eastAsia"/>
          <w:color w:val="000000" w:themeColor="text1"/>
        </w:rPr>
        <w:t>2</w:t>
      </w:r>
      <w:r w:rsidR="00150E37">
        <w:rPr>
          <w:rFonts w:ascii="黑体" w:eastAsia="黑体" w:hAnsi="黑体" w:cs="黑体" w:hint="eastAsia"/>
          <w:color w:val="000000" w:themeColor="text1"/>
        </w:rPr>
        <w:t>6</w:t>
      </w:r>
      <w:r>
        <w:rPr>
          <w:rFonts w:ascii="黑体" w:eastAsia="黑体" w:hAnsi="黑体" w:cs="黑体"/>
          <w:color w:val="000000" w:themeColor="text1"/>
        </w:rPr>
        <w:t xml:space="preserve">  </w:t>
      </w:r>
      <w:r>
        <w:rPr>
          <w:rFonts w:ascii="黑体" w:eastAsia="黑体" w:hAnsi="黑体" w:cs="黑体" w:hint="eastAsia"/>
          <w:color w:val="000000" w:themeColor="text1"/>
        </w:rPr>
        <w:t>预警报警信息数据项</w:t>
      </w:r>
    </w:p>
    <w:tbl>
      <w:tblPr>
        <w:tblW w:w="8294" w:type="dxa"/>
        <w:tblInd w:w="-106" w:type="dxa"/>
        <w:tblLayout w:type="fixed"/>
        <w:tblLook w:val="04A0" w:firstRow="1" w:lastRow="0" w:firstColumn="1" w:lastColumn="0" w:noHBand="0" w:noVBand="1"/>
      </w:tblPr>
      <w:tblGrid>
        <w:gridCol w:w="723"/>
        <w:gridCol w:w="1901"/>
        <w:gridCol w:w="1701"/>
        <w:gridCol w:w="1701"/>
        <w:gridCol w:w="1501"/>
        <w:gridCol w:w="767"/>
      </w:tblGrid>
      <w:tr w:rsidR="008C4076" w:rsidTr="00F6655D">
        <w:trPr>
          <w:trHeight w:val="399"/>
        </w:trPr>
        <w:tc>
          <w:tcPr>
            <w:tcW w:w="723" w:type="dxa"/>
            <w:tcBorders>
              <w:top w:val="single" w:sz="4" w:space="0" w:color="auto"/>
              <w:left w:val="single" w:sz="4" w:space="0" w:color="auto"/>
              <w:bottom w:val="single" w:sz="4" w:space="0" w:color="auto"/>
              <w:right w:val="single" w:sz="4" w:space="0" w:color="auto"/>
            </w:tcBorders>
            <w:vAlign w:val="center"/>
          </w:tcPr>
          <w:p w:rsidR="008C4076" w:rsidRDefault="008C4076" w:rsidP="008C4076">
            <w:pPr>
              <w:spacing w:line="240" w:lineRule="auto"/>
              <w:jc w:val="center"/>
              <w:rPr>
                <w:rFonts w:ascii="宋体" w:cs="Times New Roman"/>
                <w:color w:val="000000" w:themeColor="text1"/>
                <w:sz w:val="18"/>
                <w:szCs w:val="18"/>
              </w:rPr>
            </w:pPr>
            <w:r>
              <w:rPr>
                <w:rFonts w:cs="宋体" w:hint="eastAsia"/>
                <w:color w:val="000000" w:themeColor="text1"/>
                <w:sz w:val="18"/>
                <w:szCs w:val="18"/>
              </w:rPr>
              <w:t>序号</w:t>
            </w:r>
          </w:p>
        </w:tc>
        <w:tc>
          <w:tcPr>
            <w:tcW w:w="1901" w:type="dxa"/>
            <w:tcBorders>
              <w:top w:val="single" w:sz="4" w:space="0" w:color="auto"/>
              <w:left w:val="nil"/>
              <w:bottom w:val="single" w:sz="4" w:space="0" w:color="auto"/>
              <w:right w:val="single" w:sz="4" w:space="0" w:color="auto"/>
            </w:tcBorders>
            <w:vAlign w:val="center"/>
          </w:tcPr>
          <w:p w:rsidR="008C4076" w:rsidRDefault="008C4076" w:rsidP="008C4076">
            <w:pPr>
              <w:spacing w:line="240" w:lineRule="auto"/>
              <w:jc w:val="center"/>
              <w:rPr>
                <w:rFonts w:ascii="宋体" w:cs="Times New Roman"/>
                <w:color w:val="000000" w:themeColor="text1"/>
                <w:sz w:val="18"/>
                <w:szCs w:val="18"/>
              </w:rPr>
            </w:pPr>
            <w:r>
              <w:rPr>
                <w:rFonts w:cs="宋体" w:hint="eastAsia"/>
                <w:color w:val="000000" w:themeColor="text1"/>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spacing w:line="240" w:lineRule="auto"/>
              <w:jc w:val="center"/>
              <w:rPr>
                <w:rFonts w:ascii="宋体" w:cs="Times New Roman"/>
                <w:color w:val="000000" w:themeColor="text1"/>
                <w:sz w:val="18"/>
                <w:szCs w:val="18"/>
              </w:rPr>
            </w:pPr>
            <w:r>
              <w:rPr>
                <w:rFonts w:cs="宋体" w:hint="eastAsia"/>
                <w:color w:val="000000" w:themeColor="text1"/>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Default="008C4076" w:rsidP="008C4076">
            <w:pPr>
              <w:spacing w:line="240" w:lineRule="auto"/>
              <w:jc w:val="center"/>
              <w:rPr>
                <w:rFonts w:ascii="宋体" w:cs="Times New Roman"/>
                <w:color w:val="000000" w:themeColor="text1"/>
                <w:sz w:val="18"/>
                <w:szCs w:val="18"/>
              </w:rPr>
            </w:pPr>
            <w:r>
              <w:rPr>
                <w:rFonts w:cs="宋体" w:hint="eastAsia"/>
                <w:color w:val="000000" w:themeColor="text1"/>
                <w:sz w:val="18"/>
                <w:szCs w:val="18"/>
              </w:rPr>
              <w:t>限定词内部标识符</w:t>
            </w:r>
          </w:p>
        </w:tc>
        <w:tc>
          <w:tcPr>
            <w:tcW w:w="1501" w:type="dxa"/>
            <w:tcBorders>
              <w:top w:val="single" w:sz="4" w:space="0" w:color="auto"/>
              <w:left w:val="nil"/>
              <w:bottom w:val="single" w:sz="4" w:space="0" w:color="auto"/>
              <w:right w:val="single" w:sz="4" w:space="0" w:color="auto"/>
            </w:tcBorders>
            <w:vAlign w:val="center"/>
          </w:tcPr>
          <w:p w:rsidR="008C4076" w:rsidRDefault="008C4076" w:rsidP="008C4076">
            <w:pPr>
              <w:spacing w:line="240" w:lineRule="auto"/>
              <w:jc w:val="center"/>
              <w:rPr>
                <w:rFonts w:ascii="宋体" w:cs="Times New Roman"/>
                <w:color w:val="000000" w:themeColor="text1"/>
                <w:sz w:val="18"/>
                <w:szCs w:val="18"/>
              </w:rPr>
            </w:pPr>
            <w:r>
              <w:rPr>
                <w:rFonts w:cs="宋体" w:hint="eastAsia"/>
                <w:color w:val="000000" w:themeColor="text1"/>
                <w:sz w:val="18"/>
                <w:szCs w:val="18"/>
              </w:rPr>
              <w:t>数据项标识符</w:t>
            </w:r>
          </w:p>
        </w:tc>
        <w:tc>
          <w:tcPr>
            <w:tcW w:w="767" w:type="dxa"/>
            <w:tcBorders>
              <w:top w:val="single" w:sz="4" w:space="0" w:color="auto"/>
              <w:left w:val="nil"/>
              <w:bottom w:val="single" w:sz="4" w:space="0" w:color="auto"/>
              <w:right w:val="single" w:sz="4" w:space="0" w:color="auto"/>
            </w:tcBorders>
            <w:vAlign w:val="center"/>
          </w:tcPr>
          <w:p w:rsidR="008C4076" w:rsidRDefault="008C4076" w:rsidP="008C4076">
            <w:pPr>
              <w:spacing w:line="240" w:lineRule="auto"/>
              <w:jc w:val="center"/>
              <w:rPr>
                <w:rFonts w:ascii="宋体" w:cs="Times New Roman"/>
                <w:color w:val="000000" w:themeColor="text1"/>
                <w:sz w:val="18"/>
                <w:szCs w:val="18"/>
              </w:rPr>
            </w:pPr>
            <w:r>
              <w:rPr>
                <w:rFonts w:cs="宋体" w:hint="eastAsia"/>
                <w:color w:val="000000" w:themeColor="text1"/>
                <w:sz w:val="18"/>
                <w:szCs w:val="18"/>
              </w:rPr>
              <w:t>说明</w:t>
            </w:r>
          </w:p>
        </w:tc>
      </w:tr>
      <w:tr w:rsidR="00696161" w:rsidTr="00F6655D">
        <w:trPr>
          <w:trHeight w:val="399"/>
        </w:trPr>
        <w:tc>
          <w:tcPr>
            <w:tcW w:w="723" w:type="dxa"/>
            <w:tcBorders>
              <w:top w:val="single" w:sz="4" w:space="0" w:color="auto"/>
              <w:left w:val="single" w:sz="4" w:space="0" w:color="auto"/>
              <w:bottom w:val="single" w:sz="4" w:space="0" w:color="auto"/>
              <w:right w:val="single" w:sz="4" w:space="0" w:color="auto"/>
            </w:tcBorders>
            <w:vAlign w:val="center"/>
          </w:tcPr>
          <w:p w:rsidR="00696161" w:rsidRDefault="00861A76" w:rsidP="00FC6373">
            <w:pPr>
              <w:spacing w:line="240" w:lineRule="auto"/>
              <w:jc w:val="left"/>
              <w:rPr>
                <w:rFonts w:cs="宋体"/>
                <w:color w:val="000000" w:themeColor="text1"/>
                <w:sz w:val="18"/>
                <w:szCs w:val="18"/>
              </w:rPr>
            </w:pPr>
            <w:r>
              <w:rPr>
                <w:rFonts w:cs="宋体" w:hint="eastAsia"/>
                <w:color w:val="000000" w:themeColor="text1"/>
                <w:sz w:val="18"/>
                <w:szCs w:val="18"/>
              </w:rPr>
              <w:t>1</w:t>
            </w:r>
          </w:p>
        </w:tc>
        <w:tc>
          <w:tcPr>
            <w:tcW w:w="1901" w:type="dxa"/>
            <w:tcBorders>
              <w:top w:val="single" w:sz="4" w:space="0" w:color="auto"/>
              <w:left w:val="nil"/>
              <w:bottom w:val="single" w:sz="4" w:space="0" w:color="auto"/>
              <w:right w:val="single" w:sz="4" w:space="0" w:color="auto"/>
            </w:tcBorders>
            <w:vAlign w:val="center"/>
          </w:tcPr>
          <w:p w:rsidR="00696161" w:rsidRPr="00696161" w:rsidRDefault="00696161" w:rsidP="00FC6373">
            <w:pPr>
              <w:spacing w:line="240" w:lineRule="auto"/>
              <w:jc w:val="left"/>
              <w:rPr>
                <w:rFonts w:cs="宋体"/>
                <w:sz w:val="18"/>
                <w:szCs w:val="18"/>
              </w:rPr>
            </w:pPr>
            <w:r w:rsidRPr="00696161">
              <w:rPr>
                <w:rFonts w:cs="宋体" w:hint="eastAsia"/>
                <w:sz w:val="18"/>
                <w:szCs w:val="18"/>
              </w:rPr>
              <w:t>业务流水号</w:t>
            </w:r>
          </w:p>
        </w:tc>
        <w:tc>
          <w:tcPr>
            <w:tcW w:w="1701" w:type="dxa"/>
            <w:tcBorders>
              <w:top w:val="single" w:sz="4" w:space="0" w:color="auto"/>
              <w:left w:val="nil"/>
              <w:bottom w:val="single" w:sz="4" w:space="0" w:color="auto"/>
              <w:right w:val="single" w:sz="4" w:space="0" w:color="auto"/>
            </w:tcBorders>
            <w:vAlign w:val="center"/>
          </w:tcPr>
          <w:p w:rsidR="00696161" w:rsidRPr="00FF2199" w:rsidRDefault="00696161" w:rsidP="00FC6373">
            <w:pPr>
              <w:widowControl/>
              <w:spacing w:line="240" w:lineRule="auto"/>
              <w:jc w:val="left"/>
              <w:rPr>
                <w:rFonts w:ascii="宋体" w:hAnsi="宋体" w:cs="宋体"/>
                <w:iCs/>
                <w:color w:val="000000"/>
                <w:kern w:val="0"/>
                <w:sz w:val="18"/>
                <w:szCs w:val="18"/>
              </w:rPr>
            </w:pPr>
            <w:r w:rsidRPr="00FF2199">
              <w:rPr>
                <w:rFonts w:ascii="宋体" w:hAnsi="宋体" w:cs="宋体"/>
                <w:iCs/>
                <w:color w:val="000000"/>
                <w:kern w:val="0"/>
                <w:sz w:val="18"/>
                <w:szCs w:val="18"/>
              </w:rPr>
              <w:t>DE00626</w:t>
            </w:r>
          </w:p>
        </w:tc>
        <w:tc>
          <w:tcPr>
            <w:tcW w:w="1701" w:type="dxa"/>
            <w:tcBorders>
              <w:top w:val="single" w:sz="4" w:space="0" w:color="auto"/>
              <w:left w:val="nil"/>
              <w:bottom w:val="single" w:sz="4" w:space="0" w:color="auto"/>
              <w:right w:val="single" w:sz="4" w:space="0" w:color="auto"/>
            </w:tcBorders>
            <w:vAlign w:val="center"/>
          </w:tcPr>
          <w:p w:rsidR="00696161" w:rsidRPr="00FF2199" w:rsidRDefault="00696161" w:rsidP="00FC6373">
            <w:pPr>
              <w:widowControl/>
              <w:spacing w:line="240" w:lineRule="auto"/>
              <w:jc w:val="left"/>
              <w:rPr>
                <w:rFonts w:ascii="宋体" w:hAnsi="宋体" w:cs="宋体"/>
                <w:color w:val="000000"/>
                <w:kern w:val="0"/>
                <w:sz w:val="18"/>
                <w:szCs w:val="18"/>
              </w:rPr>
            </w:pPr>
          </w:p>
        </w:tc>
        <w:tc>
          <w:tcPr>
            <w:tcW w:w="1501" w:type="dxa"/>
            <w:tcBorders>
              <w:top w:val="single" w:sz="4" w:space="0" w:color="auto"/>
              <w:left w:val="nil"/>
              <w:bottom w:val="single" w:sz="4" w:space="0" w:color="auto"/>
              <w:right w:val="single" w:sz="4" w:space="0" w:color="auto"/>
            </w:tcBorders>
            <w:vAlign w:val="center"/>
          </w:tcPr>
          <w:p w:rsidR="00696161" w:rsidRPr="00FF2199" w:rsidRDefault="00696161" w:rsidP="00FC6373">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YWLSH</w:t>
            </w:r>
          </w:p>
        </w:tc>
        <w:tc>
          <w:tcPr>
            <w:tcW w:w="767" w:type="dxa"/>
            <w:tcBorders>
              <w:top w:val="single" w:sz="4" w:space="0" w:color="auto"/>
              <w:left w:val="nil"/>
              <w:bottom w:val="single" w:sz="4" w:space="0" w:color="auto"/>
              <w:right w:val="single" w:sz="4" w:space="0" w:color="auto"/>
            </w:tcBorders>
            <w:vAlign w:val="center"/>
          </w:tcPr>
          <w:p w:rsidR="00696161" w:rsidRPr="00FF2199" w:rsidRDefault="00696161" w:rsidP="00FC6373">
            <w:pPr>
              <w:widowControl/>
              <w:spacing w:line="240" w:lineRule="auto"/>
              <w:jc w:val="left"/>
              <w:rPr>
                <w:rFonts w:ascii="宋体" w:hAnsi="宋体" w:cs="宋体"/>
                <w:color w:val="000000"/>
                <w:kern w:val="0"/>
                <w:sz w:val="18"/>
                <w:szCs w:val="18"/>
              </w:rPr>
            </w:pPr>
            <w:r w:rsidRPr="00FF2199">
              <w:rPr>
                <w:rFonts w:ascii="宋体" w:hAnsi="宋体" w:cs="宋体" w:hint="eastAsia"/>
                <w:color w:val="000000"/>
                <w:kern w:val="0"/>
                <w:sz w:val="18"/>
                <w:szCs w:val="18"/>
              </w:rPr>
              <w:t>非空</w:t>
            </w:r>
          </w:p>
        </w:tc>
      </w:tr>
      <w:tr w:rsidR="008C4076" w:rsidTr="00F6655D">
        <w:trPr>
          <w:trHeight w:val="399"/>
        </w:trPr>
        <w:tc>
          <w:tcPr>
            <w:tcW w:w="723" w:type="dxa"/>
            <w:tcBorders>
              <w:top w:val="nil"/>
              <w:left w:val="single" w:sz="4" w:space="0" w:color="auto"/>
              <w:bottom w:val="single" w:sz="4" w:space="0" w:color="auto"/>
              <w:right w:val="single" w:sz="4" w:space="0" w:color="auto"/>
            </w:tcBorders>
            <w:vAlign w:val="center"/>
          </w:tcPr>
          <w:p w:rsidR="008C4076" w:rsidRDefault="00861A76" w:rsidP="00FC6373">
            <w:pPr>
              <w:spacing w:line="240" w:lineRule="auto"/>
              <w:ind w:right="360"/>
              <w:jc w:val="left"/>
              <w:rPr>
                <w:rFonts w:ascii="宋体" w:hAnsi="宋体" w:cs="宋体"/>
                <w:color w:val="000000" w:themeColor="text1"/>
                <w:sz w:val="18"/>
                <w:szCs w:val="18"/>
              </w:rPr>
            </w:pPr>
            <w:r>
              <w:rPr>
                <w:rFonts w:ascii="宋体" w:hAnsi="宋体" w:cs="宋体" w:hint="eastAsia"/>
                <w:color w:val="000000" w:themeColor="text1"/>
                <w:sz w:val="18"/>
                <w:szCs w:val="18"/>
              </w:rPr>
              <w:t>2</w:t>
            </w:r>
          </w:p>
        </w:tc>
        <w:tc>
          <w:tcPr>
            <w:tcW w:w="1901"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hint="eastAsia"/>
                <w:color w:val="000000" w:themeColor="text1"/>
                <w:sz w:val="18"/>
                <w:szCs w:val="18"/>
              </w:rPr>
              <w:t>预警报警</w:t>
            </w:r>
          </w:p>
        </w:tc>
        <w:tc>
          <w:tcPr>
            <w:tcW w:w="1701"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hint="eastAsia"/>
                <w:color w:val="000000" w:themeColor="text1"/>
                <w:sz w:val="18"/>
                <w:szCs w:val="18"/>
              </w:rPr>
              <w:t xml:space="preserve">　</w:t>
            </w:r>
          </w:p>
        </w:tc>
        <w:tc>
          <w:tcPr>
            <w:tcW w:w="1701" w:type="dxa"/>
            <w:tcBorders>
              <w:top w:val="nil"/>
              <w:left w:val="nil"/>
              <w:bottom w:val="single" w:sz="4" w:space="0" w:color="auto"/>
              <w:right w:val="single" w:sz="4" w:space="0" w:color="auto"/>
            </w:tcBorders>
            <w:vAlign w:val="center"/>
          </w:tcPr>
          <w:p w:rsidR="008C4076" w:rsidRPr="00FA5133" w:rsidRDefault="008C4076" w:rsidP="00FC6373">
            <w:pPr>
              <w:spacing w:line="240" w:lineRule="auto"/>
              <w:jc w:val="left"/>
              <w:rPr>
                <w:rFonts w:ascii="宋体" w:hAnsi="宋体" w:cs="宋体"/>
                <w:i/>
                <w:color w:val="000000" w:themeColor="text1"/>
                <w:sz w:val="18"/>
                <w:szCs w:val="18"/>
              </w:rPr>
            </w:pPr>
            <w:r w:rsidRPr="00FA5133">
              <w:rPr>
                <w:rFonts w:ascii="宋体" w:hAnsi="宋体" w:cs="宋体"/>
                <w:i/>
                <w:color w:val="000000" w:themeColor="text1"/>
                <w:sz w:val="18"/>
                <w:szCs w:val="18"/>
              </w:rPr>
              <w:t>DQR0008</w:t>
            </w:r>
          </w:p>
        </w:tc>
        <w:tc>
          <w:tcPr>
            <w:tcW w:w="1501"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hAnsi="宋体" w:cs="宋体"/>
                <w:color w:val="000000" w:themeColor="text1"/>
                <w:sz w:val="18"/>
                <w:szCs w:val="18"/>
              </w:rPr>
            </w:pPr>
            <w:r>
              <w:rPr>
                <w:rFonts w:ascii="宋体" w:hAnsi="宋体" w:cs="宋体"/>
                <w:color w:val="000000" w:themeColor="text1"/>
                <w:sz w:val="18"/>
                <w:szCs w:val="18"/>
              </w:rPr>
              <w:t>YJBJ</w:t>
            </w:r>
          </w:p>
        </w:tc>
        <w:tc>
          <w:tcPr>
            <w:tcW w:w="767"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hint="eastAsia"/>
                <w:color w:val="000000" w:themeColor="text1"/>
                <w:sz w:val="18"/>
                <w:szCs w:val="18"/>
              </w:rPr>
              <w:t xml:space="preserve">　</w:t>
            </w:r>
          </w:p>
        </w:tc>
      </w:tr>
      <w:tr w:rsidR="008C4076" w:rsidTr="00F6655D">
        <w:trPr>
          <w:trHeight w:val="399"/>
        </w:trPr>
        <w:tc>
          <w:tcPr>
            <w:tcW w:w="723" w:type="dxa"/>
            <w:tcBorders>
              <w:top w:val="nil"/>
              <w:left w:val="single" w:sz="4" w:space="0" w:color="auto"/>
              <w:bottom w:val="single" w:sz="4" w:space="0" w:color="auto"/>
              <w:right w:val="single" w:sz="4" w:space="0" w:color="auto"/>
            </w:tcBorders>
            <w:vAlign w:val="center"/>
          </w:tcPr>
          <w:p w:rsidR="008C4076" w:rsidRDefault="00861A76" w:rsidP="00FC6373">
            <w:pPr>
              <w:spacing w:line="240" w:lineRule="auto"/>
              <w:jc w:val="left"/>
              <w:rPr>
                <w:rFonts w:ascii="宋体" w:cs="Times New Roman"/>
                <w:color w:val="000000" w:themeColor="text1"/>
                <w:sz w:val="18"/>
                <w:szCs w:val="18"/>
              </w:rPr>
            </w:pPr>
            <w:r>
              <w:rPr>
                <w:rFonts w:ascii="宋体" w:hAnsi="宋体" w:cs="宋体" w:hint="eastAsia"/>
                <w:color w:val="000000" w:themeColor="text1"/>
                <w:sz w:val="18"/>
                <w:szCs w:val="18"/>
              </w:rPr>
              <w:t>2</w:t>
            </w:r>
            <w:r w:rsidR="008C4076">
              <w:rPr>
                <w:rFonts w:ascii="宋体" w:hAnsi="宋体" w:cs="宋体"/>
                <w:color w:val="000000" w:themeColor="text1"/>
                <w:sz w:val="18"/>
                <w:szCs w:val="18"/>
              </w:rPr>
              <w:t>.1</w:t>
            </w:r>
          </w:p>
        </w:tc>
        <w:tc>
          <w:tcPr>
            <w:tcW w:w="1901" w:type="dxa"/>
            <w:tcBorders>
              <w:top w:val="nil"/>
              <w:left w:val="nil"/>
              <w:bottom w:val="single" w:sz="4" w:space="0" w:color="auto"/>
              <w:right w:val="single" w:sz="4" w:space="0" w:color="auto"/>
            </w:tcBorders>
            <w:vAlign w:val="center"/>
          </w:tcPr>
          <w:p w:rsidR="008C4076" w:rsidRDefault="008C4076" w:rsidP="00FC6373">
            <w:pPr>
              <w:spacing w:line="240" w:lineRule="auto"/>
              <w:ind w:firstLineChars="100" w:firstLine="180"/>
              <w:jc w:val="left"/>
              <w:rPr>
                <w:rFonts w:ascii="宋体" w:cs="Times New Roman"/>
                <w:color w:val="000000" w:themeColor="text1"/>
                <w:sz w:val="18"/>
                <w:szCs w:val="18"/>
              </w:rPr>
            </w:pPr>
            <w:r>
              <w:rPr>
                <w:rFonts w:ascii="宋体" w:hAnsi="宋体" w:cs="宋体" w:hint="eastAsia"/>
                <w:color w:val="000000" w:themeColor="text1"/>
                <w:sz w:val="18"/>
                <w:szCs w:val="18"/>
              </w:rPr>
              <w:t>文件内容</w:t>
            </w:r>
          </w:p>
        </w:tc>
        <w:tc>
          <w:tcPr>
            <w:tcW w:w="1701"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color w:val="000000" w:themeColor="text1"/>
                <w:sz w:val="18"/>
                <w:szCs w:val="18"/>
              </w:rPr>
              <w:t>DE00860</w:t>
            </w:r>
          </w:p>
        </w:tc>
        <w:tc>
          <w:tcPr>
            <w:tcW w:w="1701"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hint="eastAsia"/>
                <w:color w:val="000000" w:themeColor="text1"/>
                <w:sz w:val="18"/>
                <w:szCs w:val="18"/>
              </w:rPr>
              <w:t xml:space="preserve">　</w:t>
            </w:r>
          </w:p>
        </w:tc>
        <w:tc>
          <w:tcPr>
            <w:tcW w:w="1501"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color w:val="000000" w:themeColor="text1"/>
                <w:sz w:val="18"/>
                <w:szCs w:val="18"/>
              </w:rPr>
              <w:t>YJBJ_WJNR</w:t>
            </w:r>
          </w:p>
        </w:tc>
        <w:tc>
          <w:tcPr>
            <w:tcW w:w="767"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hint="eastAsia"/>
                <w:color w:val="000000" w:themeColor="text1"/>
                <w:sz w:val="18"/>
                <w:szCs w:val="18"/>
              </w:rPr>
              <w:t>非空</w:t>
            </w:r>
          </w:p>
        </w:tc>
      </w:tr>
      <w:tr w:rsidR="008C4076" w:rsidTr="00F6655D">
        <w:trPr>
          <w:trHeight w:val="399"/>
        </w:trPr>
        <w:tc>
          <w:tcPr>
            <w:tcW w:w="723" w:type="dxa"/>
            <w:tcBorders>
              <w:top w:val="nil"/>
              <w:left w:val="single" w:sz="4" w:space="0" w:color="auto"/>
              <w:bottom w:val="single" w:sz="4" w:space="0" w:color="auto"/>
              <w:right w:val="single" w:sz="4" w:space="0" w:color="auto"/>
            </w:tcBorders>
            <w:vAlign w:val="center"/>
          </w:tcPr>
          <w:p w:rsidR="008C4076" w:rsidRDefault="00861A76" w:rsidP="00FC6373">
            <w:pPr>
              <w:spacing w:line="240" w:lineRule="auto"/>
              <w:jc w:val="left"/>
              <w:rPr>
                <w:rFonts w:ascii="宋体" w:cs="Times New Roman"/>
                <w:color w:val="000000" w:themeColor="text1"/>
                <w:sz w:val="18"/>
                <w:szCs w:val="18"/>
              </w:rPr>
            </w:pPr>
            <w:r>
              <w:rPr>
                <w:rFonts w:ascii="宋体" w:hAnsi="宋体" w:cs="宋体" w:hint="eastAsia"/>
                <w:color w:val="000000" w:themeColor="text1"/>
                <w:sz w:val="18"/>
                <w:szCs w:val="18"/>
              </w:rPr>
              <w:t>2</w:t>
            </w:r>
            <w:r w:rsidR="008C4076">
              <w:rPr>
                <w:rFonts w:ascii="宋体" w:hAnsi="宋体" w:cs="宋体"/>
                <w:color w:val="000000" w:themeColor="text1"/>
                <w:sz w:val="18"/>
                <w:szCs w:val="18"/>
              </w:rPr>
              <w:t>.2</w:t>
            </w:r>
          </w:p>
        </w:tc>
        <w:tc>
          <w:tcPr>
            <w:tcW w:w="1901" w:type="dxa"/>
            <w:tcBorders>
              <w:top w:val="nil"/>
              <w:left w:val="nil"/>
              <w:bottom w:val="single" w:sz="4" w:space="0" w:color="auto"/>
              <w:right w:val="single" w:sz="4" w:space="0" w:color="auto"/>
            </w:tcBorders>
            <w:vAlign w:val="center"/>
          </w:tcPr>
          <w:p w:rsidR="008C4076" w:rsidRDefault="008C4076" w:rsidP="00FC6373">
            <w:pPr>
              <w:spacing w:line="240" w:lineRule="auto"/>
              <w:ind w:firstLineChars="100" w:firstLine="180"/>
              <w:jc w:val="left"/>
              <w:rPr>
                <w:rFonts w:ascii="宋体" w:cs="Times New Roman"/>
                <w:color w:val="000000" w:themeColor="text1"/>
                <w:sz w:val="18"/>
                <w:szCs w:val="18"/>
              </w:rPr>
            </w:pPr>
            <w:r>
              <w:rPr>
                <w:rFonts w:ascii="宋体" w:hAnsi="宋体" w:cs="宋体" w:hint="eastAsia"/>
                <w:color w:val="000000" w:themeColor="text1"/>
                <w:sz w:val="18"/>
                <w:szCs w:val="18"/>
              </w:rPr>
              <w:t>日期时间</w:t>
            </w:r>
          </w:p>
        </w:tc>
        <w:tc>
          <w:tcPr>
            <w:tcW w:w="1701"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color w:val="000000" w:themeColor="text1"/>
                <w:sz w:val="18"/>
                <w:szCs w:val="18"/>
              </w:rPr>
              <w:t>DE00554</w:t>
            </w:r>
          </w:p>
        </w:tc>
        <w:tc>
          <w:tcPr>
            <w:tcW w:w="1701"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hint="eastAsia"/>
                <w:color w:val="000000" w:themeColor="text1"/>
                <w:sz w:val="18"/>
                <w:szCs w:val="18"/>
              </w:rPr>
              <w:t xml:space="preserve">　</w:t>
            </w:r>
          </w:p>
        </w:tc>
        <w:tc>
          <w:tcPr>
            <w:tcW w:w="1501"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color w:val="000000" w:themeColor="text1"/>
                <w:sz w:val="18"/>
                <w:szCs w:val="18"/>
              </w:rPr>
              <w:t>YJBJ_RQSJ</w:t>
            </w:r>
          </w:p>
        </w:tc>
        <w:tc>
          <w:tcPr>
            <w:tcW w:w="767" w:type="dxa"/>
            <w:tcBorders>
              <w:top w:val="nil"/>
              <w:left w:val="nil"/>
              <w:bottom w:val="single" w:sz="4" w:space="0" w:color="auto"/>
              <w:right w:val="single" w:sz="4" w:space="0" w:color="auto"/>
            </w:tcBorders>
            <w:vAlign w:val="center"/>
          </w:tcPr>
          <w:p w:rsidR="008C4076" w:rsidRDefault="008C4076" w:rsidP="00FC6373">
            <w:pPr>
              <w:spacing w:line="240" w:lineRule="auto"/>
              <w:jc w:val="left"/>
              <w:rPr>
                <w:rFonts w:ascii="宋体" w:cs="Times New Roman"/>
                <w:color w:val="000000" w:themeColor="text1"/>
                <w:sz w:val="18"/>
                <w:szCs w:val="18"/>
              </w:rPr>
            </w:pPr>
            <w:r>
              <w:rPr>
                <w:rFonts w:ascii="宋体" w:hAnsi="宋体" w:cs="宋体" w:hint="eastAsia"/>
                <w:color w:val="000000" w:themeColor="text1"/>
                <w:sz w:val="18"/>
                <w:szCs w:val="18"/>
              </w:rPr>
              <w:t>非空</w:t>
            </w:r>
          </w:p>
        </w:tc>
      </w:tr>
    </w:tbl>
    <w:p w:rsidR="004F5A4F" w:rsidRDefault="004F5A4F" w:rsidP="004F5A4F">
      <w:pPr>
        <w:spacing w:line="480" w:lineRule="auto"/>
        <w:jc w:val="center"/>
        <w:rPr>
          <w:rFonts w:ascii="黑体" w:eastAsia="黑体" w:hAnsi="黑体" w:cs="黑体"/>
          <w:color w:val="000000" w:themeColor="text1"/>
        </w:rPr>
      </w:pPr>
      <w:r>
        <w:rPr>
          <w:rFonts w:ascii="黑体" w:eastAsia="黑体" w:hAnsi="黑体" w:cs="黑体" w:hint="eastAsia"/>
          <w:color w:val="000000" w:themeColor="text1"/>
        </w:rPr>
        <w:lastRenderedPageBreak/>
        <w:t>表26</w:t>
      </w:r>
      <w:r>
        <w:rPr>
          <w:rFonts w:ascii="黑体" w:eastAsia="黑体" w:hAnsi="黑体" w:cs="黑体"/>
          <w:color w:val="000000" w:themeColor="text1"/>
        </w:rPr>
        <w:t xml:space="preserve">  </w:t>
      </w:r>
      <w:r>
        <w:rPr>
          <w:rFonts w:ascii="黑体" w:eastAsia="黑体" w:hAnsi="黑体" w:cs="黑体" w:hint="eastAsia"/>
          <w:color w:val="000000" w:themeColor="text1"/>
        </w:rPr>
        <w:t>预警报警信息数据项</w:t>
      </w:r>
      <w:r w:rsidRPr="004F5A4F">
        <w:rPr>
          <w:rFonts w:ascii="宋体" w:hAnsi="宋体" w:cs="黑体" w:hint="eastAsia"/>
          <w:color w:val="000000" w:themeColor="text1"/>
        </w:rPr>
        <w:t>（续）</w:t>
      </w:r>
    </w:p>
    <w:tbl>
      <w:tblPr>
        <w:tblW w:w="8294" w:type="dxa"/>
        <w:tblInd w:w="-106" w:type="dxa"/>
        <w:tblLayout w:type="fixed"/>
        <w:tblLook w:val="04A0" w:firstRow="1" w:lastRow="0" w:firstColumn="1" w:lastColumn="0" w:noHBand="0" w:noVBand="1"/>
      </w:tblPr>
      <w:tblGrid>
        <w:gridCol w:w="723"/>
        <w:gridCol w:w="1901"/>
        <w:gridCol w:w="1701"/>
        <w:gridCol w:w="1701"/>
        <w:gridCol w:w="1501"/>
        <w:gridCol w:w="767"/>
      </w:tblGrid>
      <w:tr w:rsidR="004F5A4F" w:rsidTr="004F5A4F">
        <w:trPr>
          <w:trHeight w:val="399"/>
        </w:trPr>
        <w:tc>
          <w:tcPr>
            <w:tcW w:w="723" w:type="dxa"/>
            <w:tcBorders>
              <w:top w:val="single" w:sz="4" w:space="0" w:color="auto"/>
              <w:left w:val="single" w:sz="4" w:space="0" w:color="auto"/>
              <w:bottom w:val="single" w:sz="4" w:space="0" w:color="auto"/>
              <w:right w:val="single" w:sz="4" w:space="0" w:color="auto"/>
            </w:tcBorders>
            <w:vAlign w:val="center"/>
          </w:tcPr>
          <w:p w:rsidR="004F5A4F" w:rsidRPr="004F5A4F" w:rsidRDefault="004F5A4F" w:rsidP="004F5A4F">
            <w:pPr>
              <w:spacing w:line="240" w:lineRule="auto"/>
              <w:jc w:val="left"/>
              <w:rPr>
                <w:rFonts w:ascii="宋体" w:hAnsi="宋体" w:cs="宋体"/>
                <w:color w:val="000000" w:themeColor="text1"/>
                <w:sz w:val="18"/>
                <w:szCs w:val="18"/>
              </w:rPr>
            </w:pPr>
            <w:r w:rsidRPr="004F5A4F">
              <w:rPr>
                <w:rFonts w:ascii="宋体" w:hAnsi="宋体" w:cs="宋体" w:hint="eastAsia"/>
                <w:color w:val="000000" w:themeColor="text1"/>
                <w:sz w:val="18"/>
                <w:szCs w:val="18"/>
              </w:rPr>
              <w:t>序号</w:t>
            </w:r>
          </w:p>
        </w:tc>
        <w:tc>
          <w:tcPr>
            <w:tcW w:w="1901" w:type="dxa"/>
            <w:tcBorders>
              <w:top w:val="single" w:sz="4" w:space="0" w:color="auto"/>
              <w:left w:val="nil"/>
              <w:bottom w:val="single" w:sz="4" w:space="0" w:color="auto"/>
              <w:right w:val="single" w:sz="4" w:space="0" w:color="auto"/>
            </w:tcBorders>
            <w:vAlign w:val="center"/>
          </w:tcPr>
          <w:p w:rsidR="004F5A4F" w:rsidRPr="004F5A4F" w:rsidRDefault="004F5A4F" w:rsidP="004F5A4F">
            <w:pPr>
              <w:spacing w:line="240" w:lineRule="auto"/>
              <w:jc w:val="left"/>
              <w:rPr>
                <w:rFonts w:ascii="宋体" w:hAnsi="宋体" w:cs="宋体"/>
                <w:color w:val="000000" w:themeColor="text1"/>
                <w:sz w:val="18"/>
                <w:szCs w:val="18"/>
              </w:rPr>
            </w:pPr>
            <w:r w:rsidRPr="004F5A4F">
              <w:rPr>
                <w:rFonts w:ascii="宋体" w:hAnsi="宋体" w:cs="宋体" w:hint="eastAsia"/>
                <w:color w:val="000000" w:themeColor="text1"/>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4F5A4F" w:rsidRPr="004F5A4F" w:rsidRDefault="004F5A4F" w:rsidP="004F5A4F">
            <w:pPr>
              <w:spacing w:line="240" w:lineRule="auto"/>
              <w:jc w:val="left"/>
              <w:rPr>
                <w:rFonts w:ascii="宋体" w:hAnsi="宋体" w:cs="宋体"/>
                <w:color w:val="000000" w:themeColor="text1"/>
                <w:sz w:val="18"/>
                <w:szCs w:val="18"/>
              </w:rPr>
            </w:pPr>
            <w:r w:rsidRPr="004F5A4F">
              <w:rPr>
                <w:rFonts w:ascii="宋体" w:hAnsi="宋体" w:cs="宋体" w:hint="eastAsia"/>
                <w:color w:val="000000" w:themeColor="text1"/>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4F5A4F" w:rsidRPr="004F5A4F" w:rsidRDefault="004F5A4F" w:rsidP="004F5A4F">
            <w:pPr>
              <w:spacing w:line="240" w:lineRule="auto"/>
              <w:jc w:val="left"/>
              <w:rPr>
                <w:rFonts w:ascii="宋体" w:hAnsi="宋体" w:cs="宋体"/>
                <w:color w:val="000000" w:themeColor="text1"/>
                <w:sz w:val="18"/>
                <w:szCs w:val="18"/>
              </w:rPr>
            </w:pPr>
            <w:r w:rsidRPr="004F5A4F">
              <w:rPr>
                <w:rFonts w:ascii="宋体" w:hAnsi="宋体" w:cs="宋体" w:hint="eastAsia"/>
                <w:color w:val="000000" w:themeColor="text1"/>
                <w:sz w:val="18"/>
                <w:szCs w:val="18"/>
              </w:rPr>
              <w:t>限定词内部标识符</w:t>
            </w:r>
          </w:p>
        </w:tc>
        <w:tc>
          <w:tcPr>
            <w:tcW w:w="1501" w:type="dxa"/>
            <w:tcBorders>
              <w:top w:val="single" w:sz="4" w:space="0" w:color="auto"/>
              <w:left w:val="nil"/>
              <w:bottom w:val="single" w:sz="4" w:space="0" w:color="auto"/>
              <w:right w:val="single" w:sz="4" w:space="0" w:color="auto"/>
            </w:tcBorders>
            <w:vAlign w:val="center"/>
          </w:tcPr>
          <w:p w:rsidR="004F5A4F" w:rsidRPr="004F5A4F" w:rsidRDefault="004F5A4F" w:rsidP="004F5A4F">
            <w:pPr>
              <w:spacing w:line="240" w:lineRule="auto"/>
              <w:jc w:val="left"/>
              <w:rPr>
                <w:rFonts w:ascii="宋体" w:hAnsi="宋体" w:cs="宋体"/>
                <w:color w:val="000000" w:themeColor="text1"/>
                <w:sz w:val="18"/>
                <w:szCs w:val="18"/>
              </w:rPr>
            </w:pPr>
            <w:r w:rsidRPr="004F5A4F">
              <w:rPr>
                <w:rFonts w:ascii="宋体" w:hAnsi="宋体" w:cs="宋体" w:hint="eastAsia"/>
                <w:color w:val="000000" w:themeColor="text1"/>
                <w:sz w:val="18"/>
                <w:szCs w:val="18"/>
              </w:rPr>
              <w:t>数据项标识符</w:t>
            </w:r>
          </w:p>
        </w:tc>
        <w:tc>
          <w:tcPr>
            <w:tcW w:w="767" w:type="dxa"/>
            <w:tcBorders>
              <w:top w:val="single" w:sz="4" w:space="0" w:color="auto"/>
              <w:left w:val="nil"/>
              <w:bottom w:val="single" w:sz="4" w:space="0" w:color="auto"/>
              <w:right w:val="single" w:sz="4" w:space="0" w:color="auto"/>
            </w:tcBorders>
            <w:vAlign w:val="center"/>
          </w:tcPr>
          <w:p w:rsidR="004F5A4F" w:rsidRPr="004F5A4F" w:rsidRDefault="004F5A4F" w:rsidP="004F5A4F">
            <w:pPr>
              <w:spacing w:line="240" w:lineRule="auto"/>
              <w:jc w:val="left"/>
              <w:rPr>
                <w:rFonts w:ascii="宋体" w:hAnsi="宋体" w:cs="宋体"/>
                <w:color w:val="000000" w:themeColor="text1"/>
                <w:sz w:val="18"/>
                <w:szCs w:val="18"/>
              </w:rPr>
            </w:pPr>
            <w:r w:rsidRPr="004F5A4F">
              <w:rPr>
                <w:rFonts w:ascii="宋体" w:hAnsi="宋体" w:cs="宋体" w:hint="eastAsia"/>
                <w:color w:val="000000" w:themeColor="text1"/>
                <w:sz w:val="18"/>
                <w:szCs w:val="18"/>
              </w:rPr>
              <w:t>说明</w:t>
            </w:r>
          </w:p>
        </w:tc>
      </w:tr>
      <w:tr w:rsidR="004F5A4F" w:rsidTr="00A21CF0">
        <w:trPr>
          <w:trHeight w:val="399"/>
        </w:trPr>
        <w:tc>
          <w:tcPr>
            <w:tcW w:w="723" w:type="dxa"/>
            <w:tcBorders>
              <w:top w:val="nil"/>
              <w:left w:val="single" w:sz="4" w:space="0" w:color="auto"/>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3</w:t>
            </w:r>
          </w:p>
        </w:tc>
        <w:tc>
          <w:tcPr>
            <w:tcW w:w="1901"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预警报警类型</w:t>
            </w:r>
          </w:p>
        </w:tc>
        <w:tc>
          <w:tcPr>
            <w:tcW w:w="1701"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color w:val="000000" w:themeColor="text1"/>
                <w:sz w:val="18"/>
                <w:szCs w:val="18"/>
              </w:rPr>
              <w:t>DEY0033</w:t>
            </w:r>
          </w:p>
        </w:tc>
        <w:tc>
          <w:tcPr>
            <w:tcW w:w="1701"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 xml:space="preserve">　</w:t>
            </w:r>
          </w:p>
        </w:tc>
        <w:tc>
          <w:tcPr>
            <w:tcW w:w="1501"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color w:val="000000" w:themeColor="text1"/>
                <w:sz w:val="18"/>
                <w:szCs w:val="18"/>
              </w:rPr>
              <w:t>YJBJLX</w:t>
            </w:r>
          </w:p>
        </w:tc>
        <w:tc>
          <w:tcPr>
            <w:tcW w:w="767"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非空</w:t>
            </w:r>
          </w:p>
        </w:tc>
      </w:tr>
      <w:tr w:rsidR="004F5A4F" w:rsidTr="00A21CF0">
        <w:trPr>
          <w:trHeight w:val="399"/>
        </w:trPr>
        <w:tc>
          <w:tcPr>
            <w:tcW w:w="723" w:type="dxa"/>
            <w:tcBorders>
              <w:top w:val="nil"/>
              <w:left w:val="single" w:sz="4" w:space="0" w:color="auto"/>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4</w:t>
            </w:r>
          </w:p>
        </w:tc>
        <w:tc>
          <w:tcPr>
            <w:tcW w:w="1901"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预警报警单位</w:t>
            </w:r>
            <w:r>
              <w:rPr>
                <w:rFonts w:ascii="宋体" w:hAnsi="宋体" w:cs="宋体"/>
                <w:color w:val="000000" w:themeColor="text1"/>
                <w:sz w:val="18"/>
                <w:szCs w:val="18"/>
              </w:rPr>
              <w:t>_</w:t>
            </w:r>
            <w:r w:rsidRPr="009524E2">
              <w:rPr>
                <w:rFonts w:ascii="宋体" w:hAnsi="宋体" w:cs="宋体" w:hint="eastAsia"/>
                <w:kern w:val="0"/>
                <w:sz w:val="18"/>
                <w:szCs w:val="18"/>
              </w:rPr>
              <w:t>法人和其他组织统一社会信用代码</w:t>
            </w:r>
          </w:p>
        </w:tc>
        <w:tc>
          <w:tcPr>
            <w:tcW w:w="1701"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color w:val="000000" w:themeColor="text1"/>
                <w:sz w:val="18"/>
                <w:szCs w:val="18"/>
              </w:rPr>
              <w:t>DE00</w:t>
            </w:r>
            <w:r>
              <w:rPr>
                <w:rFonts w:ascii="宋体" w:hAnsi="宋体" w:cs="宋体" w:hint="eastAsia"/>
                <w:color w:val="000000" w:themeColor="text1"/>
                <w:sz w:val="18"/>
                <w:szCs w:val="18"/>
              </w:rPr>
              <w:t>679</w:t>
            </w:r>
          </w:p>
        </w:tc>
        <w:tc>
          <w:tcPr>
            <w:tcW w:w="1701" w:type="dxa"/>
            <w:tcBorders>
              <w:top w:val="nil"/>
              <w:left w:val="nil"/>
              <w:bottom w:val="single" w:sz="4" w:space="0" w:color="auto"/>
              <w:right w:val="single" w:sz="4" w:space="0" w:color="auto"/>
            </w:tcBorders>
            <w:vAlign w:val="center"/>
          </w:tcPr>
          <w:p w:rsidR="004F5A4F" w:rsidRPr="00FA5133" w:rsidRDefault="004F5A4F" w:rsidP="00A21CF0">
            <w:pPr>
              <w:spacing w:line="240" w:lineRule="auto"/>
              <w:jc w:val="left"/>
              <w:rPr>
                <w:rFonts w:ascii="宋体" w:hAnsi="宋体" w:cs="宋体"/>
                <w:i/>
                <w:color w:val="000000" w:themeColor="text1"/>
                <w:sz w:val="18"/>
                <w:szCs w:val="18"/>
              </w:rPr>
            </w:pPr>
            <w:r w:rsidRPr="00FA5133">
              <w:rPr>
                <w:rFonts w:ascii="宋体" w:hAnsi="宋体" w:cs="宋体"/>
                <w:i/>
                <w:color w:val="000000" w:themeColor="text1"/>
                <w:sz w:val="18"/>
                <w:szCs w:val="18"/>
              </w:rPr>
              <w:t>DQR0009</w:t>
            </w:r>
          </w:p>
        </w:tc>
        <w:tc>
          <w:tcPr>
            <w:tcW w:w="1501"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color w:val="000000" w:themeColor="text1"/>
                <w:sz w:val="18"/>
                <w:szCs w:val="18"/>
              </w:rPr>
              <w:t xml:space="preserve">YJBJDW_ </w:t>
            </w:r>
            <w:r>
              <w:rPr>
                <w:rFonts w:ascii="宋体" w:hAnsi="宋体" w:cs="宋体" w:hint="eastAsia"/>
                <w:color w:val="000000" w:themeColor="text1"/>
                <w:kern w:val="0"/>
                <w:sz w:val="18"/>
                <w:szCs w:val="18"/>
              </w:rPr>
              <w:t>FRHQTZZ</w:t>
            </w:r>
            <w:r>
              <w:rPr>
                <w:rFonts w:ascii="宋体" w:hAnsi="宋体" w:cs="宋体"/>
                <w:color w:val="000000" w:themeColor="text1"/>
                <w:kern w:val="0"/>
                <w:sz w:val="18"/>
                <w:szCs w:val="18"/>
              </w:rPr>
              <w:t>TYSHXY</w:t>
            </w:r>
          </w:p>
        </w:tc>
        <w:tc>
          <w:tcPr>
            <w:tcW w:w="767"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非空</w:t>
            </w:r>
          </w:p>
        </w:tc>
      </w:tr>
      <w:tr w:rsidR="004F5A4F" w:rsidTr="00A21CF0">
        <w:trPr>
          <w:trHeight w:val="399"/>
        </w:trPr>
        <w:tc>
          <w:tcPr>
            <w:tcW w:w="723" w:type="dxa"/>
            <w:tcBorders>
              <w:top w:val="nil"/>
              <w:left w:val="single" w:sz="4" w:space="0" w:color="auto"/>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5</w:t>
            </w:r>
          </w:p>
        </w:tc>
        <w:tc>
          <w:tcPr>
            <w:tcW w:w="19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jc w:val="left"/>
              <w:rPr>
                <w:rFonts w:ascii="宋体" w:hAnsi="宋体" w:cs="宋体"/>
                <w:sz w:val="18"/>
                <w:szCs w:val="18"/>
              </w:rPr>
            </w:pPr>
            <w:r>
              <w:rPr>
                <w:rFonts w:ascii="宋体" w:hAnsi="宋体" w:cs="宋体" w:hint="eastAsia"/>
                <w:sz w:val="18"/>
                <w:szCs w:val="18"/>
              </w:rPr>
              <w:t>处理</w:t>
            </w:r>
          </w:p>
        </w:tc>
        <w:tc>
          <w:tcPr>
            <w:tcW w:w="17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jc w:val="left"/>
              <w:rPr>
                <w:rFonts w:ascii="宋体" w:hAnsi="宋体" w:cs="宋体"/>
                <w:sz w:val="18"/>
                <w:szCs w:val="18"/>
              </w:rPr>
            </w:pPr>
          </w:p>
        </w:tc>
        <w:tc>
          <w:tcPr>
            <w:tcW w:w="1701" w:type="dxa"/>
            <w:tcBorders>
              <w:top w:val="nil"/>
              <w:left w:val="nil"/>
              <w:bottom w:val="single" w:sz="4" w:space="0" w:color="auto"/>
              <w:right w:val="single" w:sz="4" w:space="0" w:color="auto"/>
            </w:tcBorders>
            <w:vAlign w:val="center"/>
          </w:tcPr>
          <w:p w:rsidR="004F5A4F" w:rsidRPr="00FA5133" w:rsidRDefault="004F5A4F" w:rsidP="00A21CF0">
            <w:pPr>
              <w:spacing w:line="240" w:lineRule="auto"/>
              <w:jc w:val="left"/>
              <w:rPr>
                <w:rFonts w:ascii="宋体" w:hAnsi="宋体" w:cs="宋体"/>
                <w:color w:val="000000" w:themeColor="text1"/>
                <w:kern w:val="0"/>
                <w:sz w:val="18"/>
                <w:szCs w:val="18"/>
              </w:rPr>
            </w:pPr>
            <w:r w:rsidRPr="00FA5133">
              <w:rPr>
                <w:rFonts w:ascii="宋体" w:hAnsi="宋体" w:cs="宋体"/>
                <w:color w:val="000000" w:themeColor="text1"/>
                <w:kern w:val="0"/>
                <w:sz w:val="18"/>
                <w:szCs w:val="18"/>
              </w:rPr>
              <w:t>DQ00936</w:t>
            </w:r>
          </w:p>
        </w:tc>
        <w:tc>
          <w:tcPr>
            <w:tcW w:w="1501" w:type="dxa"/>
            <w:tcBorders>
              <w:top w:val="nil"/>
              <w:left w:val="nil"/>
              <w:bottom w:val="single" w:sz="4" w:space="0" w:color="auto"/>
              <w:right w:val="single" w:sz="4" w:space="0" w:color="auto"/>
            </w:tcBorders>
            <w:vAlign w:val="center"/>
          </w:tcPr>
          <w:p w:rsidR="004F5A4F" w:rsidRPr="00FA5133" w:rsidRDefault="004F5A4F" w:rsidP="00A21CF0">
            <w:pPr>
              <w:spacing w:line="240" w:lineRule="auto"/>
              <w:jc w:val="left"/>
              <w:rPr>
                <w:rFonts w:ascii="宋体" w:hAnsi="宋体" w:cs="宋体"/>
                <w:color w:val="000000" w:themeColor="text1"/>
                <w:kern w:val="0"/>
                <w:sz w:val="18"/>
                <w:szCs w:val="18"/>
              </w:rPr>
            </w:pPr>
            <w:r w:rsidRPr="00FA5133">
              <w:rPr>
                <w:rFonts w:ascii="宋体" w:hAnsi="宋体" w:cs="宋体" w:hint="eastAsia"/>
                <w:color w:val="000000" w:themeColor="text1"/>
                <w:kern w:val="0"/>
                <w:sz w:val="18"/>
                <w:szCs w:val="18"/>
              </w:rPr>
              <w:t>CHL</w:t>
            </w:r>
          </w:p>
        </w:tc>
        <w:tc>
          <w:tcPr>
            <w:tcW w:w="767"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p>
        </w:tc>
      </w:tr>
      <w:tr w:rsidR="004F5A4F" w:rsidTr="00A21CF0">
        <w:trPr>
          <w:trHeight w:val="399"/>
        </w:trPr>
        <w:tc>
          <w:tcPr>
            <w:tcW w:w="723" w:type="dxa"/>
            <w:tcBorders>
              <w:top w:val="nil"/>
              <w:left w:val="single" w:sz="4" w:space="0" w:color="auto"/>
              <w:bottom w:val="single" w:sz="4" w:space="0" w:color="auto"/>
              <w:right w:val="single" w:sz="4" w:space="0" w:color="auto"/>
            </w:tcBorders>
            <w:vAlign w:val="center"/>
          </w:tcPr>
          <w:p w:rsidR="004F5A4F" w:rsidRPr="00F05AB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5.1</w:t>
            </w:r>
          </w:p>
        </w:tc>
        <w:tc>
          <w:tcPr>
            <w:tcW w:w="19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ind w:firstLineChars="100" w:firstLine="180"/>
              <w:jc w:val="left"/>
              <w:rPr>
                <w:rFonts w:ascii="宋体" w:hAnsi="宋体" w:cs="宋体"/>
                <w:sz w:val="18"/>
                <w:szCs w:val="18"/>
              </w:rPr>
            </w:pPr>
            <w:r w:rsidRPr="00262A88">
              <w:rPr>
                <w:rFonts w:ascii="宋体" w:hAnsi="宋体" w:cs="宋体" w:hint="eastAsia"/>
                <w:sz w:val="18"/>
                <w:szCs w:val="18"/>
              </w:rPr>
              <w:t>判断标识</w:t>
            </w:r>
          </w:p>
        </w:tc>
        <w:tc>
          <w:tcPr>
            <w:tcW w:w="17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jc w:val="left"/>
              <w:rPr>
                <w:rFonts w:ascii="宋体" w:hAnsi="宋体" w:cs="宋体"/>
                <w:sz w:val="18"/>
                <w:szCs w:val="18"/>
              </w:rPr>
            </w:pPr>
            <w:r w:rsidRPr="00262A88">
              <w:rPr>
                <w:rFonts w:ascii="宋体" w:hAnsi="宋体" w:cs="宋体"/>
                <w:sz w:val="18"/>
                <w:szCs w:val="18"/>
              </w:rPr>
              <w:t>DE00742</w:t>
            </w:r>
          </w:p>
        </w:tc>
        <w:tc>
          <w:tcPr>
            <w:tcW w:w="17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jc w:val="left"/>
              <w:rPr>
                <w:rFonts w:ascii="宋体" w:hAnsi="宋体" w:cs="宋体"/>
                <w:sz w:val="18"/>
                <w:szCs w:val="18"/>
              </w:rPr>
            </w:pPr>
          </w:p>
        </w:tc>
        <w:tc>
          <w:tcPr>
            <w:tcW w:w="15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jc w:val="left"/>
              <w:rPr>
                <w:rFonts w:ascii="宋体" w:hAnsi="宋体" w:cs="宋体"/>
                <w:sz w:val="18"/>
                <w:szCs w:val="18"/>
              </w:rPr>
            </w:pPr>
            <w:r w:rsidRPr="00FA5133">
              <w:rPr>
                <w:rFonts w:ascii="宋体" w:hAnsi="宋体" w:cs="宋体" w:hint="eastAsia"/>
                <w:color w:val="000000" w:themeColor="text1"/>
                <w:kern w:val="0"/>
                <w:sz w:val="18"/>
                <w:szCs w:val="18"/>
              </w:rPr>
              <w:t>CHL</w:t>
            </w:r>
            <w:r w:rsidRPr="00262A88">
              <w:rPr>
                <w:rFonts w:ascii="宋体" w:hAnsi="宋体" w:cs="宋体"/>
                <w:sz w:val="18"/>
                <w:szCs w:val="18"/>
              </w:rPr>
              <w:t>_PDBZ</w:t>
            </w:r>
          </w:p>
        </w:tc>
        <w:tc>
          <w:tcPr>
            <w:tcW w:w="767"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非空</w:t>
            </w:r>
          </w:p>
        </w:tc>
      </w:tr>
      <w:tr w:rsidR="004F5A4F" w:rsidTr="00A21CF0">
        <w:trPr>
          <w:trHeight w:val="399"/>
        </w:trPr>
        <w:tc>
          <w:tcPr>
            <w:tcW w:w="723" w:type="dxa"/>
            <w:tcBorders>
              <w:top w:val="nil"/>
              <w:left w:val="single" w:sz="4" w:space="0" w:color="auto"/>
              <w:bottom w:val="single" w:sz="4" w:space="0" w:color="auto"/>
              <w:right w:val="single" w:sz="4" w:space="0" w:color="auto"/>
            </w:tcBorders>
            <w:vAlign w:val="center"/>
          </w:tcPr>
          <w:p w:rsidR="004F5A4F" w:rsidRPr="00F05AB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5.2</w:t>
            </w:r>
          </w:p>
        </w:tc>
        <w:tc>
          <w:tcPr>
            <w:tcW w:w="19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ind w:firstLineChars="100" w:firstLine="180"/>
              <w:jc w:val="left"/>
              <w:rPr>
                <w:rFonts w:ascii="宋体" w:hAnsi="宋体" w:cs="宋体"/>
                <w:sz w:val="18"/>
                <w:szCs w:val="18"/>
              </w:rPr>
            </w:pPr>
            <w:r w:rsidRPr="00262A88">
              <w:rPr>
                <w:rFonts w:ascii="宋体" w:hAnsi="宋体" w:cs="宋体" w:hint="eastAsia"/>
                <w:sz w:val="18"/>
                <w:szCs w:val="18"/>
              </w:rPr>
              <w:t>意见</w:t>
            </w:r>
          </w:p>
        </w:tc>
        <w:tc>
          <w:tcPr>
            <w:tcW w:w="17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jc w:val="left"/>
              <w:rPr>
                <w:rFonts w:ascii="宋体" w:hAnsi="宋体" w:cs="宋体"/>
                <w:sz w:val="18"/>
                <w:szCs w:val="18"/>
              </w:rPr>
            </w:pPr>
            <w:r w:rsidRPr="00262A88">
              <w:rPr>
                <w:rFonts w:ascii="宋体" w:hAnsi="宋体" w:cs="宋体"/>
                <w:sz w:val="18"/>
                <w:szCs w:val="18"/>
              </w:rPr>
              <w:t>DE00819</w:t>
            </w:r>
          </w:p>
        </w:tc>
        <w:tc>
          <w:tcPr>
            <w:tcW w:w="17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jc w:val="left"/>
              <w:rPr>
                <w:rFonts w:ascii="宋体" w:hAnsi="宋体" w:cs="宋体"/>
                <w:sz w:val="18"/>
                <w:szCs w:val="18"/>
              </w:rPr>
            </w:pPr>
          </w:p>
        </w:tc>
        <w:tc>
          <w:tcPr>
            <w:tcW w:w="1501" w:type="dxa"/>
            <w:tcBorders>
              <w:top w:val="nil"/>
              <w:left w:val="nil"/>
              <w:bottom w:val="single" w:sz="4" w:space="0" w:color="auto"/>
              <w:right w:val="single" w:sz="4" w:space="0" w:color="auto"/>
            </w:tcBorders>
            <w:vAlign w:val="center"/>
          </w:tcPr>
          <w:p w:rsidR="004F5A4F" w:rsidRPr="00262A88" w:rsidRDefault="004F5A4F" w:rsidP="00A21CF0">
            <w:pPr>
              <w:spacing w:line="240" w:lineRule="auto"/>
              <w:jc w:val="left"/>
              <w:rPr>
                <w:rFonts w:ascii="宋体" w:hAnsi="宋体" w:cs="宋体"/>
                <w:sz w:val="18"/>
                <w:szCs w:val="18"/>
              </w:rPr>
            </w:pPr>
            <w:r w:rsidRPr="00FA5133">
              <w:rPr>
                <w:rFonts w:ascii="宋体" w:hAnsi="宋体" w:cs="宋体" w:hint="eastAsia"/>
                <w:color w:val="000000" w:themeColor="text1"/>
                <w:kern w:val="0"/>
                <w:sz w:val="18"/>
                <w:szCs w:val="18"/>
              </w:rPr>
              <w:t>CHL</w:t>
            </w:r>
            <w:r w:rsidRPr="00262A88">
              <w:rPr>
                <w:rFonts w:ascii="宋体" w:hAnsi="宋体" w:cs="宋体"/>
                <w:sz w:val="18"/>
                <w:szCs w:val="18"/>
              </w:rPr>
              <w:t>_YJ</w:t>
            </w:r>
          </w:p>
        </w:tc>
        <w:tc>
          <w:tcPr>
            <w:tcW w:w="767" w:type="dxa"/>
            <w:tcBorders>
              <w:top w:val="nil"/>
              <w:left w:val="nil"/>
              <w:bottom w:val="single" w:sz="4" w:space="0" w:color="auto"/>
              <w:right w:val="single" w:sz="4" w:space="0" w:color="auto"/>
            </w:tcBorders>
            <w:vAlign w:val="center"/>
          </w:tcPr>
          <w:p w:rsidR="004F5A4F" w:rsidRDefault="004F5A4F" w:rsidP="00A21CF0">
            <w:pPr>
              <w:spacing w:line="240" w:lineRule="auto"/>
              <w:jc w:val="left"/>
              <w:rPr>
                <w:rFonts w:ascii="宋体" w:hAnsi="宋体" w:cs="宋体"/>
                <w:color w:val="000000" w:themeColor="text1"/>
                <w:sz w:val="18"/>
                <w:szCs w:val="18"/>
              </w:rPr>
            </w:pPr>
            <w:r>
              <w:rPr>
                <w:rFonts w:ascii="宋体" w:hAnsi="宋体" w:cs="宋体" w:hint="eastAsia"/>
                <w:color w:val="000000" w:themeColor="text1"/>
                <w:sz w:val="18"/>
                <w:szCs w:val="18"/>
              </w:rPr>
              <w:t xml:space="preserve">　</w:t>
            </w:r>
          </w:p>
        </w:tc>
      </w:tr>
      <w:tr w:rsidR="004F5A4F" w:rsidTr="00A21CF0">
        <w:trPr>
          <w:trHeight w:val="399"/>
        </w:trPr>
        <w:tc>
          <w:tcPr>
            <w:tcW w:w="723" w:type="dxa"/>
            <w:tcBorders>
              <w:top w:val="nil"/>
              <w:left w:val="single" w:sz="4" w:space="0" w:color="auto"/>
              <w:bottom w:val="single" w:sz="4" w:space="0" w:color="auto"/>
              <w:right w:val="single" w:sz="4" w:space="0" w:color="auto"/>
            </w:tcBorders>
            <w:vAlign w:val="center"/>
          </w:tcPr>
          <w:p w:rsidR="004F5A4F" w:rsidRPr="00F05ABF" w:rsidRDefault="004F5A4F" w:rsidP="00A21CF0">
            <w:pPr>
              <w:rPr>
                <w:rFonts w:ascii="宋体" w:hAnsi="宋体" w:cs="宋体"/>
                <w:color w:val="000000" w:themeColor="text1"/>
                <w:sz w:val="18"/>
                <w:szCs w:val="18"/>
              </w:rPr>
            </w:pPr>
            <w:r>
              <w:rPr>
                <w:rFonts w:ascii="宋体" w:hAnsi="宋体" w:cs="宋体" w:hint="eastAsia"/>
                <w:color w:val="000000" w:themeColor="text1"/>
                <w:sz w:val="18"/>
                <w:szCs w:val="18"/>
              </w:rPr>
              <w:t>6</w:t>
            </w:r>
          </w:p>
        </w:tc>
        <w:tc>
          <w:tcPr>
            <w:tcW w:w="1901"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登记人_姓名</w:t>
            </w:r>
          </w:p>
        </w:tc>
        <w:tc>
          <w:tcPr>
            <w:tcW w:w="1701"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DE00002</w:t>
            </w:r>
          </w:p>
        </w:tc>
        <w:tc>
          <w:tcPr>
            <w:tcW w:w="1701"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DQ00075</w:t>
            </w:r>
          </w:p>
        </w:tc>
        <w:tc>
          <w:tcPr>
            <w:tcW w:w="1501" w:type="dxa"/>
            <w:tcBorders>
              <w:top w:val="nil"/>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767" w:type="dxa"/>
            <w:tcBorders>
              <w:top w:val="nil"/>
              <w:left w:val="nil"/>
              <w:bottom w:val="single" w:sz="4" w:space="0" w:color="auto"/>
              <w:right w:val="single" w:sz="4" w:space="0" w:color="auto"/>
            </w:tcBorders>
            <w:vAlign w:val="center"/>
          </w:tcPr>
          <w:p w:rsidR="004F5A4F" w:rsidRDefault="004F5A4F"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A21CF0">
        <w:trPr>
          <w:trHeight w:val="399"/>
        </w:trPr>
        <w:tc>
          <w:tcPr>
            <w:tcW w:w="723" w:type="dxa"/>
            <w:tcBorders>
              <w:top w:val="nil"/>
              <w:left w:val="single" w:sz="4" w:space="0" w:color="auto"/>
              <w:bottom w:val="single" w:sz="4" w:space="0" w:color="auto"/>
              <w:right w:val="single" w:sz="4" w:space="0" w:color="auto"/>
            </w:tcBorders>
            <w:vAlign w:val="center"/>
          </w:tcPr>
          <w:p w:rsidR="004F5A4F" w:rsidRPr="00F05ABF" w:rsidRDefault="004F5A4F" w:rsidP="00A21CF0">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7</w:t>
            </w:r>
          </w:p>
        </w:tc>
        <w:tc>
          <w:tcPr>
            <w:tcW w:w="1901" w:type="dxa"/>
            <w:tcBorders>
              <w:top w:val="nil"/>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登记时间</w:t>
            </w:r>
          </w:p>
        </w:tc>
        <w:tc>
          <w:tcPr>
            <w:tcW w:w="1701" w:type="dxa"/>
            <w:tcBorders>
              <w:top w:val="nil"/>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iCs/>
                <w:color w:val="000000" w:themeColor="text1"/>
                <w:kern w:val="0"/>
                <w:sz w:val="18"/>
                <w:szCs w:val="18"/>
              </w:rPr>
            </w:pPr>
            <w:r>
              <w:rPr>
                <w:rFonts w:ascii="宋体" w:hAnsi="宋体" w:cs="宋体" w:hint="eastAsia"/>
                <w:iCs/>
                <w:color w:val="000000" w:themeColor="text1"/>
                <w:kern w:val="0"/>
                <w:sz w:val="18"/>
                <w:szCs w:val="18"/>
              </w:rPr>
              <w:t>DE00524</w:t>
            </w:r>
          </w:p>
        </w:tc>
        <w:tc>
          <w:tcPr>
            <w:tcW w:w="1701" w:type="dxa"/>
            <w:tcBorders>
              <w:top w:val="nil"/>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p>
        </w:tc>
        <w:tc>
          <w:tcPr>
            <w:tcW w:w="1501" w:type="dxa"/>
            <w:tcBorders>
              <w:top w:val="nil"/>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767" w:type="dxa"/>
            <w:tcBorders>
              <w:top w:val="nil"/>
              <w:left w:val="nil"/>
              <w:bottom w:val="single" w:sz="4" w:space="0" w:color="auto"/>
              <w:right w:val="single" w:sz="4" w:space="0" w:color="auto"/>
            </w:tcBorders>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4F5A4F" w:rsidTr="00A21CF0">
        <w:trPr>
          <w:trHeight w:val="399"/>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rsidR="004F5A4F" w:rsidRPr="00F05ABF" w:rsidRDefault="004F5A4F" w:rsidP="00A21CF0">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8</w:t>
            </w:r>
          </w:p>
        </w:tc>
        <w:tc>
          <w:tcPr>
            <w:tcW w:w="19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数据归属单位代码</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DE</w:t>
            </w:r>
            <w:r>
              <w:rPr>
                <w:rFonts w:ascii="宋体" w:hAnsi="宋体" w:cs="宋体" w:hint="eastAsia"/>
                <w:color w:val="000000" w:themeColor="text1"/>
                <w:sz w:val="18"/>
                <w:szCs w:val="18"/>
              </w:rPr>
              <w:t>00630</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spacing w:line="240" w:lineRule="auto"/>
              <w:rPr>
                <w:rFonts w:ascii="宋体" w:hAnsi="宋体" w:cs="宋体"/>
                <w:color w:val="000000" w:themeColor="text1"/>
                <w:sz w:val="18"/>
                <w:szCs w:val="18"/>
              </w:rPr>
            </w:pPr>
          </w:p>
        </w:tc>
        <w:tc>
          <w:tcPr>
            <w:tcW w:w="15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SJGSDWDM</w:t>
            </w:r>
          </w:p>
        </w:tc>
        <w:tc>
          <w:tcPr>
            <w:tcW w:w="767"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非空</w:t>
            </w:r>
          </w:p>
        </w:tc>
      </w:tr>
      <w:tr w:rsidR="004F5A4F" w:rsidTr="00A21CF0">
        <w:trPr>
          <w:trHeight w:val="399"/>
        </w:trPr>
        <w:tc>
          <w:tcPr>
            <w:tcW w:w="723" w:type="dxa"/>
            <w:tcBorders>
              <w:top w:val="single" w:sz="4" w:space="0" w:color="auto"/>
              <w:left w:val="single" w:sz="4" w:space="0" w:color="auto"/>
              <w:bottom w:val="single" w:sz="4" w:space="0" w:color="auto"/>
              <w:right w:val="single" w:sz="4" w:space="0" w:color="auto"/>
            </w:tcBorders>
            <w:shd w:val="clear" w:color="000000" w:fill="FFFFFF"/>
            <w:vAlign w:val="center"/>
          </w:tcPr>
          <w:p w:rsidR="004F5A4F" w:rsidRPr="00F05ABF" w:rsidRDefault="004F5A4F" w:rsidP="00A21CF0">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9</w:t>
            </w:r>
          </w:p>
        </w:tc>
        <w:tc>
          <w:tcPr>
            <w:tcW w:w="19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DE00632</w:t>
            </w:r>
          </w:p>
        </w:tc>
        <w:tc>
          <w:tcPr>
            <w:tcW w:w="17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c>
          <w:tcPr>
            <w:tcW w:w="1501"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767" w:type="dxa"/>
            <w:tcBorders>
              <w:top w:val="single" w:sz="4" w:space="0" w:color="auto"/>
              <w:left w:val="nil"/>
              <w:bottom w:val="single" w:sz="4" w:space="0" w:color="auto"/>
              <w:right w:val="single" w:sz="4" w:space="0" w:color="auto"/>
            </w:tcBorders>
            <w:shd w:val="clear" w:color="000000" w:fill="FFFFFF"/>
            <w:vAlign w:val="center"/>
          </w:tcPr>
          <w:p w:rsidR="004F5A4F" w:rsidRDefault="004F5A4F" w:rsidP="00A21CF0">
            <w:pPr>
              <w:widowControl/>
              <w:spacing w:line="240" w:lineRule="auto"/>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w:t>
      </w:r>
      <w:r w:rsidR="00861A76">
        <w:rPr>
          <w:rFonts w:ascii="黑体" w:eastAsia="黑体" w:hAnsi="黑体" w:cs="黑体" w:hint="eastAsia"/>
          <w:color w:val="000000" w:themeColor="text1"/>
        </w:rPr>
        <w:t>2</w:t>
      </w:r>
      <w:r w:rsidR="00150E37">
        <w:rPr>
          <w:rFonts w:ascii="黑体" w:eastAsia="黑体" w:hAnsi="黑体" w:cs="黑体" w:hint="eastAsia"/>
          <w:color w:val="000000" w:themeColor="text1"/>
        </w:rPr>
        <w:t>6</w:t>
      </w:r>
      <w:r>
        <w:rPr>
          <w:rFonts w:ascii="黑体" w:eastAsia="黑体" w:hAnsi="黑体" w:cs="黑体" w:hint="eastAsia"/>
          <w:color w:val="000000" w:themeColor="text1"/>
        </w:rPr>
        <w:t>通知通告</w:t>
      </w:r>
      <w:r w:rsidR="00273BD0">
        <w:rPr>
          <w:rFonts w:ascii="黑体" w:eastAsia="黑体" w:hAnsi="黑体" w:cs="黑体" w:hint="eastAsia"/>
          <w:color w:val="000000" w:themeColor="text1"/>
        </w:rPr>
        <w:t>信息</w:t>
      </w:r>
    </w:p>
    <w:p w:rsidR="008C4076" w:rsidRDefault="008C4076" w:rsidP="008C4076">
      <w:pPr>
        <w:spacing w:line="276" w:lineRule="auto"/>
        <w:ind w:firstLineChars="200" w:firstLine="420"/>
        <w:rPr>
          <w:rFonts w:ascii="宋体" w:cs="Times New Roman"/>
          <w:color w:val="000000" w:themeColor="text1"/>
        </w:rPr>
      </w:pPr>
      <w:r>
        <w:rPr>
          <w:rFonts w:ascii="宋体" w:hAnsi="宋体" w:cs="宋体" w:hint="eastAsia"/>
          <w:color w:val="000000" w:themeColor="text1"/>
        </w:rPr>
        <w:t>通知通告</w:t>
      </w:r>
      <w:r w:rsidR="00273BD0">
        <w:rPr>
          <w:rFonts w:ascii="宋体" w:hAnsi="宋体" w:cs="宋体" w:hint="eastAsia"/>
          <w:color w:val="000000" w:themeColor="text1"/>
        </w:rPr>
        <w:t>信息</w:t>
      </w:r>
      <w:r>
        <w:rPr>
          <w:rFonts w:ascii="宋体" w:hAnsi="宋体" w:cs="宋体" w:hint="eastAsia"/>
          <w:color w:val="000000" w:themeColor="text1"/>
        </w:rPr>
        <w:t>数据项见表</w:t>
      </w:r>
      <w:r w:rsidR="00861A76">
        <w:rPr>
          <w:rFonts w:ascii="宋体" w:hAnsi="宋体" w:cs="宋体" w:hint="eastAsia"/>
          <w:color w:val="000000" w:themeColor="text1"/>
        </w:rPr>
        <w:t>2</w:t>
      </w:r>
      <w:r w:rsidR="00150E37">
        <w:rPr>
          <w:rFonts w:ascii="宋体" w:hAnsi="宋体" w:cs="宋体" w:hint="eastAsia"/>
          <w:color w:val="000000" w:themeColor="text1"/>
        </w:rPr>
        <w:t>7</w:t>
      </w:r>
      <w:r>
        <w:rPr>
          <w:rFonts w:ascii="宋体" w:hAnsi="宋体" w:cs="宋体" w:hint="eastAsia"/>
          <w:color w:val="000000" w:themeColor="text1"/>
        </w:rPr>
        <w:t>。</w:t>
      </w:r>
    </w:p>
    <w:p w:rsidR="008C4076" w:rsidRDefault="008C4076" w:rsidP="008C4076">
      <w:pPr>
        <w:spacing w:line="480" w:lineRule="auto"/>
        <w:jc w:val="center"/>
        <w:rPr>
          <w:rFonts w:ascii="黑体" w:eastAsia="黑体" w:hAnsi="黑体" w:cs="Times New Roman"/>
          <w:color w:val="000000" w:themeColor="text1"/>
        </w:rPr>
      </w:pPr>
      <w:r>
        <w:rPr>
          <w:rFonts w:ascii="黑体" w:eastAsia="黑体" w:hAnsi="黑体" w:cs="黑体" w:hint="eastAsia"/>
          <w:color w:val="000000" w:themeColor="text1"/>
        </w:rPr>
        <w:t>表</w:t>
      </w:r>
      <w:r w:rsidR="00861A76">
        <w:rPr>
          <w:rFonts w:ascii="黑体" w:eastAsia="黑体" w:hAnsi="黑体" w:cs="黑体" w:hint="eastAsia"/>
          <w:color w:val="000000" w:themeColor="text1"/>
        </w:rPr>
        <w:t>2</w:t>
      </w:r>
      <w:r w:rsidR="00150E37">
        <w:rPr>
          <w:rFonts w:ascii="黑体" w:eastAsia="黑体" w:hAnsi="黑体" w:cs="黑体" w:hint="eastAsia"/>
          <w:color w:val="000000" w:themeColor="text1"/>
        </w:rPr>
        <w:t>7</w:t>
      </w:r>
      <w:r>
        <w:rPr>
          <w:rFonts w:ascii="黑体" w:eastAsia="黑体" w:hAnsi="黑体" w:cs="黑体"/>
          <w:color w:val="000000" w:themeColor="text1"/>
        </w:rPr>
        <w:t xml:space="preserve">  </w:t>
      </w:r>
      <w:r>
        <w:rPr>
          <w:rFonts w:ascii="黑体" w:eastAsia="黑体" w:hAnsi="黑体" w:cs="黑体" w:hint="eastAsia"/>
          <w:color w:val="000000" w:themeColor="text1"/>
        </w:rPr>
        <w:t>通知通告</w:t>
      </w:r>
      <w:r w:rsidR="00273BD0">
        <w:rPr>
          <w:rFonts w:ascii="黑体" w:eastAsia="黑体" w:hAnsi="黑体" w:cs="黑体" w:hint="eastAsia"/>
          <w:color w:val="000000" w:themeColor="text1"/>
        </w:rPr>
        <w:t>信息</w:t>
      </w:r>
      <w:r>
        <w:rPr>
          <w:rFonts w:ascii="黑体" w:eastAsia="黑体" w:hAnsi="黑体" w:cs="黑体" w:hint="eastAsia"/>
          <w:color w:val="000000" w:themeColor="text1"/>
        </w:rPr>
        <w:t>数据项</w:t>
      </w:r>
    </w:p>
    <w:tbl>
      <w:tblPr>
        <w:tblW w:w="8294" w:type="dxa"/>
        <w:tblInd w:w="-106" w:type="dxa"/>
        <w:tblLayout w:type="fixed"/>
        <w:tblLook w:val="04A0" w:firstRow="1" w:lastRow="0" w:firstColumn="1" w:lastColumn="0" w:noHBand="0" w:noVBand="1"/>
      </w:tblPr>
      <w:tblGrid>
        <w:gridCol w:w="640"/>
        <w:gridCol w:w="2126"/>
        <w:gridCol w:w="1701"/>
        <w:gridCol w:w="1701"/>
        <w:gridCol w:w="1417"/>
        <w:gridCol w:w="709"/>
      </w:tblGrid>
      <w:tr w:rsidR="008C4076" w:rsidTr="00D27659">
        <w:trPr>
          <w:trHeight w:val="454"/>
        </w:trPr>
        <w:tc>
          <w:tcPr>
            <w:tcW w:w="640" w:type="dxa"/>
            <w:tcBorders>
              <w:top w:val="single" w:sz="4" w:space="0" w:color="auto"/>
              <w:left w:val="single" w:sz="4" w:space="0" w:color="auto"/>
              <w:bottom w:val="single" w:sz="4" w:space="0" w:color="auto"/>
              <w:right w:val="single" w:sz="4" w:space="0" w:color="auto"/>
            </w:tcBorders>
            <w:vAlign w:val="center"/>
          </w:tcPr>
          <w:p w:rsidR="008C4076" w:rsidRDefault="008C4076" w:rsidP="00FC6373">
            <w:pPr>
              <w:spacing w:line="240" w:lineRule="auto"/>
              <w:jc w:val="center"/>
              <w:rPr>
                <w:rFonts w:ascii="宋体" w:cs="Times New Roman"/>
                <w:color w:val="000000" w:themeColor="text1"/>
                <w:sz w:val="18"/>
                <w:szCs w:val="18"/>
              </w:rPr>
            </w:pPr>
            <w:r>
              <w:rPr>
                <w:rFonts w:cs="宋体" w:hint="eastAsia"/>
                <w:color w:val="000000" w:themeColor="text1"/>
                <w:sz w:val="18"/>
                <w:szCs w:val="18"/>
              </w:rPr>
              <w:t>序号</w:t>
            </w:r>
          </w:p>
        </w:tc>
        <w:tc>
          <w:tcPr>
            <w:tcW w:w="2126" w:type="dxa"/>
            <w:tcBorders>
              <w:top w:val="single" w:sz="4" w:space="0" w:color="auto"/>
              <w:left w:val="nil"/>
              <w:bottom w:val="single" w:sz="4" w:space="0" w:color="auto"/>
              <w:right w:val="single" w:sz="4" w:space="0" w:color="auto"/>
            </w:tcBorders>
            <w:vAlign w:val="center"/>
          </w:tcPr>
          <w:p w:rsidR="008C4076" w:rsidRDefault="008C4076" w:rsidP="00FC6373">
            <w:pPr>
              <w:spacing w:line="240" w:lineRule="auto"/>
              <w:jc w:val="center"/>
              <w:rPr>
                <w:rFonts w:ascii="宋体" w:cs="Times New Roman"/>
                <w:color w:val="000000" w:themeColor="text1"/>
                <w:sz w:val="18"/>
                <w:szCs w:val="18"/>
              </w:rPr>
            </w:pPr>
            <w:r>
              <w:rPr>
                <w:rFonts w:cs="宋体" w:hint="eastAsia"/>
                <w:color w:val="000000" w:themeColor="text1"/>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Default="008C4076" w:rsidP="00FC6373">
            <w:pPr>
              <w:spacing w:line="240" w:lineRule="auto"/>
              <w:jc w:val="center"/>
              <w:rPr>
                <w:rFonts w:ascii="宋体" w:cs="Times New Roman"/>
                <w:color w:val="000000" w:themeColor="text1"/>
                <w:sz w:val="18"/>
                <w:szCs w:val="18"/>
              </w:rPr>
            </w:pPr>
            <w:r>
              <w:rPr>
                <w:rFonts w:cs="宋体" w:hint="eastAsia"/>
                <w:color w:val="000000" w:themeColor="text1"/>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Default="008C4076" w:rsidP="00FC6373">
            <w:pPr>
              <w:spacing w:line="240" w:lineRule="auto"/>
              <w:jc w:val="center"/>
              <w:rPr>
                <w:rFonts w:ascii="宋体" w:cs="Times New Roman"/>
                <w:color w:val="000000" w:themeColor="text1"/>
                <w:sz w:val="18"/>
                <w:szCs w:val="18"/>
              </w:rPr>
            </w:pPr>
            <w:r>
              <w:rPr>
                <w:rFonts w:cs="宋体" w:hint="eastAsia"/>
                <w:color w:val="000000" w:themeColor="text1"/>
                <w:sz w:val="18"/>
                <w:szCs w:val="18"/>
              </w:rPr>
              <w:t>限定词内部标识符</w:t>
            </w:r>
          </w:p>
        </w:tc>
        <w:tc>
          <w:tcPr>
            <w:tcW w:w="1417" w:type="dxa"/>
            <w:tcBorders>
              <w:top w:val="single" w:sz="4" w:space="0" w:color="auto"/>
              <w:left w:val="nil"/>
              <w:bottom w:val="single" w:sz="4" w:space="0" w:color="auto"/>
              <w:right w:val="single" w:sz="4" w:space="0" w:color="auto"/>
            </w:tcBorders>
            <w:vAlign w:val="center"/>
          </w:tcPr>
          <w:p w:rsidR="008C4076" w:rsidRDefault="008C4076" w:rsidP="00FC6373">
            <w:pPr>
              <w:spacing w:line="240" w:lineRule="auto"/>
              <w:jc w:val="center"/>
              <w:rPr>
                <w:rFonts w:ascii="宋体" w:cs="Times New Roman"/>
                <w:color w:val="000000" w:themeColor="text1"/>
                <w:sz w:val="18"/>
                <w:szCs w:val="18"/>
              </w:rPr>
            </w:pPr>
            <w:r>
              <w:rPr>
                <w:rFonts w:cs="宋体" w:hint="eastAsia"/>
                <w:color w:val="000000" w:themeColor="text1"/>
                <w:sz w:val="18"/>
                <w:szCs w:val="18"/>
              </w:rPr>
              <w:t>数据项标识符</w:t>
            </w:r>
          </w:p>
        </w:tc>
        <w:tc>
          <w:tcPr>
            <w:tcW w:w="709" w:type="dxa"/>
            <w:tcBorders>
              <w:top w:val="single" w:sz="4" w:space="0" w:color="auto"/>
              <w:left w:val="nil"/>
              <w:bottom w:val="single" w:sz="4" w:space="0" w:color="auto"/>
              <w:right w:val="single" w:sz="4" w:space="0" w:color="auto"/>
            </w:tcBorders>
            <w:vAlign w:val="center"/>
          </w:tcPr>
          <w:p w:rsidR="008C4076" w:rsidRDefault="008C4076" w:rsidP="00FC6373">
            <w:pPr>
              <w:spacing w:line="240" w:lineRule="auto"/>
              <w:jc w:val="center"/>
              <w:rPr>
                <w:rFonts w:ascii="宋体" w:cs="Times New Roman"/>
                <w:color w:val="000000" w:themeColor="text1"/>
                <w:sz w:val="18"/>
                <w:szCs w:val="18"/>
              </w:rPr>
            </w:pPr>
            <w:r>
              <w:rPr>
                <w:rFonts w:cs="宋体" w:hint="eastAsia"/>
                <w:color w:val="000000" w:themeColor="text1"/>
                <w:sz w:val="18"/>
                <w:szCs w:val="18"/>
              </w:rPr>
              <w:t>说明</w:t>
            </w:r>
          </w:p>
        </w:tc>
      </w:tr>
      <w:tr w:rsidR="008C4076" w:rsidTr="00D27659">
        <w:trPr>
          <w:trHeight w:val="454"/>
        </w:trPr>
        <w:tc>
          <w:tcPr>
            <w:tcW w:w="640" w:type="dxa"/>
            <w:tcBorders>
              <w:top w:val="nil"/>
              <w:left w:val="single" w:sz="4" w:space="0" w:color="auto"/>
              <w:bottom w:val="single" w:sz="4" w:space="0" w:color="auto"/>
              <w:right w:val="single" w:sz="4" w:space="0" w:color="auto"/>
            </w:tcBorders>
            <w:vAlign w:val="center"/>
          </w:tcPr>
          <w:p w:rsidR="008C4076" w:rsidRDefault="008C4076" w:rsidP="00FC6373">
            <w:pPr>
              <w:spacing w:line="240" w:lineRule="auto"/>
              <w:rPr>
                <w:rFonts w:ascii="宋体" w:hAnsi="宋体" w:cs="Times New Roman"/>
                <w:color w:val="000000" w:themeColor="text1"/>
                <w:sz w:val="18"/>
                <w:szCs w:val="18"/>
              </w:rPr>
            </w:pPr>
            <w:r>
              <w:rPr>
                <w:rFonts w:ascii="宋体" w:hAnsi="宋体"/>
                <w:color w:val="000000" w:themeColor="text1"/>
                <w:sz w:val="18"/>
                <w:szCs w:val="18"/>
              </w:rPr>
              <w:t>1</w:t>
            </w:r>
          </w:p>
        </w:tc>
        <w:tc>
          <w:tcPr>
            <w:tcW w:w="2126" w:type="dxa"/>
            <w:tcBorders>
              <w:top w:val="nil"/>
              <w:left w:val="nil"/>
              <w:bottom w:val="single" w:sz="4" w:space="0" w:color="auto"/>
              <w:right w:val="single" w:sz="4" w:space="0" w:color="auto"/>
            </w:tcBorders>
            <w:vAlign w:val="center"/>
          </w:tcPr>
          <w:p w:rsidR="008C4076" w:rsidRDefault="008C4076" w:rsidP="00FC6373">
            <w:pPr>
              <w:spacing w:line="240" w:lineRule="auto"/>
              <w:rPr>
                <w:rFonts w:ascii="宋体" w:cs="Times New Roman"/>
                <w:color w:val="000000" w:themeColor="text1"/>
                <w:sz w:val="18"/>
                <w:szCs w:val="18"/>
              </w:rPr>
            </w:pPr>
            <w:r>
              <w:rPr>
                <w:rFonts w:cs="宋体" w:hint="eastAsia"/>
                <w:color w:val="000000" w:themeColor="text1"/>
                <w:sz w:val="18"/>
                <w:szCs w:val="18"/>
              </w:rPr>
              <w:t>文书编号</w:t>
            </w:r>
          </w:p>
        </w:tc>
        <w:tc>
          <w:tcPr>
            <w:tcW w:w="1701" w:type="dxa"/>
            <w:tcBorders>
              <w:top w:val="nil"/>
              <w:left w:val="nil"/>
              <w:bottom w:val="single" w:sz="4" w:space="0" w:color="auto"/>
              <w:right w:val="single" w:sz="4" w:space="0" w:color="auto"/>
            </w:tcBorders>
            <w:vAlign w:val="center"/>
          </w:tcPr>
          <w:p w:rsidR="008C4076" w:rsidRDefault="008C4076" w:rsidP="00FC6373">
            <w:pPr>
              <w:spacing w:line="240" w:lineRule="auto"/>
              <w:rPr>
                <w:rFonts w:ascii="宋体" w:cs="Times New Roman"/>
                <w:color w:val="000000" w:themeColor="text1"/>
                <w:sz w:val="18"/>
                <w:szCs w:val="18"/>
              </w:rPr>
            </w:pPr>
            <w:r>
              <w:rPr>
                <w:rFonts w:ascii="宋体" w:hAnsi="宋体" w:cs="宋体"/>
                <w:color w:val="000000" w:themeColor="text1"/>
                <w:sz w:val="18"/>
                <w:szCs w:val="18"/>
              </w:rPr>
              <w:t>DE00805</w:t>
            </w:r>
          </w:p>
        </w:tc>
        <w:tc>
          <w:tcPr>
            <w:tcW w:w="1701" w:type="dxa"/>
            <w:tcBorders>
              <w:top w:val="nil"/>
              <w:left w:val="nil"/>
              <w:bottom w:val="single" w:sz="4" w:space="0" w:color="auto"/>
              <w:right w:val="single" w:sz="4" w:space="0" w:color="auto"/>
            </w:tcBorders>
            <w:vAlign w:val="center"/>
          </w:tcPr>
          <w:p w:rsidR="008C4076" w:rsidRDefault="008C4076" w:rsidP="00FC6373">
            <w:pPr>
              <w:spacing w:line="240" w:lineRule="auto"/>
              <w:rPr>
                <w:rFonts w:ascii="宋体" w:cs="Times New Roman"/>
                <w:color w:val="000000" w:themeColor="text1"/>
                <w:sz w:val="18"/>
                <w:szCs w:val="18"/>
              </w:rPr>
            </w:pPr>
            <w:r>
              <w:rPr>
                <w:rFonts w:ascii="宋体" w:hAnsi="宋体" w:cs="宋体" w:hint="eastAsia"/>
                <w:color w:val="000000" w:themeColor="text1"/>
                <w:sz w:val="18"/>
                <w:szCs w:val="18"/>
              </w:rPr>
              <w:t xml:space="preserve">　</w:t>
            </w:r>
          </w:p>
        </w:tc>
        <w:tc>
          <w:tcPr>
            <w:tcW w:w="1417" w:type="dxa"/>
            <w:tcBorders>
              <w:top w:val="nil"/>
              <w:left w:val="nil"/>
              <w:bottom w:val="single" w:sz="4" w:space="0" w:color="auto"/>
              <w:right w:val="single" w:sz="4" w:space="0" w:color="auto"/>
            </w:tcBorders>
            <w:vAlign w:val="center"/>
          </w:tcPr>
          <w:p w:rsidR="008C4076" w:rsidRDefault="008C4076" w:rsidP="00FC6373">
            <w:pPr>
              <w:spacing w:line="240" w:lineRule="auto"/>
              <w:rPr>
                <w:rFonts w:ascii="宋体" w:cs="Times New Roman"/>
                <w:color w:val="000000" w:themeColor="text1"/>
                <w:sz w:val="18"/>
                <w:szCs w:val="18"/>
              </w:rPr>
            </w:pPr>
            <w:r>
              <w:rPr>
                <w:rFonts w:ascii="宋体" w:hAnsi="宋体" w:cs="宋体"/>
                <w:color w:val="000000" w:themeColor="text1"/>
                <w:sz w:val="18"/>
                <w:szCs w:val="18"/>
              </w:rPr>
              <w:t>WSBH</w:t>
            </w:r>
          </w:p>
        </w:tc>
        <w:tc>
          <w:tcPr>
            <w:tcW w:w="709" w:type="dxa"/>
            <w:tcBorders>
              <w:top w:val="nil"/>
              <w:left w:val="nil"/>
              <w:bottom w:val="single" w:sz="4" w:space="0" w:color="auto"/>
              <w:right w:val="single" w:sz="4" w:space="0" w:color="auto"/>
            </w:tcBorders>
            <w:vAlign w:val="center"/>
          </w:tcPr>
          <w:p w:rsidR="008C4076" w:rsidRDefault="008C4076" w:rsidP="00FC6373">
            <w:pPr>
              <w:spacing w:line="240" w:lineRule="auto"/>
              <w:rPr>
                <w:rFonts w:ascii="宋体" w:cs="Times New Roman"/>
                <w:color w:val="000000" w:themeColor="text1"/>
                <w:sz w:val="18"/>
                <w:szCs w:val="18"/>
              </w:rPr>
            </w:pPr>
            <w:r>
              <w:rPr>
                <w:rFonts w:cs="宋体" w:hint="eastAsia"/>
                <w:color w:val="000000" w:themeColor="text1"/>
                <w:sz w:val="18"/>
                <w:szCs w:val="18"/>
              </w:rPr>
              <w:t>非空</w:t>
            </w:r>
          </w:p>
        </w:tc>
      </w:tr>
      <w:tr w:rsidR="00D27659" w:rsidRPr="00CC2067" w:rsidTr="00D27659">
        <w:trPr>
          <w:trHeight w:val="454"/>
        </w:trPr>
        <w:tc>
          <w:tcPr>
            <w:tcW w:w="640" w:type="dxa"/>
            <w:tcBorders>
              <w:top w:val="nil"/>
              <w:left w:val="single" w:sz="4" w:space="0" w:color="auto"/>
              <w:bottom w:val="single" w:sz="4" w:space="0" w:color="auto"/>
              <w:right w:val="single" w:sz="4" w:space="0" w:color="auto"/>
            </w:tcBorders>
            <w:vAlign w:val="center"/>
          </w:tcPr>
          <w:p w:rsidR="00D27659" w:rsidRPr="00CC2067" w:rsidRDefault="00D27659" w:rsidP="00A21CF0">
            <w:pPr>
              <w:spacing w:line="240" w:lineRule="auto"/>
              <w:rPr>
                <w:rFonts w:ascii="宋体" w:hAnsi="宋体"/>
                <w:color w:val="000000" w:themeColor="text1"/>
                <w:sz w:val="18"/>
                <w:szCs w:val="18"/>
              </w:rPr>
            </w:pPr>
            <w:r>
              <w:rPr>
                <w:rFonts w:ascii="宋体" w:hAnsi="宋体"/>
                <w:color w:val="000000" w:themeColor="text1"/>
                <w:sz w:val="18"/>
                <w:szCs w:val="18"/>
              </w:rPr>
              <w:t>2</w:t>
            </w:r>
          </w:p>
        </w:tc>
        <w:tc>
          <w:tcPr>
            <w:tcW w:w="2126" w:type="dxa"/>
            <w:tcBorders>
              <w:top w:val="nil"/>
              <w:left w:val="nil"/>
              <w:bottom w:val="single" w:sz="4" w:space="0" w:color="auto"/>
              <w:right w:val="single" w:sz="4" w:space="0" w:color="auto"/>
            </w:tcBorders>
            <w:vAlign w:val="center"/>
          </w:tcPr>
          <w:p w:rsidR="00D27659" w:rsidRPr="00CC2067" w:rsidRDefault="00D27659" w:rsidP="00A21CF0">
            <w:pPr>
              <w:spacing w:line="240" w:lineRule="auto"/>
              <w:rPr>
                <w:rFonts w:cs="宋体"/>
                <w:color w:val="000000" w:themeColor="text1"/>
                <w:sz w:val="18"/>
                <w:szCs w:val="18"/>
              </w:rPr>
            </w:pPr>
            <w:r>
              <w:rPr>
                <w:rFonts w:cs="宋体" w:hint="eastAsia"/>
                <w:color w:val="000000" w:themeColor="text1"/>
                <w:sz w:val="18"/>
                <w:szCs w:val="18"/>
              </w:rPr>
              <w:t>文书名称</w:t>
            </w:r>
          </w:p>
        </w:tc>
        <w:tc>
          <w:tcPr>
            <w:tcW w:w="1701" w:type="dxa"/>
            <w:tcBorders>
              <w:top w:val="nil"/>
              <w:left w:val="nil"/>
              <w:bottom w:val="single" w:sz="4" w:space="0" w:color="auto"/>
              <w:right w:val="single" w:sz="4" w:space="0" w:color="auto"/>
            </w:tcBorders>
            <w:vAlign w:val="center"/>
          </w:tcPr>
          <w:p w:rsidR="00D27659" w:rsidRPr="00CC2067"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DE00770</w:t>
            </w:r>
          </w:p>
        </w:tc>
        <w:tc>
          <w:tcPr>
            <w:tcW w:w="1701" w:type="dxa"/>
            <w:tcBorders>
              <w:top w:val="nil"/>
              <w:left w:val="nil"/>
              <w:bottom w:val="single" w:sz="4" w:space="0" w:color="auto"/>
              <w:right w:val="single" w:sz="4" w:space="0" w:color="auto"/>
            </w:tcBorders>
            <w:vAlign w:val="center"/>
          </w:tcPr>
          <w:p w:rsidR="00D27659" w:rsidRPr="00CC2067" w:rsidRDefault="00D27659" w:rsidP="00A21CF0">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 xml:space="preserve">　</w:t>
            </w:r>
          </w:p>
        </w:tc>
        <w:tc>
          <w:tcPr>
            <w:tcW w:w="1417" w:type="dxa"/>
            <w:tcBorders>
              <w:top w:val="nil"/>
              <w:left w:val="nil"/>
              <w:bottom w:val="single" w:sz="4" w:space="0" w:color="auto"/>
              <w:right w:val="single" w:sz="4" w:space="0" w:color="auto"/>
            </w:tcBorders>
            <w:vAlign w:val="center"/>
          </w:tcPr>
          <w:p w:rsidR="00D27659" w:rsidRPr="00CC2067"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WSMC</w:t>
            </w:r>
          </w:p>
        </w:tc>
        <w:tc>
          <w:tcPr>
            <w:tcW w:w="709" w:type="dxa"/>
            <w:tcBorders>
              <w:top w:val="nil"/>
              <w:left w:val="nil"/>
              <w:bottom w:val="single" w:sz="4" w:space="0" w:color="auto"/>
              <w:right w:val="single" w:sz="4" w:space="0" w:color="auto"/>
            </w:tcBorders>
            <w:vAlign w:val="center"/>
          </w:tcPr>
          <w:p w:rsidR="00D27659" w:rsidRPr="00CC2067" w:rsidRDefault="00D27659" w:rsidP="00A21CF0">
            <w:pPr>
              <w:spacing w:line="240" w:lineRule="auto"/>
              <w:rPr>
                <w:rFonts w:cs="宋体"/>
                <w:color w:val="000000" w:themeColor="text1"/>
                <w:sz w:val="18"/>
                <w:szCs w:val="18"/>
              </w:rPr>
            </w:pPr>
            <w:r>
              <w:rPr>
                <w:rFonts w:cs="宋体" w:hint="eastAsia"/>
                <w:color w:val="000000" w:themeColor="text1"/>
                <w:sz w:val="18"/>
                <w:szCs w:val="18"/>
              </w:rPr>
              <w:t>非空</w:t>
            </w:r>
          </w:p>
        </w:tc>
      </w:tr>
      <w:tr w:rsidR="00D27659" w:rsidTr="00D27659">
        <w:trPr>
          <w:trHeight w:val="454"/>
        </w:trPr>
        <w:tc>
          <w:tcPr>
            <w:tcW w:w="640" w:type="dxa"/>
            <w:tcBorders>
              <w:top w:val="nil"/>
              <w:left w:val="single" w:sz="4" w:space="0" w:color="auto"/>
              <w:bottom w:val="single" w:sz="4" w:space="0" w:color="auto"/>
              <w:right w:val="single" w:sz="4" w:space="0" w:color="auto"/>
            </w:tcBorders>
            <w:vAlign w:val="center"/>
          </w:tcPr>
          <w:p w:rsidR="00D27659" w:rsidRPr="00D27659" w:rsidRDefault="00D27659" w:rsidP="00A21CF0">
            <w:pPr>
              <w:spacing w:line="240" w:lineRule="auto"/>
              <w:rPr>
                <w:rFonts w:ascii="宋体" w:hAnsi="宋体"/>
                <w:color w:val="000000" w:themeColor="text1"/>
                <w:sz w:val="18"/>
                <w:szCs w:val="18"/>
              </w:rPr>
            </w:pPr>
            <w:r>
              <w:rPr>
                <w:rFonts w:ascii="宋体" w:hAnsi="宋体"/>
                <w:color w:val="000000" w:themeColor="text1"/>
                <w:sz w:val="18"/>
                <w:szCs w:val="18"/>
              </w:rPr>
              <w:t>3</w:t>
            </w:r>
          </w:p>
        </w:tc>
        <w:tc>
          <w:tcPr>
            <w:tcW w:w="2126"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cs="宋体"/>
                <w:color w:val="000000" w:themeColor="text1"/>
                <w:sz w:val="18"/>
                <w:szCs w:val="18"/>
              </w:rPr>
            </w:pPr>
            <w:r>
              <w:rPr>
                <w:rFonts w:cs="宋体" w:hint="eastAsia"/>
                <w:color w:val="000000" w:themeColor="text1"/>
                <w:sz w:val="18"/>
                <w:szCs w:val="18"/>
              </w:rPr>
              <w:t>文件内容</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DE00860</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 xml:space="preserve">　</w:t>
            </w:r>
          </w:p>
        </w:tc>
        <w:tc>
          <w:tcPr>
            <w:tcW w:w="1417"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WJNR</w:t>
            </w:r>
          </w:p>
        </w:tc>
        <w:tc>
          <w:tcPr>
            <w:tcW w:w="709"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cs="宋体"/>
                <w:color w:val="000000" w:themeColor="text1"/>
                <w:sz w:val="18"/>
                <w:szCs w:val="18"/>
              </w:rPr>
            </w:pPr>
            <w:r>
              <w:rPr>
                <w:rFonts w:cs="宋体" w:hint="eastAsia"/>
                <w:color w:val="000000" w:themeColor="text1"/>
                <w:sz w:val="18"/>
                <w:szCs w:val="18"/>
              </w:rPr>
              <w:t>非空</w:t>
            </w:r>
          </w:p>
        </w:tc>
      </w:tr>
      <w:tr w:rsidR="00D27659" w:rsidTr="00D27659">
        <w:trPr>
          <w:trHeight w:val="454"/>
        </w:trPr>
        <w:tc>
          <w:tcPr>
            <w:tcW w:w="640" w:type="dxa"/>
            <w:tcBorders>
              <w:top w:val="nil"/>
              <w:left w:val="single" w:sz="4" w:space="0" w:color="auto"/>
              <w:bottom w:val="single" w:sz="4" w:space="0" w:color="auto"/>
              <w:right w:val="single" w:sz="4" w:space="0" w:color="auto"/>
            </w:tcBorders>
            <w:vAlign w:val="center"/>
          </w:tcPr>
          <w:p w:rsidR="00D27659" w:rsidRPr="00D27659" w:rsidRDefault="00D27659" w:rsidP="00A21CF0">
            <w:pPr>
              <w:spacing w:line="240" w:lineRule="auto"/>
              <w:rPr>
                <w:rFonts w:ascii="宋体" w:hAnsi="宋体"/>
                <w:color w:val="000000" w:themeColor="text1"/>
                <w:sz w:val="18"/>
                <w:szCs w:val="18"/>
              </w:rPr>
            </w:pPr>
            <w:r>
              <w:rPr>
                <w:rFonts w:ascii="宋体" w:hAnsi="宋体"/>
                <w:color w:val="000000" w:themeColor="text1"/>
                <w:sz w:val="18"/>
                <w:szCs w:val="18"/>
              </w:rPr>
              <w:t>4</w:t>
            </w:r>
          </w:p>
        </w:tc>
        <w:tc>
          <w:tcPr>
            <w:tcW w:w="2126"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cs="宋体"/>
                <w:color w:val="000000" w:themeColor="text1"/>
                <w:sz w:val="18"/>
                <w:szCs w:val="18"/>
              </w:rPr>
            </w:pPr>
            <w:r w:rsidRPr="00D27659">
              <w:rPr>
                <w:rFonts w:cs="宋体" w:hint="eastAsia"/>
                <w:color w:val="000000" w:themeColor="text1"/>
                <w:sz w:val="18"/>
                <w:szCs w:val="18"/>
              </w:rPr>
              <w:t>发布机构</w:t>
            </w:r>
            <w:r w:rsidRPr="00D27659">
              <w:rPr>
                <w:rFonts w:cs="宋体"/>
                <w:color w:val="000000" w:themeColor="text1"/>
                <w:sz w:val="18"/>
                <w:szCs w:val="18"/>
              </w:rPr>
              <w:t>_</w:t>
            </w:r>
            <w:r w:rsidRPr="00D27659">
              <w:rPr>
                <w:rFonts w:cs="宋体" w:hint="eastAsia"/>
                <w:color w:val="000000" w:themeColor="text1"/>
                <w:sz w:val="18"/>
                <w:szCs w:val="18"/>
              </w:rPr>
              <w:t>法人和其他组织统一社会信用代码</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sidRPr="00D27659">
              <w:rPr>
                <w:rFonts w:ascii="宋体" w:hAnsi="宋体" w:cs="宋体"/>
                <w:color w:val="000000" w:themeColor="text1"/>
                <w:sz w:val="18"/>
                <w:szCs w:val="18"/>
              </w:rPr>
              <w:t>DE</w:t>
            </w:r>
            <w:r w:rsidRPr="00D27659">
              <w:rPr>
                <w:rFonts w:ascii="宋体" w:hAnsi="宋体" w:cs="宋体" w:hint="eastAsia"/>
                <w:color w:val="000000" w:themeColor="text1"/>
                <w:sz w:val="18"/>
                <w:szCs w:val="18"/>
              </w:rPr>
              <w:t>00679</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DQ</w:t>
            </w:r>
            <w:r>
              <w:rPr>
                <w:rFonts w:ascii="宋体" w:hAnsi="宋体" w:cs="宋体" w:hint="eastAsia"/>
                <w:color w:val="000000" w:themeColor="text1"/>
                <w:sz w:val="18"/>
                <w:szCs w:val="18"/>
              </w:rPr>
              <w:t>01410</w:t>
            </w:r>
          </w:p>
        </w:tc>
        <w:tc>
          <w:tcPr>
            <w:tcW w:w="1417"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FB</w:t>
            </w:r>
            <w:r>
              <w:rPr>
                <w:rFonts w:ascii="宋体" w:hAnsi="宋体" w:cs="宋体" w:hint="eastAsia"/>
                <w:color w:val="000000" w:themeColor="text1"/>
                <w:sz w:val="18"/>
                <w:szCs w:val="18"/>
              </w:rPr>
              <w:t>JG</w:t>
            </w:r>
            <w:r>
              <w:rPr>
                <w:rFonts w:ascii="宋体" w:hAnsi="宋体" w:cs="宋体"/>
                <w:color w:val="000000" w:themeColor="text1"/>
                <w:sz w:val="18"/>
                <w:szCs w:val="18"/>
              </w:rPr>
              <w:t xml:space="preserve">_ </w:t>
            </w:r>
            <w:r w:rsidRPr="00D27659">
              <w:rPr>
                <w:rFonts w:ascii="宋体" w:hAnsi="宋体" w:cs="宋体" w:hint="eastAsia"/>
                <w:color w:val="000000" w:themeColor="text1"/>
                <w:sz w:val="18"/>
                <w:szCs w:val="18"/>
              </w:rPr>
              <w:t>FRHQTZZ</w:t>
            </w:r>
            <w:r w:rsidRPr="00D27659">
              <w:rPr>
                <w:rFonts w:ascii="宋体" w:hAnsi="宋体" w:cs="宋体"/>
                <w:color w:val="000000" w:themeColor="text1"/>
                <w:sz w:val="18"/>
                <w:szCs w:val="18"/>
              </w:rPr>
              <w:t>TYSHXY</w:t>
            </w:r>
          </w:p>
        </w:tc>
        <w:tc>
          <w:tcPr>
            <w:tcW w:w="709"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cs="宋体"/>
                <w:color w:val="000000" w:themeColor="text1"/>
                <w:sz w:val="18"/>
                <w:szCs w:val="18"/>
              </w:rPr>
            </w:pPr>
            <w:r>
              <w:rPr>
                <w:rFonts w:cs="宋体" w:hint="eastAsia"/>
                <w:color w:val="000000" w:themeColor="text1"/>
                <w:sz w:val="18"/>
                <w:szCs w:val="18"/>
              </w:rPr>
              <w:t>非空</w:t>
            </w:r>
          </w:p>
        </w:tc>
      </w:tr>
      <w:tr w:rsidR="00D27659" w:rsidTr="00D27659">
        <w:trPr>
          <w:trHeight w:val="454"/>
        </w:trPr>
        <w:tc>
          <w:tcPr>
            <w:tcW w:w="640" w:type="dxa"/>
            <w:tcBorders>
              <w:top w:val="nil"/>
              <w:left w:val="single" w:sz="4" w:space="0" w:color="auto"/>
              <w:bottom w:val="single" w:sz="4" w:space="0" w:color="auto"/>
              <w:right w:val="single" w:sz="4" w:space="0" w:color="auto"/>
            </w:tcBorders>
            <w:vAlign w:val="center"/>
          </w:tcPr>
          <w:p w:rsidR="00D27659" w:rsidRPr="00D27659" w:rsidRDefault="00D27659" w:rsidP="00A21CF0">
            <w:pPr>
              <w:spacing w:line="240" w:lineRule="auto"/>
              <w:rPr>
                <w:rFonts w:ascii="宋体" w:hAnsi="宋体"/>
                <w:color w:val="000000" w:themeColor="text1"/>
                <w:sz w:val="18"/>
                <w:szCs w:val="18"/>
              </w:rPr>
            </w:pPr>
            <w:r>
              <w:rPr>
                <w:rFonts w:ascii="宋体" w:hAnsi="宋体"/>
                <w:color w:val="000000" w:themeColor="text1"/>
                <w:sz w:val="18"/>
                <w:szCs w:val="18"/>
              </w:rPr>
              <w:t>5</w:t>
            </w:r>
          </w:p>
        </w:tc>
        <w:tc>
          <w:tcPr>
            <w:tcW w:w="2126"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cs="宋体"/>
                <w:color w:val="000000" w:themeColor="text1"/>
                <w:sz w:val="18"/>
                <w:szCs w:val="18"/>
              </w:rPr>
            </w:pPr>
            <w:r>
              <w:rPr>
                <w:rFonts w:cs="宋体" w:hint="eastAsia"/>
                <w:color w:val="000000" w:themeColor="text1"/>
                <w:sz w:val="18"/>
                <w:szCs w:val="18"/>
              </w:rPr>
              <w:t>发布人</w:t>
            </w:r>
            <w:r w:rsidRPr="00D27659">
              <w:rPr>
                <w:rFonts w:cs="宋体"/>
                <w:color w:val="000000" w:themeColor="text1"/>
                <w:sz w:val="18"/>
                <w:szCs w:val="18"/>
              </w:rPr>
              <w:t>_</w:t>
            </w:r>
            <w:r>
              <w:rPr>
                <w:rFonts w:cs="宋体" w:hint="eastAsia"/>
                <w:color w:val="000000" w:themeColor="text1"/>
                <w:sz w:val="18"/>
                <w:szCs w:val="18"/>
              </w:rPr>
              <w:t>姓名</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DE00002</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DQ</w:t>
            </w:r>
            <w:r>
              <w:rPr>
                <w:rFonts w:ascii="宋体" w:hAnsi="宋体" w:cs="宋体" w:hint="eastAsia"/>
                <w:color w:val="000000" w:themeColor="text1"/>
                <w:sz w:val="18"/>
                <w:szCs w:val="18"/>
              </w:rPr>
              <w:t>01409</w:t>
            </w:r>
          </w:p>
        </w:tc>
        <w:tc>
          <w:tcPr>
            <w:tcW w:w="1417"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FBR_XM</w:t>
            </w:r>
          </w:p>
        </w:tc>
        <w:tc>
          <w:tcPr>
            <w:tcW w:w="709"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cs="宋体"/>
                <w:color w:val="000000" w:themeColor="text1"/>
                <w:sz w:val="18"/>
                <w:szCs w:val="18"/>
              </w:rPr>
            </w:pPr>
            <w:r>
              <w:rPr>
                <w:rFonts w:cs="宋体" w:hint="eastAsia"/>
                <w:color w:val="000000" w:themeColor="text1"/>
                <w:sz w:val="18"/>
                <w:szCs w:val="18"/>
              </w:rPr>
              <w:t>非空</w:t>
            </w:r>
          </w:p>
        </w:tc>
      </w:tr>
      <w:tr w:rsidR="00D27659" w:rsidTr="00D27659">
        <w:trPr>
          <w:trHeight w:val="454"/>
        </w:trPr>
        <w:tc>
          <w:tcPr>
            <w:tcW w:w="640" w:type="dxa"/>
            <w:tcBorders>
              <w:top w:val="nil"/>
              <w:left w:val="single" w:sz="4" w:space="0" w:color="auto"/>
              <w:bottom w:val="single" w:sz="4" w:space="0" w:color="auto"/>
              <w:right w:val="single" w:sz="4" w:space="0" w:color="auto"/>
            </w:tcBorders>
            <w:vAlign w:val="center"/>
          </w:tcPr>
          <w:p w:rsidR="00D27659" w:rsidRPr="00D27659" w:rsidRDefault="00D27659" w:rsidP="00A21CF0">
            <w:pPr>
              <w:spacing w:line="240" w:lineRule="auto"/>
              <w:rPr>
                <w:rFonts w:ascii="宋体" w:hAnsi="宋体"/>
                <w:color w:val="000000" w:themeColor="text1"/>
                <w:sz w:val="18"/>
                <w:szCs w:val="18"/>
              </w:rPr>
            </w:pPr>
            <w:r>
              <w:rPr>
                <w:rFonts w:ascii="宋体" w:hAnsi="宋体"/>
                <w:color w:val="000000" w:themeColor="text1"/>
                <w:sz w:val="18"/>
                <w:szCs w:val="18"/>
              </w:rPr>
              <w:t>6</w:t>
            </w:r>
          </w:p>
        </w:tc>
        <w:tc>
          <w:tcPr>
            <w:tcW w:w="2126"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cs="宋体"/>
                <w:color w:val="000000" w:themeColor="text1"/>
                <w:sz w:val="18"/>
                <w:szCs w:val="18"/>
              </w:rPr>
            </w:pPr>
            <w:r>
              <w:rPr>
                <w:rFonts w:cs="宋体" w:hint="eastAsia"/>
                <w:color w:val="000000" w:themeColor="text1"/>
                <w:sz w:val="18"/>
                <w:szCs w:val="18"/>
              </w:rPr>
              <w:t>通知通告紧急程度</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sidRPr="00D27659">
              <w:rPr>
                <w:rFonts w:ascii="宋体" w:hAnsi="宋体" w:cs="宋体"/>
                <w:color w:val="000000" w:themeColor="text1"/>
                <w:sz w:val="18"/>
                <w:szCs w:val="18"/>
              </w:rPr>
              <w:t>DEY0031</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 xml:space="preserve">　</w:t>
            </w:r>
          </w:p>
        </w:tc>
        <w:tc>
          <w:tcPr>
            <w:tcW w:w="1417"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TZTGJJCD</w:t>
            </w:r>
          </w:p>
        </w:tc>
        <w:tc>
          <w:tcPr>
            <w:tcW w:w="709"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cs="宋体"/>
                <w:color w:val="000000" w:themeColor="text1"/>
                <w:sz w:val="18"/>
                <w:szCs w:val="18"/>
              </w:rPr>
            </w:pPr>
            <w:r>
              <w:rPr>
                <w:rFonts w:cs="宋体" w:hint="eastAsia"/>
                <w:color w:val="000000" w:themeColor="text1"/>
                <w:sz w:val="18"/>
                <w:szCs w:val="18"/>
              </w:rPr>
              <w:t>非空</w:t>
            </w:r>
          </w:p>
        </w:tc>
      </w:tr>
      <w:tr w:rsidR="00D27659" w:rsidTr="00D27659">
        <w:trPr>
          <w:trHeight w:val="454"/>
        </w:trPr>
        <w:tc>
          <w:tcPr>
            <w:tcW w:w="640" w:type="dxa"/>
            <w:tcBorders>
              <w:top w:val="nil"/>
              <w:left w:val="single" w:sz="4" w:space="0" w:color="auto"/>
              <w:bottom w:val="single" w:sz="4" w:space="0" w:color="auto"/>
              <w:right w:val="single" w:sz="4" w:space="0" w:color="auto"/>
            </w:tcBorders>
            <w:vAlign w:val="center"/>
          </w:tcPr>
          <w:p w:rsidR="00D27659" w:rsidRPr="00D27659" w:rsidRDefault="00D27659" w:rsidP="00A21CF0">
            <w:pPr>
              <w:spacing w:line="240" w:lineRule="auto"/>
              <w:rPr>
                <w:rFonts w:ascii="宋体" w:hAnsi="宋体"/>
                <w:color w:val="000000" w:themeColor="text1"/>
                <w:sz w:val="18"/>
                <w:szCs w:val="18"/>
              </w:rPr>
            </w:pPr>
            <w:r w:rsidRPr="00D27659">
              <w:rPr>
                <w:rFonts w:ascii="宋体" w:hAnsi="宋体"/>
                <w:color w:val="000000" w:themeColor="text1"/>
                <w:sz w:val="18"/>
                <w:szCs w:val="18"/>
              </w:rPr>
              <w:t>7</w:t>
            </w:r>
          </w:p>
        </w:tc>
        <w:tc>
          <w:tcPr>
            <w:tcW w:w="2126"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cs="宋体"/>
                <w:color w:val="000000" w:themeColor="text1"/>
                <w:sz w:val="18"/>
                <w:szCs w:val="18"/>
              </w:rPr>
            </w:pPr>
            <w:r w:rsidRPr="00D27659">
              <w:rPr>
                <w:rFonts w:cs="宋体" w:hint="eastAsia"/>
                <w:color w:val="000000" w:themeColor="text1"/>
                <w:sz w:val="18"/>
                <w:szCs w:val="18"/>
              </w:rPr>
              <w:t>发布</w:t>
            </w:r>
            <w:r w:rsidRPr="00D27659">
              <w:rPr>
                <w:rFonts w:cs="宋体" w:hint="eastAsia"/>
                <w:color w:val="000000" w:themeColor="text1"/>
                <w:sz w:val="18"/>
                <w:szCs w:val="18"/>
              </w:rPr>
              <w:t>_</w:t>
            </w:r>
            <w:r w:rsidRPr="00D27659">
              <w:rPr>
                <w:rFonts w:cs="宋体" w:hint="eastAsia"/>
                <w:color w:val="000000" w:themeColor="text1"/>
                <w:sz w:val="18"/>
                <w:szCs w:val="18"/>
              </w:rPr>
              <w:t>日期</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sidRPr="00D27659">
              <w:rPr>
                <w:rFonts w:ascii="宋体" w:hAnsi="宋体" w:cs="宋体"/>
                <w:color w:val="000000" w:themeColor="text1"/>
                <w:sz w:val="18"/>
                <w:szCs w:val="18"/>
              </w:rPr>
              <w:t>DE00101</w:t>
            </w:r>
          </w:p>
        </w:tc>
        <w:tc>
          <w:tcPr>
            <w:tcW w:w="1701"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sidRPr="00D27659">
              <w:rPr>
                <w:rFonts w:ascii="宋体" w:hAnsi="宋体" w:cs="宋体"/>
                <w:color w:val="000000" w:themeColor="text1"/>
                <w:sz w:val="18"/>
                <w:szCs w:val="18"/>
              </w:rPr>
              <w:t>DQ01287</w:t>
            </w:r>
          </w:p>
        </w:tc>
        <w:tc>
          <w:tcPr>
            <w:tcW w:w="1417" w:type="dxa"/>
            <w:tcBorders>
              <w:top w:val="nil"/>
              <w:left w:val="nil"/>
              <w:bottom w:val="single" w:sz="4" w:space="0" w:color="auto"/>
              <w:right w:val="single" w:sz="4" w:space="0" w:color="auto"/>
            </w:tcBorders>
            <w:vAlign w:val="center"/>
          </w:tcPr>
          <w:p w:rsidR="00D27659" w:rsidRPr="00D27659" w:rsidRDefault="00D27659" w:rsidP="00A21CF0">
            <w:pPr>
              <w:spacing w:line="240" w:lineRule="auto"/>
              <w:rPr>
                <w:rFonts w:ascii="宋体" w:hAnsi="宋体" w:cs="宋体"/>
                <w:color w:val="000000" w:themeColor="text1"/>
                <w:sz w:val="18"/>
                <w:szCs w:val="18"/>
              </w:rPr>
            </w:pPr>
            <w:r w:rsidRPr="00D27659">
              <w:rPr>
                <w:rFonts w:ascii="宋体" w:hAnsi="宋体" w:cs="宋体"/>
                <w:color w:val="000000" w:themeColor="text1"/>
                <w:sz w:val="18"/>
                <w:szCs w:val="18"/>
              </w:rPr>
              <w:t>FB_RQ</w:t>
            </w:r>
          </w:p>
        </w:tc>
        <w:tc>
          <w:tcPr>
            <w:tcW w:w="709" w:type="dxa"/>
            <w:tcBorders>
              <w:top w:val="nil"/>
              <w:left w:val="nil"/>
              <w:bottom w:val="single" w:sz="4" w:space="0" w:color="auto"/>
              <w:right w:val="single" w:sz="4" w:space="0" w:color="auto"/>
            </w:tcBorders>
            <w:vAlign w:val="center"/>
          </w:tcPr>
          <w:p w:rsidR="00D27659" w:rsidRDefault="00D27659" w:rsidP="00A21CF0">
            <w:pPr>
              <w:spacing w:line="240" w:lineRule="auto"/>
              <w:rPr>
                <w:rFonts w:cs="宋体"/>
                <w:color w:val="000000" w:themeColor="text1"/>
                <w:sz w:val="18"/>
                <w:szCs w:val="18"/>
              </w:rPr>
            </w:pPr>
            <w:r>
              <w:rPr>
                <w:rFonts w:cs="宋体" w:hint="eastAsia"/>
                <w:color w:val="000000" w:themeColor="text1"/>
                <w:sz w:val="18"/>
                <w:szCs w:val="18"/>
              </w:rPr>
              <w:t>非空</w:t>
            </w:r>
          </w:p>
        </w:tc>
      </w:tr>
      <w:tr w:rsidR="00D27659" w:rsidTr="00D27659">
        <w:trPr>
          <w:trHeight w:val="454"/>
        </w:trPr>
        <w:tc>
          <w:tcPr>
            <w:tcW w:w="640" w:type="dxa"/>
            <w:tcBorders>
              <w:top w:val="nil"/>
              <w:left w:val="single" w:sz="4" w:space="0" w:color="auto"/>
              <w:bottom w:val="single" w:sz="4" w:space="0" w:color="auto"/>
              <w:right w:val="single" w:sz="4" w:space="0" w:color="auto"/>
            </w:tcBorders>
            <w:vAlign w:val="center"/>
          </w:tcPr>
          <w:p w:rsidR="00D27659" w:rsidRPr="00D27659" w:rsidRDefault="00D27659" w:rsidP="00A21CF0">
            <w:pPr>
              <w:spacing w:line="240" w:lineRule="auto"/>
              <w:rPr>
                <w:rFonts w:ascii="宋体" w:hAnsi="宋体"/>
                <w:color w:val="000000" w:themeColor="text1"/>
                <w:sz w:val="18"/>
                <w:szCs w:val="18"/>
              </w:rPr>
            </w:pPr>
            <w:r w:rsidRPr="00D27659">
              <w:rPr>
                <w:rFonts w:ascii="宋体" w:hAnsi="宋体" w:hint="eastAsia"/>
                <w:color w:val="000000" w:themeColor="text1"/>
                <w:sz w:val="18"/>
                <w:szCs w:val="18"/>
              </w:rPr>
              <w:t>8</w:t>
            </w:r>
          </w:p>
        </w:tc>
        <w:tc>
          <w:tcPr>
            <w:tcW w:w="2126"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cs="宋体"/>
                <w:color w:val="000000" w:themeColor="text1"/>
                <w:sz w:val="18"/>
                <w:szCs w:val="18"/>
              </w:rPr>
            </w:pPr>
            <w:r w:rsidRPr="00D27659">
              <w:rPr>
                <w:rFonts w:cs="宋体" w:hint="eastAsia"/>
                <w:color w:val="000000" w:themeColor="text1"/>
                <w:sz w:val="18"/>
                <w:szCs w:val="18"/>
              </w:rPr>
              <w:t>登记人</w:t>
            </w:r>
            <w:r w:rsidRPr="00D27659">
              <w:rPr>
                <w:rFonts w:cs="宋体" w:hint="eastAsia"/>
                <w:color w:val="000000" w:themeColor="text1"/>
                <w:sz w:val="18"/>
                <w:szCs w:val="18"/>
              </w:rPr>
              <w:t>_</w:t>
            </w:r>
            <w:r w:rsidRPr="00D27659">
              <w:rPr>
                <w:rFonts w:cs="宋体" w:hint="eastAsia"/>
                <w:color w:val="000000" w:themeColor="text1"/>
                <w:sz w:val="18"/>
                <w:szCs w:val="18"/>
              </w:rPr>
              <w:t>姓名</w:t>
            </w:r>
          </w:p>
        </w:tc>
        <w:tc>
          <w:tcPr>
            <w:tcW w:w="1701"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ascii="宋体" w:hAnsi="宋体" w:cs="宋体"/>
                <w:color w:val="000000" w:themeColor="text1"/>
                <w:sz w:val="18"/>
                <w:szCs w:val="18"/>
              </w:rPr>
            </w:pPr>
            <w:r w:rsidRPr="00D27659">
              <w:rPr>
                <w:rFonts w:ascii="宋体" w:hAnsi="宋体" w:cs="宋体" w:hint="eastAsia"/>
                <w:color w:val="000000" w:themeColor="text1"/>
                <w:sz w:val="18"/>
                <w:szCs w:val="18"/>
              </w:rPr>
              <w:t>DE00002</w:t>
            </w:r>
          </w:p>
        </w:tc>
        <w:tc>
          <w:tcPr>
            <w:tcW w:w="1701"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ascii="宋体" w:hAnsi="宋体" w:cs="宋体"/>
                <w:color w:val="000000" w:themeColor="text1"/>
                <w:sz w:val="18"/>
                <w:szCs w:val="18"/>
              </w:rPr>
            </w:pPr>
            <w:r w:rsidRPr="00D27659">
              <w:rPr>
                <w:rFonts w:ascii="宋体" w:hAnsi="宋体" w:cs="宋体"/>
                <w:color w:val="000000" w:themeColor="text1"/>
                <w:sz w:val="18"/>
                <w:szCs w:val="18"/>
              </w:rPr>
              <w:t>DQ00075</w:t>
            </w:r>
          </w:p>
        </w:tc>
        <w:tc>
          <w:tcPr>
            <w:tcW w:w="1417"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ascii="宋体" w:hAnsi="宋体" w:cs="宋体"/>
                <w:color w:val="000000" w:themeColor="text1"/>
                <w:sz w:val="18"/>
                <w:szCs w:val="18"/>
              </w:rPr>
            </w:pPr>
            <w:r w:rsidRPr="00D27659">
              <w:rPr>
                <w:rFonts w:ascii="宋体" w:hAnsi="宋体" w:cs="宋体" w:hint="eastAsia"/>
                <w:color w:val="000000" w:themeColor="text1"/>
                <w:sz w:val="18"/>
                <w:szCs w:val="18"/>
              </w:rPr>
              <w:t>DJR_XM</w:t>
            </w:r>
          </w:p>
        </w:tc>
        <w:tc>
          <w:tcPr>
            <w:tcW w:w="709"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cs="宋体"/>
                <w:color w:val="000000" w:themeColor="text1"/>
                <w:sz w:val="18"/>
                <w:szCs w:val="18"/>
              </w:rPr>
            </w:pPr>
            <w:r w:rsidRPr="00D27659">
              <w:rPr>
                <w:rFonts w:cs="宋体" w:hint="eastAsia"/>
                <w:color w:val="000000" w:themeColor="text1"/>
                <w:sz w:val="18"/>
                <w:szCs w:val="18"/>
              </w:rPr>
              <w:t>非空</w:t>
            </w:r>
          </w:p>
        </w:tc>
      </w:tr>
      <w:tr w:rsidR="00D27659" w:rsidTr="00D27659">
        <w:trPr>
          <w:trHeight w:val="454"/>
        </w:trPr>
        <w:tc>
          <w:tcPr>
            <w:tcW w:w="640" w:type="dxa"/>
            <w:tcBorders>
              <w:top w:val="nil"/>
              <w:left w:val="single" w:sz="4" w:space="0" w:color="auto"/>
              <w:bottom w:val="single" w:sz="4" w:space="0" w:color="auto"/>
              <w:right w:val="single" w:sz="4" w:space="0" w:color="auto"/>
            </w:tcBorders>
            <w:vAlign w:val="center"/>
          </w:tcPr>
          <w:p w:rsidR="00D27659" w:rsidRPr="00D27659" w:rsidRDefault="00D27659" w:rsidP="00A21CF0">
            <w:pPr>
              <w:spacing w:line="240" w:lineRule="auto"/>
              <w:rPr>
                <w:rFonts w:ascii="宋体" w:hAnsi="宋体"/>
                <w:color w:val="000000" w:themeColor="text1"/>
                <w:sz w:val="18"/>
                <w:szCs w:val="18"/>
              </w:rPr>
            </w:pPr>
            <w:r w:rsidRPr="00D27659">
              <w:rPr>
                <w:rFonts w:ascii="宋体" w:hAnsi="宋体" w:hint="eastAsia"/>
                <w:color w:val="000000" w:themeColor="text1"/>
                <w:sz w:val="18"/>
                <w:szCs w:val="18"/>
              </w:rPr>
              <w:t>9</w:t>
            </w:r>
          </w:p>
        </w:tc>
        <w:tc>
          <w:tcPr>
            <w:tcW w:w="2126"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cs="宋体"/>
                <w:color w:val="000000" w:themeColor="text1"/>
                <w:sz w:val="18"/>
                <w:szCs w:val="18"/>
              </w:rPr>
            </w:pPr>
            <w:r w:rsidRPr="00D27659">
              <w:rPr>
                <w:rFonts w:cs="宋体" w:hint="eastAsia"/>
                <w:color w:val="000000" w:themeColor="text1"/>
                <w:sz w:val="18"/>
                <w:szCs w:val="18"/>
              </w:rPr>
              <w:t>登记时间</w:t>
            </w:r>
          </w:p>
        </w:tc>
        <w:tc>
          <w:tcPr>
            <w:tcW w:w="1701"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ascii="宋体" w:hAnsi="宋体" w:cs="宋体"/>
                <w:color w:val="000000" w:themeColor="text1"/>
                <w:sz w:val="18"/>
                <w:szCs w:val="18"/>
              </w:rPr>
            </w:pPr>
            <w:r w:rsidRPr="00D27659">
              <w:rPr>
                <w:rFonts w:ascii="宋体" w:hAnsi="宋体" w:cs="宋体" w:hint="eastAsia"/>
                <w:color w:val="000000" w:themeColor="text1"/>
                <w:sz w:val="18"/>
                <w:szCs w:val="18"/>
              </w:rPr>
              <w:t>DE00524</w:t>
            </w:r>
          </w:p>
        </w:tc>
        <w:tc>
          <w:tcPr>
            <w:tcW w:w="1701"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ascii="宋体" w:hAnsi="宋体" w:cs="宋体"/>
                <w:color w:val="000000" w:themeColor="text1"/>
                <w:sz w:val="18"/>
                <w:szCs w:val="18"/>
              </w:rPr>
            </w:pPr>
          </w:p>
        </w:tc>
        <w:tc>
          <w:tcPr>
            <w:tcW w:w="1417"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ascii="宋体" w:hAnsi="宋体" w:cs="宋体"/>
                <w:color w:val="000000" w:themeColor="text1"/>
                <w:sz w:val="18"/>
                <w:szCs w:val="18"/>
              </w:rPr>
            </w:pPr>
            <w:r w:rsidRPr="00D27659">
              <w:rPr>
                <w:rFonts w:ascii="宋体" w:hAnsi="宋体" w:cs="宋体" w:hint="eastAsia"/>
                <w:color w:val="000000" w:themeColor="text1"/>
                <w:sz w:val="18"/>
                <w:szCs w:val="18"/>
              </w:rPr>
              <w:t>DJSJ</w:t>
            </w:r>
          </w:p>
        </w:tc>
        <w:tc>
          <w:tcPr>
            <w:tcW w:w="709" w:type="dxa"/>
            <w:tcBorders>
              <w:top w:val="nil"/>
              <w:left w:val="nil"/>
              <w:bottom w:val="single" w:sz="4" w:space="0" w:color="auto"/>
              <w:right w:val="single" w:sz="4" w:space="0" w:color="auto"/>
            </w:tcBorders>
            <w:vAlign w:val="center"/>
          </w:tcPr>
          <w:p w:rsidR="00D27659" w:rsidRPr="00D27659" w:rsidRDefault="00D27659" w:rsidP="00D27659">
            <w:pPr>
              <w:spacing w:line="240" w:lineRule="auto"/>
              <w:rPr>
                <w:rFonts w:cs="宋体"/>
                <w:color w:val="000000" w:themeColor="text1"/>
                <w:sz w:val="18"/>
                <w:szCs w:val="18"/>
              </w:rPr>
            </w:pPr>
            <w:r w:rsidRPr="00D27659">
              <w:rPr>
                <w:rFonts w:cs="宋体" w:hint="eastAsia"/>
                <w:color w:val="000000" w:themeColor="text1"/>
                <w:sz w:val="18"/>
                <w:szCs w:val="18"/>
              </w:rPr>
              <w:t>非空</w:t>
            </w:r>
          </w:p>
        </w:tc>
      </w:tr>
      <w:tr w:rsidR="00D27659" w:rsidTr="00D27659">
        <w:trPr>
          <w:trHeight w:val="454"/>
        </w:trPr>
        <w:tc>
          <w:tcPr>
            <w:tcW w:w="640" w:type="dxa"/>
            <w:tcBorders>
              <w:top w:val="nil"/>
              <w:left w:val="single" w:sz="4" w:space="0" w:color="auto"/>
              <w:bottom w:val="single" w:sz="4" w:space="0" w:color="auto"/>
              <w:right w:val="single" w:sz="4" w:space="0" w:color="auto"/>
            </w:tcBorders>
            <w:shd w:val="clear" w:color="000000" w:fill="FFFFFF"/>
            <w:vAlign w:val="center"/>
          </w:tcPr>
          <w:p w:rsidR="00D27659" w:rsidRPr="00D27659" w:rsidRDefault="00D27659" w:rsidP="00A21CF0">
            <w:pPr>
              <w:spacing w:line="240" w:lineRule="auto"/>
              <w:rPr>
                <w:rFonts w:ascii="宋体" w:hAnsi="宋体"/>
                <w:color w:val="000000" w:themeColor="text1"/>
                <w:sz w:val="18"/>
                <w:szCs w:val="18"/>
              </w:rPr>
            </w:pPr>
            <w:r w:rsidRPr="00D27659">
              <w:rPr>
                <w:rFonts w:ascii="宋体" w:hAnsi="宋体" w:hint="eastAsia"/>
                <w:color w:val="000000" w:themeColor="text1"/>
                <w:sz w:val="18"/>
                <w:szCs w:val="18"/>
              </w:rPr>
              <w:t>10</w:t>
            </w:r>
          </w:p>
        </w:tc>
        <w:tc>
          <w:tcPr>
            <w:tcW w:w="2126" w:type="dxa"/>
            <w:tcBorders>
              <w:top w:val="nil"/>
              <w:left w:val="nil"/>
              <w:bottom w:val="single" w:sz="4" w:space="0" w:color="auto"/>
              <w:right w:val="single" w:sz="4" w:space="0" w:color="auto"/>
            </w:tcBorders>
            <w:shd w:val="clear" w:color="000000" w:fill="FFFFFF"/>
            <w:vAlign w:val="center"/>
          </w:tcPr>
          <w:p w:rsidR="00D27659" w:rsidRPr="00D27659" w:rsidRDefault="00D27659" w:rsidP="00A21CF0">
            <w:pPr>
              <w:spacing w:line="240" w:lineRule="auto"/>
              <w:rPr>
                <w:rFonts w:cs="宋体"/>
                <w:color w:val="000000" w:themeColor="text1"/>
                <w:sz w:val="18"/>
                <w:szCs w:val="18"/>
              </w:rPr>
            </w:pPr>
            <w:r w:rsidRPr="00D27659">
              <w:rPr>
                <w:rFonts w:cs="宋体"/>
                <w:color w:val="000000" w:themeColor="text1"/>
                <w:sz w:val="18"/>
                <w:szCs w:val="18"/>
              </w:rPr>
              <w:t>数据归属单位代码</w:t>
            </w:r>
          </w:p>
        </w:tc>
        <w:tc>
          <w:tcPr>
            <w:tcW w:w="1701" w:type="dxa"/>
            <w:tcBorders>
              <w:top w:val="nil"/>
              <w:left w:val="nil"/>
              <w:bottom w:val="single" w:sz="4" w:space="0" w:color="auto"/>
              <w:right w:val="single" w:sz="4" w:space="0" w:color="auto"/>
            </w:tcBorders>
            <w:shd w:val="clear" w:color="000000" w:fill="FFFFFF"/>
            <w:vAlign w:val="center"/>
          </w:tcPr>
          <w:p w:rsidR="00D27659" w:rsidRDefault="00D27659" w:rsidP="00A21CF0">
            <w:pPr>
              <w:spacing w:line="240" w:lineRule="auto"/>
              <w:rPr>
                <w:rFonts w:ascii="宋体" w:hAnsi="宋体" w:cs="宋体"/>
                <w:color w:val="000000" w:themeColor="text1"/>
                <w:sz w:val="18"/>
                <w:szCs w:val="18"/>
              </w:rPr>
            </w:pPr>
            <w:r>
              <w:rPr>
                <w:rFonts w:ascii="宋体" w:hAnsi="宋体" w:cs="宋体"/>
                <w:color w:val="000000" w:themeColor="text1"/>
                <w:sz w:val="18"/>
                <w:szCs w:val="18"/>
              </w:rPr>
              <w:t>DE</w:t>
            </w:r>
            <w:r>
              <w:rPr>
                <w:rFonts w:ascii="宋体" w:hAnsi="宋体" w:cs="宋体" w:hint="eastAsia"/>
                <w:color w:val="000000" w:themeColor="text1"/>
                <w:sz w:val="18"/>
                <w:szCs w:val="18"/>
              </w:rPr>
              <w:t>00630</w:t>
            </w:r>
          </w:p>
        </w:tc>
        <w:tc>
          <w:tcPr>
            <w:tcW w:w="1701" w:type="dxa"/>
            <w:tcBorders>
              <w:top w:val="nil"/>
              <w:left w:val="nil"/>
              <w:bottom w:val="single" w:sz="4" w:space="0" w:color="auto"/>
              <w:right w:val="single" w:sz="4" w:space="0" w:color="auto"/>
            </w:tcBorders>
            <w:shd w:val="clear" w:color="000000" w:fill="FFFFFF"/>
            <w:vAlign w:val="center"/>
          </w:tcPr>
          <w:p w:rsidR="00D27659" w:rsidRDefault="00D27659" w:rsidP="00A21CF0">
            <w:pPr>
              <w:spacing w:line="240" w:lineRule="auto"/>
              <w:rPr>
                <w:rFonts w:ascii="宋体" w:hAnsi="宋体" w:cs="宋体"/>
                <w:color w:val="000000" w:themeColor="text1"/>
                <w:sz w:val="18"/>
                <w:szCs w:val="18"/>
              </w:rPr>
            </w:pPr>
          </w:p>
        </w:tc>
        <w:tc>
          <w:tcPr>
            <w:tcW w:w="1417" w:type="dxa"/>
            <w:tcBorders>
              <w:top w:val="nil"/>
              <w:left w:val="nil"/>
              <w:bottom w:val="single" w:sz="4" w:space="0" w:color="auto"/>
              <w:right w:val="single" w:sz="4" w:space="0" w:color="auto"/>
            </w:tcBorders>
            <w:shd w:val="clear" w:color="000000" w:fill="FFFFFF"/>
            <w:vAlign w:val="center"/>
          </w:tcPr>
          <w:p w:rsidR="00D27659" w:rsidRDefault="00D27659" w:rsidP="00A21CF0">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SJGSDWDM</w:t>
            </w:r>
          </w:p>
        </w:tc>
        <w:tc>
          <w:tcPr>
            <w:tcW w:w="709" w:type="dxa"/>
            <w:tcBorders>
              <w:top w:val="nil"/>
              <w:left w:val="nil"/>
              <w:bottom w:val="single" w:sz="4" w:space="0" w:color="auto"/>
              <w:right w:val="single" w:sz="4" w:space="0" w:color="auto"/>
            </w:tcBorders>
            <w:shd w:val="clear" w:color="000000" w:fill="FFFFFF"/>
            <w:vAlign w:val="center"/>
          </w:tcPr>
          <w:p w:rsidR="00D27659" w:rsidRDefault="00D27659" w:rsidP="00A21CF0">
            <w:pPr>
              <w:spacing w:line="240" w:lineRule="auto"/>
              <w:rPr>
                <w:rFonts w:cs="宋体"/>
                <w:color w:val="000000" w:themeColor="text1"/>
                <w:sz w:val="18"/>
                <w:szCs w:val="18"/>
              </w:rPr>
            </w:pPr>
            <w:r>
              <w:rPr>
                <w:rFonts w:cs="宋体" w:hint="eastAsia"/>
                <w:color w:val="000000" w:themeColor="text1"/>
                <w:sz w:val="18"/>
                <w:szCs w:val="18"/>
              </w:rPr>
              <w:t>非空</w:t>
            </w:r>
          </w:p>
        </w:tc>
      </w:tr>
      <w:tr w:rsidR="00D27659" w:rsidTr="00D27659">
        <w:trPr>
          <w:trHeight w:val="454"/>
        </w:trPr>
        <w:tc>
          <w:tcPr>
            <w:tcW w:w="640" w:type="dxa"/>
            <w:tcBorders>
              <w:top w:val="nil"/>
              <w:left w:val="single" w:sz="4" w:space="0" w:color="auto"/>
              <w:bottom w:val="single" w:sz="4" w:space="0" w:color="auto"/>
              <w:right w:val="single" w:sz="4" w:space="0" w:color="auto"/>
            </w:tcBorders>
            <w:shd w:val="clear" w:color="000000" w:fill="FFFFFF"/>
            <w:vAlign w:val="center"/>
          </w:tcPr>
          <w:p w:rsidR="00D27659" w:rsidRPr="00D27659" w:rsidRDefault="00D27659" w:rsidP="00A21CF0">
            <w:pPr>
              <w:spacing w:line="240" w:lineRule="auto"/>
              <w:rPr>
                <w:rFonts w:ascii="宋体" w:hAnsi="宋体"/>
                <w:color w:val="000000" w:themeColor="text1"/>
                <w:sz w:val="18"/>
                <w:szCs w:val="18"/>
              </w:rPr>
            </w:pPr>
            <w:r w:rsidRPr="00D27659">
              <w:rPr>
                <w:rFonts w:ascii="宋体" w:hAnsi="宋体" w:hint="eastAsia"/>
                <w:color w:val="000000" w:themeColor="text1"/>
                <w:sz w:val="18"/>
                <w:szCs w:val="18"/>
              </w:rPr>
              <w:t>11</w:t>
            </w:r>
          </w:p>
        </w:tc>
        <w:tc>
          <w:tcPr>
            <w:tcW w:w="2126"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spacing w:line="240" w:lineRule="auto"/>
              <w:rPr>
                <w:rFonts w:cs="宋体"/>
                <w:color w:val="000000" w:themeColor="text1"/>
                <w:sz w:val="18"/>
                <w:szCs w:val="18"/>
              </w:rPr>
            </w:pPr>
            <w:r w:rsidRPr="00D27659">
              <w:rPr>
                <w:rFonts w:cs="宋体" w:hint="eastAsia"/>
                <w:color w:val="000000" w:themeColor="text1"/>
                <w:sz w:val="18"/>
                <w:szCs w:val="18"/>
              </w:rPr>
              <w:t>数据归属单位名称</w:t>
            </w:r>
          </w:p>
        </w:tc>
        <w:tc>
          <w:tcPr>
            <w:tcW w:w="1701"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spacing w:line="240" w:lineRule="auto"/>
              <w:rPr>
                <w:rFonts w:ascii="宋体" w:hAnsi="宋体" w:cs="宋体"/>
                <w:color w:val="000000" w:themeColor="text1"/>
                <w:sz w:val="18"/>
                <w:szCs w:val="18"/>
              </w:rPr>
            </w:pPr>
            <w:r w:rsidRPr="00D27659">
              <w:rPr>
                <w:rFonts w:ascii="宋体" w:hAnsi="宋体" w:cs="宋体" w:hint="eastAsia"/>
                <w:color w:val="000000" w:themeColor="text1"/>
                <w:sz w:val="18"/>
                <w:szCs w:val="18"/>
              </w:rPr>
              <w:t>DE00632</w:t>
            </w:r>
          </w:p>
        </w:tc>
        <w:tc>
          <w:tcPr>
            <w:tcW w:w="1701"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spacing w:line="240" w:lineRule="auto"/>
              <w:rPr>
                <w:rFonts w:ascii="宋体" w:hAnsi="宋体" w:cs="宋体"/>
                <w:color w:val="000000" w:themeColor="text1"/>
                <w:sz w:val="18"/>
                <w:szCs w:val="18"/>
              </w:rPr>
            </w:pPr>
            <w:r w:rsidRPr="00D27659">
              <w:rPr>
                <w:rFonts w:ascii="宋体" w:hAnsi="宋体" w:cs="宋体" w:hint="eastAsia"/>
                <w:color w:val="000000" w:themeColor="text1"/>
                <w:sz w:val="18"/>
                <w:szCs w:val="18"/>
              </w:rPr>
              <w:t xml:space="preserve">　</w:t>
            </w:r>
          </w:p>
        </w:tc>
        <w:tc>
          <w:tcPr>
            <w:tcW w:w="1417"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spacing w:line="240" w:lineRule="auto"/>
              <w:rPr>
                <w:rFonts w:ascii="宋体" w:hAnsi="宋体" w:cs="宋体"/>
                <w:color w:val="000000" w:themeColor="text1"/>
                <w:sz w:val="18"/>
                <w:szCs w:val="18"/>
              </w:rPr>
            </w:pPr>
            <w:r w:rsidRPr="00D27659">
              <w:rPr>
                <w:rFonts w:ascii="宋体" w:hAnsi="宋体" w:cs="宋体" w:hint="eastAsia"/>
                <w:color w:val="000000" w:themeColor="text1"/>
                <w:sz w:val="18"/>
                <w:szCs w:val="18"/>
              </w:rPr>
              <w:t>SJGSDWMC</w:t>
            </w:r>
          </w:p>
        </w:tc>
        <w:tc>
          <w:tcPr>
            <w:tcW w:w="709"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spacing w:line="240" w:lineRule="auto"/>
              <w:rPr>
                <w:rFonts w:cs="宋体"/>
                <w:color w:val="000000" w:themeColor="text1"/>
                <w:sz w:val="18"/>
                <w:szCs w:val="18"/>
              </w:rPr>
            </w:pPr>
            <w:r w:rsidRPr="00D27659">
              <w:rPr>
                <w:rFonts w:cs="宋体" w:hint="eastAsia"/>
                <w:color w:val="000000" w:themeColor="text1"/>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w:t>
      </w:r>
      <w:r w:rsidR="00861A76">
        <w:rPr>
          <w:rFonts w:ascii="黑体" w:eastAsia="黑体" w:hAnsi="黑体" w:cs="黑体" w:hint="eastAsia"/>
          <w:color w:val="000000" w:themeColor="text1"/>
        </w:rPr>
        <w:t>2</w:t>
      </w:r>
      <w:r w:rsidR="00150E37">
        <w:rPr>
          <w:rFonts w:ascii="黑体" w:eastAsia="黑体" w:hAnsi="黑体" w:cs="黑体" w:hint="eastAsia"/>
          <w:color w:val="000000" w:themeColor="text1"/>
        </w:rPr>
        <w:t>7</w:t>
      </w:r>
      <w:r>
        <w:rPr>
          <w:rFonts w:ascii="黑体" w:eastAsia="黑体" w:hAnsi="黑体" w:cs="黑体" w:hint="eastAsia"/>
          <w:color w:val="000000" w:themeColor="text1"/>
        </w:rPr>
        <w:t>通知通告附件</w:t>
      </w:r>
      <w:r w:rsidR="00273BD0">
        <w:rPr>
          <w:rFonts w:ascii="黑体" w:eastAsia="黑体" w:hAnsi="黑体" w:cs="黑体" w:hint="eastAsia"/>
          <w:color w:val="000000" w:themeColor="text1"/>
        </w:rPr>
        <w:t>信息</w:t>
      </w:r>
    </w:p>
    <w:p w:rsidR="008C4076" w:rsidRDefault="008C4076" w:rsidP="008C4076">
      <w:pPr>
        <w:spacing w:line="276" w:lineRule="auto"/>
        <w:ind w:firstLineChars="200" w:firstLine="420"/>
        <w:rPr>
          <w:rFonts w:ascii="宋体" w:cs="Times New Roman"/>
          <w:color w:val="000000" w:themeColor="text1"/>
        </w:rPr>
      </w:pPr>
      <w:r>
        <w:rPr>
          <w:rFonts w:ascii="宋体" w:hAnsi="宋体" w:cs="宋体" w:hint="eastAsia"/>
          <w:color w:val="000000" w:themeColor="text1"/>
        </w:rPr>
        <w:t>通知通告</w:t>
      </w:r>
      <w:r w:rsidRPr="00653DFA">
        <w:rPr>
          <w:rFonts w:ascii="宋体" w:hAnsi="宋体" w:cs="宋体" w:hint="eastAsia"/>
          <w:color w:val="000000" w:themeColor="text1"/>
        </w:rPr>
        <w:t>附件</w:t>
      </w:r>
      <w:r w:rsidR="00273BD0">
        <w:rPr>
          <w:rFonts w:ascii="宋体" w:hAnsi="宋体" w:cs="宋体" w:hint="eastAsia"/>
          <w:color w:val="000000" w:themeColor="text1"/>
        </w:rPr>
        <w:t>信息</w:t>
      </w:r>
      <w:r>
        <w:rPr>
          <w:rFonts w:ascii="宋体" w:hAnsi="宋体" w:cs="宋体" w:hint="eastAsia"/>
          <w:color w:val="000000" w:themeColor="text1"/>
        </w:rPr>
        <w:t>数据项见表</w:t>
      </w:r>
      <w:r w:rsidR="00861A76">
        <w:rPr>
          <w:rFonts w:ascii="宋体" w:hAnsi="宋体" w:cs="宋体" w:hint="eastAsia"/>
          <w:color w:val="000000" w:themeColor="text1"/>
        </w:rPr>
        <w:t>2</w:t>
      </w:r>
      <w:r w:rsidR="00150E37">
        <w:rPr>
          <w:rFonts w:ascii="宋体" w:hAnsi="宋体" w:cs="宋体" w:hint="eastAsia"/>
          <w:color w:val="000000" w:themeColor="text1"/>
        </w:rPr>
        <w:t>8</w:t>
      </w:r>
      <w:r>
        <w:rPr>
          <w:rFonts w:ascii="宋体" w:hAnsi="宋体" w:cs="宋体" w:hint="eastAsia"/>
          <w:color w:val="000000" w:themeColor="text1"/>
        </w:rPr>
        <w:t>。</w:t>
      </w:r>
    </w:p>
    <w:p w:rsidR="008C4076" w:rsidRPr="005459A3" w:rsidRDefault="008C4076" w:rsidP="008C4076">
      <w:pPr>
        <w:spacing w:line="480" w:lineRule="auto"/>
        <w:jc w:val="center"/>
        <w:rPr>
          <w:rFonts w:ascii="黑体" w:eastAsia="黑体" w:hAnsi="黑体" w:cs="Times New Roman"/>
          <w:color w:val="000000" w:themeColor="text1"/>
        </w:rPr>
      </w:pPr>
      <w:r>
        <w:rPr>
          <w:rFonts w:ascii="黑体" w:eastAsia="黑体" w:hAnsi="黑体" w:cs="黑体" w:hint="eastAsia"/>
          <w:color w:val="000000" w:themeColor="text1"/>
        </w:rPr>
        <w:lastRenderedPageBreak/>
        <w:t>表</w:t>
      </w:r>
      <w:r w:rsidR="00861A76">
        <w:rPr>
          <w:rFonts w:ascii="黑体" w:eastAsia="黑体" w:hAnsi="黑体" w:cs="黑体" w:hint="eastAsia"/>
          <w:color w:val="000000" w:themeColor="text1"/>
        </w:rPr>
        <w:t>2</w:t>
      </w:r>
      <w:r w:rsidR="00150E37">
        <w:rPr>
          <w:rFonts w:ascii="黑体" w:eastAsia="黑体" w:hAnsi="黑体" w:cs="黑体" w:hint="eastAsia"/>
          <w:color w:val="000000" w:themeColor="text1"/>
        </w:rPr>
        <w:t>8</w:t>
      </w:r>
      <w:r>
        <w:rPr>
          <w:rFonts w:ascii="黑体" w:eastAsia="黑体" w:hAnsi="黑体" w:cs="黑体"/>
          <w:color w:val="000000" w:themeColor="text1"/>
        </w:rPr>
        <w:t xml:space="preserve">  </w:t>
      </w:r>
      <w:r>
        <w:rPr>
          <w:rFonts w:ascii="黑体" w:eastAsia="黑体" w:hAnsi="黑体" w:cs="黑体" w:hint="eastAsia"/>
          <w:color w:val="000000" w:themeColor="text1"/>
        </w:rPr>
        <w:t>通知通告附件</w:t>
      </w:r>
      <w:r w:rsidR="00273BD0">
        <w:rPr>
          <w:rFonts w:ascii="黑体" w:eastAsia="黑体" w:hAnsi="黑体" w:cs="黑体" w:hint="eastAsia"/>
          <w:color w:val="000000" w:themeColor="text1"/>
        </w:rPr>
        <w:t>信息</w:t>
      </w:r>
      <w:r>
        <w:rPr>
          <w:rFonts w:ascii="黑体" w:eastAsia="黑体" w:hAnsi="黑体" w:cs="黑体" w:hint="eastAsia"/>
          <w:color w:val="000000" w:themeColor="text1"/>
        </w:rPr>
        <w:t>数据项</w:t>
      </w:r>
    </w:p>
    <w:tbl>
      <w:tblPr>
        <w:tblW w:w="9086" w:type="dxa"/>
        <w:tblInd w:w="-106" w:type="dxa"/>
        <w:tblLayout w:type="fixed"/>
        <w:tblLook w:val="04A0" w:firstRow="1" w:lastRow="0" w:firstColumn="1" w:lastColumn="0" w:noHBand="0" w:noVBand="1"/>
      </w:tblPr>
      <w:tblGrid>
        <w:gridCol w:w="640"/>
        <w:gridCol w:w="2409"/>
        <w:gridCol w:w="1843"/>
        <w:gridCol w:w="1701"/>
        <w:gridCol w:w="1559"/>
        <w:gridCol w:w="934"/>
      </w:tblGrid>
      <w:tr w:rsidR="008C4076" w:rsidTr="002A466C">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C4076" w:rsidRPr="000B3284" w:rsidRDefault="008C4076" w:rsidP="002A466C">
            <w:pPr>
              <w:spacing w:line="240" w:lineRule="auto"/>
              <w:jc w:val="center"/>
              <w:rPr>
                <w:rFonts w:ascii="宋体" w:cs="Times New Roman"/>
                <w:color w:val="000000"/>
                <w:sz w:val="18"/>
                <w:szCs w:val="18"/>
              </w:rPr>
            </w:pPr>
            <w:r w:rsidRPr="000B3284">
              <w:rPr>
                <w:rFonts w:cs="宋体" w:hint="eastAsia"/>
                <w:color w:val="000000"/>
                <w:sz w:val="18"/>
                <w:szCs w:val="18"/>
              </w:rPr>
              <w:t>序号</w:t>
            </w:r>
          </w:p>
        </w:tc>
        <w:tc>
          <w:tcPr>
            <w:tcW w:w="2409" w:type="dxa"/>
            <w:tcBorders>
              <w:top w:val="single" w:sz="4" w:space="0" w:color="auto"/>
              <w:left w:val="nil"/>
              <w:bottom w:val="single" w:sz="4" w:space="0" w:color="auto"/>
              <w:right w:val="single" w:sz="4" w:space="0" w:color="auto"/>
            </w:tcBorders>
            <w:vAlign w:val="center"/>
          </w:tcPr>
          <w:p w:rsidR="008C4076" w:rsidRPr="000B3284" w:rsidRDefault="008C4076" w:rsidP="002A466C">
            <w:pPr>
              <w:spacing w:line="240" w:lineRule="auto"/>
              <w:jc w:val="center"/>
              <w:rPr>
                <w:rFonts w:ascii="宋体" w:cs="Times New Roman"/>
                <w:color w:val="000000"/>
                <w:sz w:val="18"/>
                <w:szCs w:val="18"/>
              </w:rPr>
            </w:pPr>
            <w:r w:rsidRPr="000B3284">
              <w:rPr>
                <w:rFonts w:cs="宋体" w:hint="eastAsia"/>
                <w:color w:val="000000"/>
                <w:sz w:val="18"/>
                <w:szCs w:val="18"/>
              </w:rPr>
              <w:t>数据项名称</w:t>
            </w:r>
          </w:p>
        </w:tc>
        <w:tc>
          <w:tcPr>
            <w:tcW w:w="1843" w:type="dxa"/>
            <w:tcBorders>
              <w:top w:val="single" w:sz="4" w:space="0" w:color="auto"/>
              <w:left w:val="nil"/>
              <w:bottom w:val="single" w:sz="4" w:space="0" w:color="auto"/>
              <w:right w:val="single" w:sz="4" w:space="0" w:color="auto"/>
            </w:tcBorders>
            <w:vAlign w:val="center"/>
          </w:tcPr>
          <w:p w:rsidR="008C4076" w:rsidRPr="000B3284" w:rsidRDefault="008C4076" w:rsidP="002A466C">
            <w:pPr>
              <w:spacing w:line="240" w:lineRule="auto"/>
              <w:jc w:val="center"/>
              <w:rPr>
                <w:rFonts w:ascii="宋体" w:cs="Times New Roman"/>
                <w:color w:val="000000"/>
                <w:sz w:val="18"/>
                <w:szCs w:val="18"/>
              </w:rPr>
            </w:pPr>
            <w:r w:rsidRPr="000B3284">
              <w:rPr>
                <w:rFonts w:cs="宋体" w:hint="eastAsia"/>
                <w:color w:val="00000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Pr="000B3284" w:rsidRDefault="008C4076" w:rsidP="002A466C">
            <w:pPr>
              <w:spacing w:line="240" w:lineRule="auto"/>
              <w:jc w:val="center"/>
              <w:rPr>
                <w:rFonts w:ascii="宋体" w:cs="Times New Roman"/>
                <w:color w:val="000000"/>
                <w:sz w:val="18"/>
                <w:szCs w:val="18"/>
              </w:rPr>
            </w:pPr>
            <w:r w:rsidRPr="000B3284">
              <w:rPr>
                <w:rFonts w:cs="宋体" w:hint="eastAsia"/>
                <w:color w:val="000000"/>
                <w:sz w:val="18"/>
                <w:szCs w:val="18"/>
              </w:rPr>
              <w:t>限定词内部标识符</w:t>
            </w:r>
          </w:p>
        </w:tc>
        <w:tc>
          <w:tcPr>
            <w:tcW w:w="1559" w:type="dxa"/>
            <w:tcBorders>
              <w:top w:val="single" w:sz="4" w:space="0" w:color="auto"/>
              <w:left w:val="nil"/>
              <w:bottom w:val="single" w:sz="4" w:space="0" w:color="auto"/>
              <w:right w:val="single" w:sz="4" w:space="0" w:color="auto"/>
            </w:tcBorders>
            <w:vAlign w:val="center"/>
          </w:tcPr>
          <w:p w:rsidR="008C4076" w:rsidRPr="000B3284" w:rsidRDefault="008C4076" w:rsidP="002A466C">
            <w:pPr>
              <w:spacing w:line="240" w:lineRule="auto"/>
              <w:jc w:val="center"/>
              <w:rPr>
                <w:rFonts w:ascii="宋体" w:cs="Times New Roman"/>
                <w:color w:val="000000"/>
                <w:sz w:val="18"/>
                <w:szCs w:val="18"/>
              </w:rPr>
            </w:pPr>
            <w:r w:rsidRPr="000B3284">
              <w:rPr>
                <w:rFonts w:cs="宋体" w:hint="eastAsia"/>
                <w:color w:val="000000"/>
                <w:sz w:val="18"/>
                <w:szCs w:val="18"/>
              </w:rPr>
              <w:t>数据项标识符</w:t>
            </w:r>
          </w:p>
        </w:tc>
        <w:tc>
          <w:tcPr>
            <w:tcW w:w="934" w:type="dxa"/>
            <w:tcBorders>
              <w:top w:val="single" w:sz="4" w:space="0" w:color="auto"/>
              <w:left w:val="nil"/>
              <w:bottom w:val="single" w:sz="4" w:space="0" w:color="auto"/>
              <w:right w:val="single" w:sz="4" w:space="0" w:color="auto"/>
            </w:tcBorders>
            <w:vAlign w:val="center"/>
          </w:tcPr>
          <w:p w:rsidR="008C4076" w:rsidRPr="000B3284" w:rsidRDefault="008C4076" w:rsidP="002A466C">
            <w:pPr>
              <w:spacing w:line="240" w:lineRule="auto"/>
              <w:jc w:val="center"/>
              <w:rPr>
                <w:rFonts w:ascii="宋体" w:cs="Times New Roman"/>
                <w:color w:val="000000"/>
                <w:sz w:val="18"/>
                <w:szCs w:val="18"/>
              </w:rPr>
            </w:pPr>
            <w:r w:rsidRPr="000B3284">
              <w:rPr>
                <w:rFonts w:cs="宋体" w:hint="eastAsia"/>
                <w:color w:val="000000"/>
                <w:sz w:val="18"/>
                <w:szCs w:val="18"/>
              </w:rPr>
              <w:t>说明</w:t>
            </w:r>
          </w:p>
        </w:tc>
      </w:tr>
      <w:tr w:rsidR="008C4076" w:rsidTr="00AF6B09">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C4076" w:rsidRPr="000B3284" w:rsidRDefault="00861A76" w:rsidP="00AF6B09">
            <w:pPr>
              <w:spacing w:line="240" w:lineRule="auto"/>
              <w:rPr>
                <w:rFonts w:ascii="宋体" w:hAnsi="宋体" w:cs="Times New Roman"/>
                <w:color w:val="000000"/>
                <w:sz w:val="18"/>
                <w:szCs w:val="18"/>
              </w:rPr>
            </w:pPr>
            <w:r>
              <w:rPr>
                <w:rFonts w:ascii="宋体" w:hAnsi="宋体" w:hint="eastAsia"/>
                <w:color w:val="000000"/>
                <w:sz w:val="18"/>
                <w:szCs w:val="18"/>
              </w:rPr>
              <w:t>1</w:t>
            </w:r>
          </w:p>
        </w:tc>
        <w:tc>
          <w:tcPr>
            <w:tcW w:w="2409" w:type="dxa"/>
            <w:tcBorders>
              <w:top w:val="single" w:sz="4" w:space="0" w:color="auto"/>
              <w:left w:val="nil"/>
              <w:bottom w:val="single" w:sz="4" w:space="0" w:color="auto"/>
              <w:right w:val="single" w:sz="4" w:space="0" w:color="auto"/>
            </w:tcBorders>
            <w:vAlign w:val="center"/>
          </w:tcPr>
          <w:p w:rsidR="008C4076" w:rsidRPr="00861A76" w:rsidRDefault="008C4076" w:rsidP="00AF6B09">
            <w:pPr>
              <w:spacing w:line="240" w:lineRule="auto"/>
              <w:rPr>
                <w:rFonts w:ascii="宋体" w:cs="Times New Roman"/>
                <w:sz w:val="18"/>
                <w:szCs w:val="18"/>
              </w:rPr>
            </w:pPr>
            <w:r w:rsidRPr="00861A76">
              <w:rPr>
                <w:rFonts w:cs="宋体" w:hint="eastAsia"/>
                <w:sz w:val="18"/>
                <w:szCs w:val="18"/>
              </w:rPr>
              <w:t>文书编号</w:t>
            </w:r>
          </w:p>
        </w:tc>
        <w:tc>
          <w:tcPr>
            <w:tcW w:w="1843" w:type="dxa"/>
            <w:tcBorders>
              <w:top w:val="single" w:sz="4" w:space="0" w:color="auto"/>
              <w:left w:val="nil"/>
              <w:bottom w:val="single" w:sz="4" w:space="0" w:color="auto"/>
              <w:right w:val="single" w:sz="4" w:space="0" w:color="auto"/>
            </w:tcBorders>
            <w:vAlign w:val="center"/>
          </w:tcPr>
          <w:p w:rsidR="008C4076" w:rsidRPr="000B3284" w:rsidRDefault="00861A76" w:rsidP="00AF6B09">
            <w:pPr>
              <w:spacing w:line="240" w:lineRule="auto"/>
              <w:rPr>
                <w:rFonts w:ascii="宋体" w:cs="Times New Roman"/>
                <w:color w:val="000000"/>
                <w:sz w:val="18"/>
                <w:szCs w:val="18"/>
              </w:rPr>
            </w:pPr>
            <w:r w:rsidRPr="00861A76">
              <w:rPr>
                <w:rFonts w:ascii="宋体" w:hAnsi="宋体" w:cs="宋体"/>
                <w:color w:val="000000"/>
                <w:sz w:val="18"/>
                <w:szCs w:val="18"/>
              </w:rPr>
              <w:t>DE00805</w:t>
            </w:r>
          </w:p>
        </w:tc>
        <w:tc>
          <w:tcPr>
            <w:tcW w:w="1701" w:type="dxa"/>
            <w:tcBorders>
              <w:top w:val="single" w:sz="4" w:space="0" w:color="auto"/>
              <w:left w:val="nil"/>
              <w:bottom w:val="single" w:sz="4" w:space="0" w:color="auto"/>
              <w:right w:val="single" w:sz="4" w:space="0" w:color="auto"/>
            </w:tcBorders>
            <w:vAlign w:val="center"/>
          </w:tcPr>
          <w:p w:rsidR="008C4076" w:rsidRPr="000B3284" w:rsidRDefault="008C4076" w:rsidP="00AF6B09">
            <w:pPr>
              <w:spacing w:line="240" w:lineRule="auto"/>
              <w:rPr>
                <w:rFonts w:ascii="宋体" w:cs="Times New Roman"/>
                <w:color w:val="000000"/>
                <w:sz w:val="18"/>
                <w:szCs w:val="18"/>
              </w:rPr>
            </w:pPr>
            <w:r w:rsidRPr="000B3284">
              <w:rPr>
                <w:rFonts w:ascii="宋体" w:hAnsi="宋体" w:cs="宋体" w:hint="eastAsia"/>
                <w:color w:val="000000"/>
                <w:sz w:val="18"/>
                <w:szCs w:val="18"/>
              </w:rPr>
              <w:t xml:space="preserve">　</w:t>
            </w:r>
          </w:p>
        </w:tc>
        <w:tc>
          <w:tcPr>
            <w:tcW w:w="1559" w:type="dxa"/>
            <w:tcBorders>
              <w:top w:val="single" w:sz="4" w:space="0" w:color="auto"/>
              <w:left w:val="nil"/>
              <w:bottom w:val="single" w:sz="4" w:space="0" w:color="auto"/>
              <w:right w:val="single" w:sz="4" w:space="0" w:color="auto"/>
            </w:tcBorders>
            <w:vAlign w:val="center"/>
          </w:tcPr>
          <w:p w:rsidR="008C4076" w:rsidRPr="000B3284" w:rsidRDefault="00861A76" w:rsidP="00AF6B09">
            <w:pPr>
              <w:spacing w:line="240" w:lineRule="auto"/>
              <w:rPr>
                <w:rFonts w:ascii="宋体" w:cs="Times New Roman"/>
                <w:color w:val="000000"/>
                <w:sz w:val="18"/>
                <w:szCs w:val="18"/>
              </w:rPr>
            </w:pPr>
            <w:r w:rsidRPr="00861A76">
              <w:rPr>
                <w:rFonts w:ascii="宋体" w:hAnsi="宋体" w:cs="宋体"/>
                <w:color w:val="000000"/>
                <w:sz w:val="18"/>
                <w:szCs w:val="18"/>
              </w:rPr>
              <w:t>WSBH</w:t>
            </w:r>
          </w:p>
        </w:tc>
        <w:tc>
          <w:tcPr>
            <w:tcW w:w="934" w:type="dxa"/>
            <w:tcBorders>
              <w:top w:val="single" w:sz="4" w:space="0" w:color="auto"/>
              <w:left w:val="nil"/>
              <w:bottom w:val="single" w:sz="4" w:space="0" w:color="auto"/>
              <w:right w:val="single" w:sz="4" w:space="0" w:color="auto"/>
            </w:tcBorders>
            <w:vAlign w:val="center"/>
          </w:tcPr>
          <w:p w:rsidR="008C4076" w:rsidRPr="000B3284" w:rsidRDefault="008C4076" w:rsidP="00AF6B09">
            <w:pPr>
              <w:spacing w:line="240" w:lineRule="auto"/>
              <w:rPr>
                <w:rFonts w:ascii="宋体" w:cs="Times New Roman"/>
                <w:color w:val="000000"/>
                <w:sz w:val="18"/>
                <w:szCs w:val="18"/>
              </w:rPr>
            </w:pPr>
            <w:r w:rsidRPr="000B3284">
              <w:rPr>
                <w:rFonts w:cs="宋体" w:hint="eastAsia"/>
                <w:color w:val="000000"/>
                <w:sz w:val="18"/>
                <w:szCs w:val="18"/>
              </w:rPr>
              <w:t>非空</w:t>
            </w:r>
          </w:p>
        </w:tc>
      </w:tr>
      <w:tr w:rsidR="008600C9" w:rsidTr="00AF6B09">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600C9" w:rsidRPr="00F05ABF" w:rsidRDefault="00F05ABF" w:rsidP="00AF6B09">
            <w:pPr>
              <w:spacing w:line="240" w:lineRule="auto"/>
              <w:rPr>
                <w:rFonts w:ascii="宋体" w:hAnsi="宋体"/>
                <w:color w:val="000000" w:themeColor="text1"/>
                <w:sz w:val="18"/>
                <w:szCs w:val="18"/>
              </w:rPr>
            </w:pPr>
            <w:r w:rsidRPr="00F05ABF">
              <w:rPr>
                <w:rFonts w:ascii="宋体" w:hAnsi="宋体" w:hint="eastAsia"/>
                <w:color w:val="000000" w:themeColor="text1"/>
                <w:sz w:val="18"/>
                <w:szCs w:val="18"/>
              </w:rPr>
              <w:t>2</w:t>
            </w:r>
          </w:p>
        </w:tc>
        <w:tc>
          <w:tcPr>
            <w:tcW w:w="2409" w:type="dxa"/>
            <w:tcBorders>
              <w:top w:val="single" w:sz="4" w:space="0" w:color="auto"/>
              <w:left w:val="nil"/>
              <w:bottom w:val="single" w:sz="4" w:space="0" w:color="auto"/>
              <w:right w:val="single" w:sz="4" w:space="0" w:color="auto"/>
            </w:tcBorders>
            <w:vAlign w:val="center"/>
          </w:tcPr>
          <w:p w:rsidR="008600C9" w:rsidRPr="00F05ABF" w:rsidRDefault="008600C9" w:rsidP="00AF6B09">
            <w:pPr>
              <w:spacing w:line="240" w:lineRule="auto"/>
              <w:rPr>
                <w:rFonts w:cs="宋体"/>
                <w:color w:val="000000" w:themeColor="text1"/>
                <w:sz w:val="18"/>
                <w:szCs w:val="18"/>
              </w:rPr>
            </w:pPr>
            <w:r w:rsidRPr="00F05ABF">
              <w:rPr>
                <w:rFonts w:cs="宋体" w:hint="eastAsia"/>
                <w:color w:val="000000" w:themeColor="text1"/>
                <w:sz w:val="18"/>
                <w:szCs w:val="18"/>
              </w:rPr>
              <w:t>附件</w:t>
            </w:r>
          </w:p>
        </w:tc>
        <w:tc>
          <w:tcPr>
            <w:tcW w:w="1843" w:type="dxa"/>
            <w:tcBorders>
              <w:top w:val="single" w:sz="4" w:space="0" w:color="auto"/>
              <w:left w:val="nil"/>
              <w:bottom w:val="single" w:sz="4" w:space="0" w:color="auto"/>
              <w:right w:val="single" w:sz="4" w:space="0" w:color="auto"/>
            </w:tcBorders>
            <w:vAlign w:val="center"/>
          </w:tcPr>
          <w:p w:rsidR="008600C9" w:rsidRPr="00F05ABF" w:rsidRDefault="008600C9" w:rsidP="00AF6B09">
            <w:pPr>
              <w:spacing w:line="240" w:lineRule="auto"/>
              <w:rPr>
                <w:rFonts w:ascii="宋体" w:hAnsi="宋体" w:cs="宋体"/>
                <w:color w:val="000000" w:themeColor="text1"/>
                <w:sz w:val="18"/>
                <w:szCs w:val="18"/>
              </w:rPr>
            </w:pPr>
          </w:p>
        </w:tc>
        <w:tc>
          <w:tcPr>
            <w:tcW w:w="1701" w:type="dxa"/>
            <w:tcBorders>
              <w:top w:val="single" w:sz="4" w:space="0" w:color="auto"/>
              <w:left w:val="nil"/>
              <w:bottom w:val="single" w:sz="4" w:space="0" w:color="auto"/>
              <w:right w:val="single" w:sz="4" w:space="0" w:color="auto"/>
            </w:tcBorders>
            <w:vAlign w:val="center"/>
          </w:tcPr>
          <w:p w:rsidR="008600C9" w:rsidRPr="00F05ABF" w:rsidRDefault="00F05ABF" w:rsidP="00AF6B09">
            <w:pPr>
              <w:spacing w:line="240" w:lineRule="auto"/>
              <w:rPr>
                <w:rFonts w:ascii="宋体" w:hAnsi="宋体" w:cs="宋体"/>
                <w:color w:val="000000" w:themeColor="text1"/>
                <w:sz w:val="18"/>
                <w:szCs w:val="18"/>
              </w:rPr>
            </w:pPr>
            <w:r w:rsidRPr="00F05ABF">
              <w:rPr>
                <w:rFonts w:ascii="宋体" w:hAnsi="宋体" w:cs="宋体"/>
                <w:color w:val="000000" w:themeColor="text1"/>
                <w:sz w:val="18"/>
                <w:szCs w:val="18"/>
              </w:rPr>
              <w:t>DQ01284</w:t>
            </w:r>
          </w:p>
        </w:tc>
        <w:tc>
          <w:tcPr>
            <w:tcW w:w="1559" w:type="dxa"/>
            <w:tcBorders>
              <w:top w:val="single" w:sz="4" w:space="0" w:color="auto"/>
              <w:left w:val="nil"/>
              <w:bottom w:val="single" w:sz="4" w:space="0" w:color="auto"/>
              <w:right w:val="single" w:sz="4" w:space="0" w:color="auto"/>
            </w:tcBorders>
            <w:vAlign w:val="center"/>
          </w:tcPr>
          <w:p w:rsidR="008600C9" w:rsidRPr="00F05ABF" w:rsidRDefault="00AF6B9C" w:rsidP="00AF6B09">
            <w:pPr>
              <w:spacing w:line="240" w:lineRule="auto"/>
              <w:rPr>
                <w:rFonts w:ascii="宋体" w:hAnsi="宋体" w:cs="宋体"/>
                <w:color w:val="000000" w:themeColor="text1"/>
                <w:sz w:val="18"/>
                <w:szCs w:val="18"/>
              </w:rPr>
            </w:pPr>
            <w:r>
              <w:rPr>
                <w:rFonts w:ascii="宋体" w:hAnsi="宋体" w:cs="宋体" w:hint="eastAsia"/>
                <w:color w:val="000000" w:themeColor="text1"/>
                <w:sz w:val="18"/>
                <w:szCs w:val="18"/>
              </w:rPr>
              <w:t>FJ</w:t>
            </w:r>
          </w:p>
        </w:tc>
        <w:tc>
          <w:tcPr>
            <w:tcW w:w="934" w:type="dxa"/>
            <w:tcBorders>
              <w:top w:val="single" w:sz="4" w:space="0" w:color="auto"/>
              <w:left w:val="nil"/>
              <w:bottom w:val="single" w:sz="4" w:space="0" w:color="auto"/>
              <w:right w:val="single" w:sz="4" w:space="0" w:color="auto"/>
            </w:tcBorders>
            <w:vAlign w:val="center"/>
          </w:tcPr>
          <w:p w:rsidR="008600C9" w:rsidRPr="00F05ABF" w:rsidRDefault="008600C9" w:rsidP="00AF6B09">
            <w:pPr>
              <w:spacing w:line="240" w:lineRule="auto"/>
              <w:rPr>
                <w:rFonts w:cs="宋体"/>
                <w:color w:val="000000" w:themeColor="text1"/>
                <w:sz w:val="18"/>
                <w:szCs w:val="18"/>
              </w:rPr>
            </w:pPr>
          </w:p>
        </w:tc>
      </w:tr>
      <w:tr w:rsidR="008C4076" w:rsidTr="00AF6B09">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C4076" w:rsidRPr="00F05ABF" w:rsidRDefault="00F05ABF" w:rsidP="00AF6B09">
            <w:pPr>
              <w:spacing w:line="240" w:lineRule="auto"/>
              <w:rPr>
                <w:rFonts w:ascii="宋体" w:hAnsi="宋体"/>
                <w:color w:val="000000" w:themeColor="text1"/>
                <w:sz w:val="18"/>
                <w:szCs w:val="18"/>
              </w:rPr>
            </w:pPr>
            <w:r w:rsidRPr="00F05ABF">
              <w:rPr>
                <w:rFonts w:ascii="宋体" w:hAnsi="宋体" w:hint="eastAsia"/>
                <w:color w:val="000000" w:themeColor="text1"/>
                <w:sz w:val="18"/>
                <w:szCs w:val="18"/>
              </w:rPr>
              <w:t>2.1</w:t>
            </w:r>
          </w:p>
        </w:tc>
        <w:tc>
          <w:tcPr>
            <w:tcW w:w="2409" w:type="dxa"/>
            <w:tcBorders>
              <w:top w:val="single" w:sz="4" w:space="0" w:color="auto"/>
              <w:left w:val="nil"/>
              <w:bottom w:val="single" w:sz="4" w:space="0" w:color="auto"/>
              <w:right w:val="single" w:sz="4" w:space="0" w:color="auto"/>
            </w:tcBorders>
            <w:vAlign w:val="center"/>
          </w:tcPr>
          <w:p w:rsidR="008C4076" w:rsidRPr="00F05ABF" w:rsidRDefault="00861A76" w:rsidP="00AF6B09">
            <w:pPr>
              <w:spacing w:line="240" w:lineRule="auto"/>
              <w:ind w:firstLineChars="100" w:firstLine="180"/>
              <w:rPr>
                <w:rFonts w:cs="宋体"/>
                <w:color w:val="000000" w:themeColor="text1"/>
                <w:sz w:val="18"/>
                <w:szCs w:val="18"/>
              </w:rPr>
            </w:pPr>
            <w:r w:rsidRPr="00F05ABF">
              <w:rPr>
                <w:rFonts w:cs="宋体" w:hint="eastAsia"/>
                <w:color w:val="000000" w:themeColor="text1"/>
                <w:sz w:val="18"/>
                <w:szCs w:val="18"/>
              </w:rPr>
              <w:t>电子</w:t>
            </w:r>
            <w:r w:rsidR="008C4076" w:rsidRPr="00F05ABF">
              <w:rPr>
                <w:rFonts w:cs="宋体" w:hint="eastAsia"/>
                <w:color w:val="000000" w:themeColor="text1"/>
                <w:sz w:val="18"/>
                <w:szCs w:val="18"/>
              </w:rPr>
              <w:t>文件名称</w:t>
            </w:r>
          </w:p>
        </w:tc>
        <w:tc>
          <w:tcPr>
            <w:tcW w:w="1843" w:type="dxa"/>
            <w:tcBorders>
              <w:top w:val="single" w:sz="4" w:space="0" w:color="auto"/>
              <w:left w:val="nil"/>
              <w:bottom w:val="single" w:sz="4" w:space="0" w:color="auto"/>
              <w:right w:val="single" w:sz="4" w:space="0" w:color="auto"/>
            </w:tcBorders>
            <w:vAlign w:val="center"/>
          </w:tcPr>
          <w:p w:rsidR="008C4076" w:rsidRPr="00F05ABF" w:rsidRDefault="00861A76" w:rsidP="00AF6B09">
            <w:pPr>
              <w:spacing w:line="240" w:lineRule="auto"/>
              <w:rPr>
                <w:rFonts w:ascii="宋体" w:hAnsi="宋体" w:cs="宋体"/>
                <w:color w:val="000000" w:themeColor="text1"/>
                <w:sz w:val="18"/>
                <w:szCs w:val="18"/>
              </w:rPr>
            </w:pPr>
            <w:r w:rsidRPr="00F05ABF">
              <w:rPr>
                <w:rFonts w:ascii="宋体" w:hAnsi="宋体" w:cs="宋体"/>
                <w:color w:val="000000" w:themeColor="text1"/>
                <w:sz w:val="18"/>
                <w:szCs w:val="18"/>
              </w:rPr>
              <w:t>DE01070</w:t>
            </w:r>
            <w:r w:rsidRPr="00F05ABF">
              <w:rPr>
                <w:rFonts w:ascii="宋体" w:hAnsi="宋体" w:cs="宋体" w:hint="eastAsia"/>
                <w:color w:val="000000" w:themeColor="text1"/>
                <w:sz w:val="18"/>
                <w:szCs w:val="18"/>
              </w:rPr>
              <w:t xml:space="preserve"> </w:t>
            </w:r>
          </w:p>
        </w:tc>
        <w:tc>
          <w:tcPr>
            <w:tcW w:w="1701" w:type="dxa"/>
            <w:tcBorders>
              <w:top w:val="single" w:sz="4" w:space="0" w:color="auto"/>
              <w:left w:val="nil"/>
              <w:bottom w:val="single" w:sz="4" w:space="0" w:color="auto"/>
              <w:right w:val="single" w:sz="4" w:space="0" w:color="auto"/>
            </w:tcBorders>
            <w:vAlign w:val="center"/>
          </w:tcPr>
          <w:p w:rsidR="008C4076" w:rsidRPr="00F05ABF" w:rsidRDefault="008C4076" w:rsidP="00AF6B09">
            <w:pPr>
              <w:spacing w:line="240" w:lineRule="auto"/>
              <w:rPr>
                <w:rFonts w:ascii="宋体" w:hAnsi="宋体" w:cs="宋体"/>
                <w:color w:val="000000" w:themeColor="text1"/>
                <w:sz w:val="18"/>
                <w:szCs w:val="18"/>
              </w:rPr>
            </w:pPr>
          </w:p>
        </w:tc>
        <w:tc>
          <w:tcPr>
            <w:tcW w:w="1559" w:type="dxa"/>
            <w:tcBorders>
              <w:top w:val="single" w:sz="4" w:space="0" w:color="auto"/>
              <w:left w:val="nil"/>
              <w:bottom w:val="single" w:sz="4" w:space="0" w:color="auto"/>
              <w:right w:val="single" w:sz="4" w:space="0" w:color="auto"/>
            </w:tcBorders>
            <w:vAlign w:val="center"/>
          </w:tcPr>
          <w:p w:rsidR="008C4076" w:rsidRPr="00F05ABF" w:rsidRDefault="004A0102" w:rsidP="00AF6B09">
            <w:pPr>
              <w:spacing w:line="240" w:lineRule="auto"/>
              <w:rPr>
                <w:rFonts w:ascii="宋体" w:hAnsi="宋体" w:cs="宋体"/>
                <w:color w:val="000000" w:themeColor="text1"/>
                <w:sz w:val="18"/>
                <w:szCs w:val="18"/>
              </w:rPr>
            </w:pPr>
            <w:r w:rsidRPr="00F05ABF">
              <w:rPr>
                <w:rFonts w:ascii="宋体" w:hAnsi="宋体" w:cs="宋体" w:hint="eastAsia"/>
                <w:color w:val="000000" w:themeColor="text1"/>
                <w:sz w:val="18"/>
                <w:szCs w:val="18"/>
              </w:rPr>
              <w:t>FJ_</w:t>
            </w:r>
            <w:r w:rsidRPr="00F05ABF">
              <w:rPr>
                <w:rFonts w:ascii="宋体" w:hAnsi="宋体" w:cs="宋体"/>
                <w:color w:val="000000" w:themeColor="text1"/>
                <w:sz w:val="18"/>
                <w:szCs w:val="18"/>
              </w:rPr>
              <w:t>DZWJMC</w:t>
            </w:r>
          </w:p>
        </w:tc>
        <w:tc>
          <w:tcPr>
            <w:tcW w:w="934" w:type="dxa"/>
            <w:tcBorders>
              <w:top w:val="single" w:sz="4" w:space="0" w:color="auto"/>
              <w:left w:val="nil"/>
              <w:bottom w:val="single" w:sz="4" w:space="0" w:color="auto"/>
              <w:right w:val="single" w:sz="4" w:space="0" w:color="auto"/>
            </w:tcBorders>
            <w:vAlign w:val="center"/>
          </w:tcPr>
          <w:p w:rsidR="008C4076" w:rsidRPr="00F05ABF" w:rsidRDefault="004A0102" w:rsidP="00AF6B09">
            <w:pPr>
              <w:spacing w:line="240" w:lineRule="auto"/>
              <w:rPr>
                <w:rFonts w:cs="宋体"/>
                <w:color w:val="000000" w:themeColor="text1"/>
                <w:sz w:val="18"/>
                <w:szCs w:val="18"/>
              </w:rPr>
            </w:pPr>
            <w:r w:rsidRPr="00F05ABF">
              <w:rPr>
                <w:rFonts w:cs="宋体" w:hint="eastAsia"/>
                <w:color w:val="000000" w:themeColor="text1"/>
                <w:sz w:val="18"/>
                <w:szCs w:val="18"/>
              </w:rPr>
              <w:t>非空</w:t>
            </w:r>
          </w:p>
        </w:tc>
      </w:tr>
      <w:tr w:rsidR="00861A76" w:rsidTr="00AF6B09">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61A76" w:rsidRPr="00F05ABF" w:rsidRDefault="00F05ABF" w:rsidP="00AF6B09">
            <w:pPr>
              <w:spacing w:line="240" w:lineRule="auto"/>
              <w:rPr>
                <w:rFonts w:ascii="宋体" w:hAnsi="宋体"/>
                <w:color w:val="000000" w:themeColor="text1"/>
                <w:sz w:val="18"/>
                <w:szCs w:val="18"/>
              </w:rPr>
            </w:pPr>
            <w:r w:rsidRPr="00F05ABF">
              <w:rPr>
                <w:rFonts w:ascii="宋体" w:hAnsi="宋体" w:hint="eastAsia"/>
                <w:color w:val="000000" w:themeColor="text1"/>
                <w:sz w:val="18"/>
                <w:szCs w:val="18"/>
              </w:rPr>
              <w:t>2.2</w:t>
            </w:r>
          </w:p>
        </w:tc>
        <w:tc>
          <w:tcPr>
            <w:tcW w:w="2409" w:type="dxa"/>
            <w:tcBorders>
              <w:top w:val="single" w:sz="4" w:space="0" w:color="auto"/>
              <w:left w:val="nil"/>
              <w:bottom w:val="single" w:sz="4" w:space="0" w:color="auto"/>
              <w:right w:val="single" w:sz="4" w:space="0" w:color="auto"/>
            </w:tcBorders>
            <w:vAlign w:val="center"/>
          </w:tcPr>
          <w:p w:rsidR="00861A76" w:rsidRPr="00F05ABF" w:rsidRDefault="00861A76" w:rsidP="00AF6B09">
            <w:pPr>
              <w:spacing w:line="240" w:lineRule="auto"/>
              <w:ind w:firstLineChars="150" w:firstLine="270"/>
              <w:rPr>
                <w:rFonts w:cs="宋体"/>
                <w:color w:val="000000" w:themeColor="text1"/>
                <w:sz w:val="18"/>
                <w:szCs w:val="18"/>
              </w:rPr>
            </w:pPr>
            <w:r w:rsidRPr="00F05ABF">
              <w:rPr>
                <w:rFonts w:cs="宋体" w:hint="eastAsia"/>
                <w:color w:val="000000" w:themeColor="text1"/>
                <w:sz w:val="18"/>
                <w:szCs w:val="18"/>
              </w:rPr>
              <w:t>电子文件内容</w:t>
            </w:r>
          </w:p>
        </w:tc>
        <w:tc>
          <w:tcPr>
            <w:tcW w:w="1843" w:type="dxa"/>
            <w:tcBorders>
              <w:top w:val="single" w:sz="4" w:space="0" w:color="auto"/>
              <w:left w:val="nil"/>
              <w:bottom w:val="single" w:sz="4" w:space="0" w:color="auto"/>
              <w:right w:val="single" w:sz="4" w:space="0" w:color="auto"/>
            </w:tcBorders>
            <w:vAlign w:val="center"/>
          </w:tcPr>
          <w:p w:rsidR="00861A76" w:rsidRPr="00F05ABF" w:rsidDel="00013F94" w:rsidRDefault="00861A76" w:rsidP="00AF6B09">
            <w:pPr>
              <w:spacing w:line="240" w:lineRule="auto"/>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DE01076</w:t>
            </w:r>
          </w:p>
        </w:tc>
        <w:tc>
          <w:tcPr>
            <w:tcW w:w="1701" w:type="dxa"/>
            <w:tcBorders>
              <w:top w:val="single" w:sz="4" w:space="0" w:color="auto"/>
              <w:left w:val="nil"/>
              <w:bottom w:val="single" w:sz="4" w:space="0" w:color="auto"/>
              <w:right w:val="single" w:sz="4" w:space="0" w:color="auto"/>
            </w:tcBorders>
            <w:vAlign w:val="center"/>
          </w:tcPr>
          <w:p w:rsidR="00861A76" w:rsidRPr="00F05ABF" w:rsidRDefault="00861A76" w:rsidP="00AF6B09">
            <w:pPr>
              <w:spacing w:line="240" w:lineRule="auto"/>
              <w:rPr>
                <w:rFonts w:ascii="宋体" w:hAnsi="宋体" w:cs="宋体"/>
                <w:color w:val="000000" w:themeColor="text1"/>
                <w:sz w:val="18"/>
                <w:szCs w:val="18"/>
              </w:rPr>
            </w:pPr>
          </w:p>
        </w:tc>
        <w:tc>
          <w:tcPr>
            <w:tcW w:w="1559" w:type="dxa"/>
            <w:tcBorders>
              <w:top w:val="single" w:sz="4" w:space="0" w:color="auto"/>
              <w:left w:val="nil"/>
              <w:bottom w:val="single" w:sz="4" w:space="0" w:color="auto"/>
              <w:right w:val="single" w:sz="4" w:space="0" w:color="auto"/>
            </w:tcBorders>
            <w:vAlign w:val="center"/>
          </w:tcPr>
          <w:p w:rsidR="00861A76" w:rsidRPr="00F05ABF" w:rsidRDefault="004A0102" w:rsidP="00AF6B09">
            <w:pPr>
              <w:spacing w:line="240" w:lineRule="auto"/>
              <w:rPr>
                <w:rFonts w:ascii="宋体" w:hAnsi="宋体" w:cs="宋体"/>
                <w:color w:val="000000" w:themeColor="text1"/>
                <w:sz w:val="18"/>
                <w:szCs w:val="18"/>
              </w:rPr>
            </w:pPr>
            <w:r w:rsidRPr="00F05ABF">
              <w:rPr>
                <w:rFonts w:ascii="宋体" w:hAnsi="宋体" w:cs="宋体" w:hint="eastAsia"/>
                <w:color w:val="000000" w:themeColor="text1"/>
                <w:sz w:val="18"/>
                <w:szCs w:val="18"/>
              </w:rPr>
              <w:t>FJ_DZWJNR</w:t>
            </w:r>
          </w:p>
        </w:tc>
        <w:tc>
          <w:tcPr>
            <w:tcW w:w="934" w:type="dxa"/>
            <w:tcBorders>
              <w:top w:val="single" w:sz="4" w:space="0" w:color="auto"/>
              <w:left w:val="nil"/>
              <w:bottom w:val="single" w:sz="4" w:space="0" w:color="auto"/>
              <w:right w:val="single" w:sz="4" w:space="0" w:color="auto"/>
            </w:tcBorders>
            <w:vAlign w:val="center"/>
          </w:tcPr>
          <w:p w:rsidR="00861A76" w:rsidRPr="00F05ABF" w:rsidRDefault="00861A76" w:rsidP="00AF6B09">
            <w:pPr>
              <w:spacing w:line="240" w:lineRule="auto"/>
              <w:rPr>
                <w:rFonts w:cs="宋体"/>
                <w:color w:val="000000" w:themeColor="text1"/>
                <w:sz w:val="18"/>
                <w:szCs w:val="18"/>
              </w:rPr>
            </w:pPr>
            <w:r w:rsidRPr="00F05ABF">
              <w:rPr>
                <w:rFonts w:cs="宋体" w:hint="eastAsia"/>
                <w:color w:val="000000" w:themeColor="text1"/>
                <w:sz w:val="18"/>
                <w:szCs w:val="18"/>
              </w:rPr>
              <w:t>非空</w:t>
            </w:r>
          </w:p>
        </w:tc>
      </w:tr>
      <w:tr w:rsidR="008C4076" w:rsidTr="00AF6B09">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C4076" w:rsidRPr="00F05ABF" w:rsidRDefault="00F05ABF" w:rsidP="00AF6B09">
            <w:pPr>
              <w:spacing w:line="240" w:lineRule="auto"/>
              <w:rPr>
                <w:rFonts w:ascii="宋体" w:hAnsi="宋体" w:cs="宋体"/>
                <w:color w:val="000000" w:themeColor="text1"/>
                <w:sz w:val="18"/>
                <w:szCs w:val="18"/>
              </w:rPr>
            </w:pPr>
            <w:r w:rsidRPr="00F05ABF">
              <w:rPr>
                <w:rFonts w:ascii="宋体" w:hAnsi="宋体" w:cs="宋体" w:hint="eastAsia"/>
                <w:color w:val="000000" w:themeColor="text1"/>
                <w:sz w:val="18"/>
                <w:szCs w:val="18"/>
              </w:rPr>
              <w:t>3</w:t>
            </w:r>
          </w:p>
        </w:tc>
        <w:tc>
          <w:tcPr>
            <w:tcW w:w="2409" w:type="dxa"/>
            <w:tcBorders>
              <w:top w:val="single" w:sz="4" w:space="0" w:color="auto"/>
              <w:left w:val="nil"/>
              <w:bottom w:val="single" w:sz="4" w:space="0" w:color="auto"/>
              <w:right w:val="single" w:sz="4" w:space="0" w:color="auto"/>
            </w:tcBorders>
            <w:vAlign w:val="center"/>
          </w:tcPr>
          <w:p w:rsidR="008C4076" w:rsidRPr="00861A76" w:rsidRDefault="008C4076" w:rsidP="00AF6B09">
            <w:pPr>
              <w:widowControl/>
              <w:spacing w:line="240" w:lineRule="auto"/>
              <w:rPr>
                <w:rFonts w:ascii="宋体" w:hAnsi="宋体" w:cs="宋体"/>
                <w:kern w:val="0"/>
                <w:sz w:val="18"/>
                <w:szCs w:val="18"/>
              </w:rPr>
            </w:pPr>
            <w:r w:rsidRPr="00861A76">
              <w:rPr>
                <w:rFonts w:ascii="宋体" w:hAnsi="宋体" w:cs="宋体" w:hint="eastAsia"/>
                <w:kern w:val="0"/>
                <w:sz w:val="18"/>
                <w:szCs w:val="18"/>
              </w:rPr>
              <w:t>登记时间</w:t>
            </w:r>
          </w:p>
        </w:tc>
        <w:tc>
          <w:tcPr>
            <w:tcW w:w="1843" w:type="dxa"/>
            <w:tcBorders>
              <w:top w:val="single" w:sz="4" w:space="0" w:color="auto"/>
              <w:left w:val="nil"/>
              <w:bottom w:val="single" w:sz="4" w:space="0" w:color="auto"/>
              <w:right w:val="single" w:sz="4" w:space="0" w:color="auto"/>
            </w:tcBorders>
            <w:vAlign w:val="center"/>
          </w:tcPr>
          <w:p w:rsidR="008C4076" w:rsidRPr="000B3284" w:rsidRDefault="008C4076" w:rsidP="00AF6B09">
            <w:pPr>
              <w:widowControl/>
              <w:spacing w:line="240" w:lineRule="auto"/>
              <w:rPr>
                <w:rFonts w:ascii="宋体" w:hAnsi="宋体" w:cs="宋体"/>
                <w:iCs/>
                <w:color w:val="000000"/>
                <w:kern w:val="0"/>
                <w:sz w:val="18"/>
                <w:szCs w:val="18"/>
              </w:rPr>
            </w:pPr>
            <w:r w:rsidRPr="000B3284">
              <w:rPr>
                <w:rFonts w:ascii="宋体" w:hAnsi="宋体" w:cs="宋体" w:hint="eastAsia"/>
                <w:iCs/>
                <w:color w:val="000000"/>
                <w:kern w:val="0"/>
                <w:sz w:val="18"/>
                <w:szCs w:val="18"/>
              </w:rPr>
              <w:t>DE00524</w:t>
            </w:r>
          </w:p>
        </w:tc>
        <w:tc>
          <w:tcPr>
            <w:tcW w:w="1701" w:type="dxa"/>
            <w:tcBorders>
              <w:top w:val="single" w:sz="4" w:space="0" w:color="auto"/>
              <w:left w:val="nil"/>
              <w:bottom w:val="single" w:sz="4" w:space="0" w:color="auto"/>
              <w:right w:val="single" w:sz="4" w:space="0" w:color="auto"/>
            </w:tcBorders>
            <w:vAlign w:val="center"/>
          </w:tcPr>
          <w:p w:rsidR="008C4076" w:rsidRPr="000B3284" w:rsidRDefault="008C4076" w:rsidP="00AF6B09">
            <w:pPr>
              <w:widowControl/>
              <w:spacing w:line="240" w:lineRule="auto"/>
              <w:rPr>
                <w:rFonts w:ascii="宋体" w:hAnsi="宋体" w:cs="宋体"/>
                <w:color w:val="000000"/>
                <w:kern w:val="0"/>
                <w:sz w:val="18"/>
                <w:szCs w:val="18"/>
              </w:rPr>
            </w:pPr>
          </w:p>
        </w:tc>
        <w:tc>
          <w:tcPr>
            <w:tcW w:w="1559" w:type="dxa"/>
            <w:tcBorders>
              <w:top w:val="single" w:sz="4" w:space="0" w:color="auto"/>
              <w:left w:val="nil"/>
              <w:bottom w:val="single" w:sz="4" w:space="0" w:color="auto"/>
              <w:right w:val="single" w:sz="4" w:space="0" w:color="auto"/>
            </w:tcBorders>
            <w:vAlign w:val="center"/>
          </w:tcPr>
          <w:p w:rsidR="008C4076" w:rsidRPr="000B3284" w:rsidRDefault="008C4076" w:rsidP="00AF6B09">
            <w:pPr>
              <w:widowControl/>
              <w:spacing w:line="240" w:lineRule="auto"/>
              <w:rPr>
                <w:rFonts w:ascii="宋体" w:hAnsi="宋体" w:cs="宋体"/>
                <w:color w:val="000000"/>
                <w:kern w:val="0"/>
                <w:sz w:val="18"/>
                <w:szCs w:val="18"/>
              </w:rPr>
            </w:pPr>
            <w:r w:rsidRPr="000B3284">
              <w:rPr>
                <w:rFonts w:ascii="宋体" w:hAnsi="宋体" w:cs="宋体" w:hint="eastAsia"/>
                <w:color w:val="000000"/>
                <w:kern w:val="0"/>
                <w:sz w:val="18"/>
                <w:szCs w:val="18"/>
              </w:rPr>
              <w:t>DJSJ</w:t>
            </w:r>
          </w:p>
        </w:tc>
        <w:tc>
          <w:tcPr>
            <w:tcW w:w="934" w:type="dxa"/>
            <w:tcBorders>
              <w:top w:val="single" w:sz="4" w:space="0" w:color="auto"/>
              <w:left w:val="nil"/>
              <w:bottom w:val="single" w:sz="4" w:space="0" w:color="auto"/>
              <w:right w:val="single" w:sz="4" w:space="0" w:color="auto"/>
            </w:tcBorders>
            <w:vAlign w:val="center"/>
          </w:tcPr>
          <w:p w:rsidR="008C4076" w:rsidRPr="000B3284" w:rsidRDefault="008C4076" w:rsidP="00AF6B09">
            <w:pPr>
              <w:widowControl/>
              <w:spacing w:line="240" w:lineRule="auto"/>
              <w:rPr>
                <w:rFonts w:ascii="宋体" w:hAnsi="宋体" w:cs="宋体"/>
                <w:color w:val="000000"/>
                <w:kern w:val="0"/>
                <w:sz w:val="18"/>
                <w:szCs w:val="18"/>
              </w:rPr>
            </w:pPr>
            <w:r w:rsidRPr="000B3284">
              <w:rPr>
                <w:rFonts w:ascii="宋体" w:hAnsi="宋体" w:cs="宋体" w:hint="eastAsia"/>
                <w:color w:val="000000"/>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w:t>
      </w:r>
      <w:r w:rsidR="004A0102">
        <w:rPr>
          <w:rFonts w:ascii="黑体" w:eastAsia="黑体" w:hAnsi="黑体" w:cs="黑体" w:hint="eastAsia"/>
          <w:color w:val="000000" w:themeColor="text1"/>
        </w:rPr>
        <w:t>2</w:t>
      </w:r>
      <w:r w:rsidR="00150E37">
        <w:rPr>
          <w:rFonts w:ascii="黑体" w:eastAsia="黑体" w:hAnsi="黑体" w:cs="黑体" w:hint="eastAsia"/>
          <w:color w:val="000000" w:themeColor="text1"/>
        </w:rPr>
        <w:t>8</w:t>
      </w:r>
      <w:r>
        <w:rPr>
          <w:rFonts w:ascii="黑体" w:eastAsia="黑体" w:hAnsi="黑体" w:cs="黑体" w:hint="eastAsia"/>
          <w:color w:val="000000" w:themeColor="text1"/>
        </w:rPr>
        <w:t>法律法规</w:t>
      </w:r>
      <w:r w:rsidR="00273BD0">
        <w:rPr>
          <w:rFonts w:ascii="黑体" w:eastAsia="黑体" w:hAnsi="黑体" w:cs="黑体" w:hint="eastAsia"/>
          <w:color w:val="000000" w:themeColor="text1"/>
        </w:rPr>
        <w:t>信息</w:t>
      </w:r>
    </w:p>
    <w:p w:rsidR="008C4076" w:rsidRDefault="008C4076" w:rsidP="008C4076">
      <w:pPr>
        <w:spacing w:line="276" w:lineRule="auto"/>
        <w:ind w:firstLineChars="200" w:firstLine="420"/>
        <w:rPr>
          <w:rFonts w:cs="Times New Roman"/>
          <w:color w:val="000000" w:themeColor="text1"/>
        </w:rPr>
      </w:pPr>
      <w:r>
        <w:rPr>
          <w:rFonts w:cs="宋体" w:hint="eastAsia"/>
          <w:color w:val="000000" w:themeColor="text1"/>
        </w:rPr>
        <w:t>法律法规</w:t>
      </w:r>
      <w:r w:rsidR="00273BD0">
        <w:rPr>
          <w:rFonts w:cs="宋体" w:hint="eastAsia"/>
          <w:color w:val="000000" w:themeColor="text1"/>
        </w:rPr>
        <w:t>信息</w:t>
      </w:r>
      <w:r>
        <w:rPr>
          <w:rFonts w:cs="宋体" w:hint="eastAsia"/>
          <w:color w:val="000000" w:themeColor="text1"/>
        </w:rPr>
        <w:t>数据项见表</w:t>
      </w:r>
      <w:r w:rsidR="004A0102">
        <w:rPr>
          <w:rFonts w:hint="eastAsia"/>
          <w:color w:val="000000" w:themeColor="text1"/>
        </w:rPr>
        <w:t>2</w:t>
      </w:r>
      <w:r w:rsidR="00150E37">
        <w:rPr>
          <w:rFonts w:hint="eastAsia"/>
          <w:color w:val="000000" w:themeColor="text1"/>
        </w:rPr>
        <w:t>9</w:t>
      </w:r>
      <w:r>
        <w:rPr>
          <w:rFonts w:cs="宋体" w:hint="eastAsia"/>
          <w:color w:val="000000" w:themeColor="text1"/>
        </w:rPr>
        <w:t>。</w:t>
      </w:r>
    </w:p>
    <w:p w:rsidR="008C4076" w:rsidRDefault="008C4076" w:rsidP="008C4076">
      <w:pPr>
        <w:spacing w:line="480" w:lineRule="auto"/>
        <w:jc w:val="center"/>
        <w:rPr>
          <w:rFonts w:ascii="黑体" w:eastAsia="黑体" w:hAnsi="黑体" w:cs="Times New Roman"/>
          <w:color w:val="000000" w:themeColor="text1"/>
        </w:rPr>
      </w:pPr>
      <w:r>
        <w:rPr>
          <w:rFonts w:ascii="黑体" w:eastAsia="黑体" w:hAnsi="黑体" w:cs="黑体" w:hint="eastAsia"/>
          <w:color w:val="000000" w:themeColor="text1"/>
        </w:rPr>
        <w:t>表</w:t>
      </w:r>
      <w:r>
        <w:rPr>
          <w:rFonts w:ascii="黑体" w:eastAsia="黑体" w:hAnsi="黑体" w:cs="黑体"/>
          <w:color w:val="000000" w:themeColor="text1"/>
        </w:rPr>
        <w:t>2</w:t>
      </w:r>
      <w:r w:rsidR="00150E37">
        <w:rPr>
          <w:rFonts w:ascii="黑体" w:eastAsia="黑体" w:hAnsi="黑体" w:cs="黑体" w:hint="eastAsia"/>
          <w:color w:val="000000" w:themeColor="text1"/>
        </w:rPr>
        <w:t>9</w:t>
      </w:r>
      <w:r>
        <w:rPr>
          <w:rFonts w:ascii="黑体" w:eastAsia="黑体" w:hAnsi="黑体" w:cs="黑体"/>
          <w:color w:val="000000" w:themeColor="text1"/>
        </w:rPr>
        <w:t xml:space="preserve">  </w:t>
      </w:r>
      <w:r>
        <w:rPr>
          <w:rFonts w:ascii="黑体" w:eastAsia="黑体" w:hAnsi="黑体" w:cs="黑体" w:hint="eastAsia"/>
          <w:color w:val="000000" w:themeColor="text1"/>
        </w:rPr>
        <w:t>法律法规</w:t>
      </w:r>
      <w:r w:rsidR="00273BD0">
        <w:rPr>
          <w:rFonts w:ascii="黑体" w:eastAsia="黑体" w:hAnsi="黑体" w:cs="黑体" w:hint="eastAsia"/>
          <w:color w:val="000000" w:themeColor="text1"/>
        </w:rPr>
        <w:t>信息</w:t>
      </w:r>
      <w:r>
        <w:rPr>
          <w:rFonts w:ascii="黑体" w:eastAsia="黑体" w:hAnsi="黑体" w:cs="黑体" w:hint="eastAsia"/>
          <w:color w:val="000000" w:themeColor="text1"/>
        </w:rPr>
        <w:t>数据项</w:t>
      </w:r>
    </w:p>
    <w:tbl>
      <w:tblPr>
        <w:tblW w:w="9086" w:type="dxa"/>
        <w:tblInd w:w="-106" w:type="dxa"/>
        <w:tblLayout w:type="fixed"/>
        <w:tblLook w:val="04A0" w:firstRow="1" w:lastRow="0" w:firstColumn="1" w:lastColumn="0" w:noHBand="0" w:noVBand="1"/>
      </w:tblPr>
      <w:tblGrid>
        <w:gridCol w:w="581"/>
        <w:gridCol w:w="2552"/>
        <w:gridCol w:w="1701"/>
        <w:gridCol w:w="1701"/>
        <w:gridCol w:w="1559"/>
        <w:gridCol w:w="992"/>
      </w:tblGrid>
      <w:tr w:rsidR="008C4076" w:rsidTr="008C4076">
        <w:trPr>
          <w:trHeight w:val="402"/>
        </w:trPr>
        <w:tc>
          <w:tcPr>
            <w:tcW w:w="581" w:type="dxa"/>
            <w:tcBorders>
              <w:top w:val="single" w:sz="4" w:space="0" w:color="auto"/>
              <w:left w:val="single" w:sz="4" w:space="0" w:color="auto"/>
              <w:bottom w:val="single" w:sz="4" w:space="0" w:color="auto"/>
              <w:right w:val="single" w:sz="4" w:space="0" w:color="auto"/>
            </w:tcBorders>
            <w:vAlign w:val="center"/>
          </w:tcPr>
          <w:p w:rsidR="008C4076" w:rsidRDefault="008C4076" w:rsidP="002A466C">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序号</w:t>
            </w:r>
          </w:p>
        </w:tc>
        <w:tc>
          <w:tcPr>
            <w:tcW w:w="2552" w:type="dxa"/>
            <w:tcBorders>
              <w:top w:val="single" w:sz="4" w:space="0" w:color="auto"/>
              <w:left w:val="nil"/>
              <w:bottom w:val="single" w:sz="4" w:space="0" w:color="auto"/>
              <w:right w:val="single" w:sz="4" w:space="0" w:color="auto"/>
            </w:tcBorders>
            <w:vAlign w:val="center"/>
          </w:tcPr>
          <w:p w:rsidR="008C4076" w:rsidRDefault="008C4076" w:rsidP="002A466C">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数据项名称</w:t>
            </w:r>
          </w:p>
        </w:tc>
        <w:tc>
          <w:tcPr>
            <w:tcW w:w="1701" w:type="dxa"/>
            <w:tcBorders>
              <w:top w:val="single" w:sz="4" w:space="0" w:color="auto"/>
              <w:left w:val="nil"/>
              <w:bottom w:val="single" w:sz="4" w:space="0" w:color="auto"/>
              <w:right w:val="single" w:sz="4" w:space="0" w:color="auto"/>
            </w:tcBorders>
            <w:vAlign w:val="center"/>
          </w:tcPr>
          <w:p w:rsidR="008C4076" w:rsidRDefault="008C4076" w:rsidP="002A466C">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Default="008C4076" w:rsidP="002A466C">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限定词内部标识符</w:t>
            </w:r>
          </w:p>
        </w:tc>
        <w:tc>
          <w:tcPr>
            <w:tcW w:w="1559" w:type="dxa"/>
            <w:tcBorders>
              <w:top w:val="single" w:sz="4" w:space="0" w:color="auto"/>
              <w:left w:val="nil"/>
              <w:bottom w:val="single" w:sz="4" w:space="0" w:color="auto"/>
              <w:right w:val="single" w:sz="4" w:space="0" w:color="auto"/>
            </w:tcBorders>
            <w:vAlign w:val="center"/>
          </w:tcPr>
          <w:p w:rsidR="008C4076" w:rsidRDefault="008C4076" w:rsidP="002A466C">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数据项标识符</w:t>
            </w:r>
          </w:p>
        </w:tc>
        <w:tc>
          <w:tcPr>
            <w:tcW w:w="992" w:type="dxa"/>
            <w:tcBorders>
              <w:top w:val="single" w:sz="4" w:space="0" w:color="auto"/>
              <w:left w:val="nil"/>
              <w:bottom w:val="single" w:sz="4" w:space="0" w:color="auto"/>
              <w:right w:val="single" w:sz="4" w:space="0" w:color="auto"/>
            </w:tcBorders>
            <w:vAlign w:val="center"/>
          </w:tcPr>
          <w:p w:rsidR="008C4076" w:rsidRDefault="008C4076" w:rsidP="002A466C">
            <w:pPr>
              <w:widowControl/>
              <w:spacing w:line="240" w:lineRule="auto"/>
              <w:jc w:val="center"/>
              <w:rPr>
                <w:rFonts w:ascii="宋体" w:cs="Times New Roman"/>
                <w:color w:val="000000" w:themeColor="text1"/>
                <w:kern w:val="0"/>
                <w:sz w:val="18"/>
                <w:szCs w:val="18"/>
              </w:rPr>
            </w:pPr>
            <w:r>
              <w:rPr>
                <w:rFonts w:ascii="宋体" w:hAnsi="宋体" w:cs="宋体" w:hint="eastAsia"/>
                <w:color w:val="000000" w:themeColor="text1"/>
                <w:kern w:val="0"/>
                <w:sz w:val="18"/>
                <w:szCs w:val="18"/>
              </w:rPr>
              <w:t>说明</w:t>
            </w:r>
          </w:p>
        </w:tc>
      </w:tr>
      <w:tr w:rsidR="008C4076" w:rsidTr="008C4076">
        <w:trPr>
          <w:trHeight w:val="402"/>
        </w:trPr>
        <w:tc>
          <w:tcPr>
            <w:tcW w:w="581"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1</w:t>
            </w:r>
          </w:p>
        </w:tc>
        <w:tc>
          <w:tcPr>
            <w:tcW w:w="255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文书编号</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DE00805</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559" w:type="dxa"/>
            <w:tcBorders>
              <w:top w:val="nil"/>
              <w:left w:val="nil"/>
              <w:bottom w:val="single" w:sz="4" w:space="0" w:color="auto"/>
              <w:right w:val="single" w:sz="4" w:space="0" w:color="auto"/>
            </w:tcBorders>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WSBH</w:t>
            </w:r>
          </w:p>
        </w:tc>
        <w:tc>
          <w:tcPr>
            <w:tcW w:w="99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8C4076">
        <w:trPr>
          <w:trHeight w:val="402"/>
        </w:trPr>
        <w:tc>
          <w:tcPr>
            <w:tcW w:w="581"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2</w:t>
            </w:r>
          </w:p>
        </w:tc>
        <w:tc>
          <w:tcPr>
            <w:tcW w:w="255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文书名称</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DE00770</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559" w:type="dxa"/>
            <w:tcBorders>
              <w:top w:val="nil"/>
              <w:left w:val="nil"/>
              <w:bottom w:val="single" w:sz="4" w:space="0" w:color="auto"/>
              <w:right w:val="single" w:sz="4" w:space="0" w:color="auto"/>
            </w:tcBorders>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WSMC</w:t>
            </w:r>
          </w:p>
        </w:tc>
        <w:tc>
          <w:tcPr>
            <w:tcW w:w="99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8C4076">
        <w:trPr>
          <w:trHeight w:val="402"/>
        </w:trPr>
        <w:tc>
          <w:tcPr>
            <w:tcW w:w="581"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3</w:t>
            </w:r>
          </w:p>
        </w:tc>
        <w:tc>
          <w:tcPr>
            <w:tcW w:w="255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文件内容</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DE00860</w:t>
            </w:r>
          </w:p>
        </w:tc>
        <w:tc>
          <w:tcPr>
            <w:tcW w:w="1701"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 xml:space="preserve">　</w:t>
            </w:r>
          </w:p>
        </w:tc>
        <w:tc>
          <w:tcPr>
            <w:tcW w:w="1559" w:type="dxa"/>
            <w:tcBorders>
              <w:top w:val="nil"/>
              <w:left w:val="nil"/>
              <w:bottom w:val="single" w:sz="4" w:space="0" w:color="auto"/>
              <w:right w:val="single" w:sz="4" w:space="0" w:color="auto"/>
            </w:tcBorders>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WJNR</w:t>
            </w:r>
          </w:p>
        </w:tc>
        <w:tc>
          <w:tcPr>
            <w:tcW w:w="99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8C4076" w:rsidTr="008C4076">
        <w:trPr>
          <w:trHeight w:val="402"/>
        </w:trPr>
        <w:tc>
          <w:tcPr>
            <w:tcW w:w="581" w:type="dxa"/>
            <w:tcBorders>
              <w:top w:val="nil"/>
              <w:left w:val="single" w:sz="4" w:space="0" w:color="auto"/>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4</w:t>
            </w:r>
          </w:p>
        </w:tc>
        <w:tc>
          <w:tcPr>
            <w:tcW w:w="2552" w:type="dxa"/>
            <w:tcBorders>
              <w:top w:val="nil"/>
              <w:left w:val="nil"/>
              <w:bottom w:val="single" w:sz="4" w:space="0" w:color="auto"/>
              <w:right w:val="single" w:sz="4" w:space="0" w:color="auto"/>
            </w:tcBorders>
            <w:vAlign w:val="center"/>
          </w:tcPr>
          <w:p w:rsidR="008C4076" w:rsidRDefault="008C4076" w:rsidP="00925784">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发布</w:t>
            </w:r>
            <w:r w:rsidR="00925784">
              <w:rPr>
                <w:rFonts w:ascii="宋体" w:hAnsi="宋体" w:cs="宋体" w:hint="eastAsia"/>
                <w:color w:val="000000" w:themeColor="text1"/>
                <w:kern w:val="0"/>
                <w:sz w:val="18"/>
                <w:szCs w:val="18"/>
              </w:rPr>
              <w:t>机构</w:t>
            </w:r>
            <w:r>
              <w:rPr>
                <w:rFonts w:ascii="宋体" w:hAnsi="宋体" w:cs="宋体"/>
                <w:color w:val="000000" w:themeColor="text1"/>
                <w:kern w:val="0"/>
                <w:sz w:val="18"/>
                <w:szCs w:val="18"/>
              </w:rPr>
              <w:t>_</w:t>
            </w:r>
            <w:r w:rsidR="009524E2" w:rsidRPr="009524E2">
              <w:rPr>
                <w:rFonts w:ascii="宋体" w:hAnsi="宋体" w:cs="宋体" w:hint="eastAsia"/>
                <w:color w:val="000000" w:themeColor="text1"/>
                <w:kern w:val="0"/>
                <w:sz w:val="18"/>
                <w:szCs w:val="18"/>
              </w:rPr>
              <w:t>法人和其他组织统一社会信用代码</w:t>
            </w:r>
          </w:p>
        </w:tc>
        <w:tc>
          <w:tcPr>
            <w:tcW w:w="1701" w:type="dxa"/>
            <w:tcBorders>
              <w:top w:val="nil"/>
              <w:left w:val="nil"/>
              <w:bottom w:val="single" w:sz="4" w:space="0" w:color="auto"/>
              <w:right w:val="single" w:sz="4" w:space="0" w:color="auto"/>
            </w:tcBorders>
            <w:vAlign w:val="center"/>
          </w:tcPr>
          <w:p w:rsidR="008C4076" w:rsidRPr="009524E2" w:rsidRDefault="008C4076" w:rsidP="009524E2">
            <w:pPr>
              <w:widowControl/>
              <w:spacing w:line="240" w:lineRule="auto"/>
              <w:jc w:val="left"/>
              <w:rPr>
                <w:rFonts w:ascii="宋体" w:cs="Times New Roman"/>
                <w:color w:val="000000" w:themeColor="text1"/>
                <w:kern w:val="0"/>
                <w:sz w:val="18"/>
                <w:szCs w:val="18"/>
              </w:rPr>
            </w:pPr>
            <w:r w:rsidRPr="009524E2">
              <w:rPr>
                <w:rFonts w:ascii="宋体" w:hAnsi="宋体" w:cs="宋体"/>
                <w:iCs/>
                <w:color w:val="000000" w:themeColor="text1"/>
                <w:kern w:val="0"/>
                <w:sz w:val="18"/>
                <w:szCs w:val="18"/>
              </w:rPr>
              <w:t>DE</w:t>
            </w:r>
            <w:r w:rsidR="009524E2" w:rsidRPr="009524E2">
              <w:rPr>
                <w:rFonts w:ascii="宋体" w:hAnsi="宋体" w:cs="宋体" w:hint="eastAsia"/>
                <w:iCs/>
                <w:color w:val="000000" w:themeColor="text1"/>
                <w:kern w:val="0"/>
                <w:sz w:val="18"/>
                <w:szCs w:val="18"/>
              </w:rPr>
              <w:t>00679</w:t>
            </w:r>
          </w:p>
        </w:tc>
        <w:tc>
          <w:tcPr>
            <w:tcW w:w="1701" w:type="dxa"/>
            <w:tcBorders>
              <w:top w:val="nil"/>
              <w:left w:val="nil"/>
              <w:bottom w:val="single" w:sz="4" w:space="0" w:color="auto"/>
              <w:right w:val="single" w:sz="4" w:space="0" w:color="auto"/>
            </w:tcBorders>
            <w:vAlign w:val="center"/>
          </w:tcPr>
          <w:p w:rsidR="008C4076" w:rsidRDefault="008C4076" w:rsidP="00925784">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DQ</w:t>
            </w:r>
            <w:r w:rsidR="00925784">
              <w:rPr>
                <w:rFonts w:ascii="宋体" w:hAnsi="宋体" w:cs="宋体" w:hint="eastAsia"/>
                <w:color w:val="000000" w:themeColor="text1"/>
                <w:kern w:val="0"/>
                <w:sz w:val="18"/>
                <w:szCs w:val="18"/>
              </w:rPr>
              <w:t>01410</w:t>
            </w:r>
          </w:p>
        </w:tc>
        <w:tc>
          <w:tcPr>
            <w:tcW w:w="1559" w:type="dxa"/>
            <w:tcBorders>
              <w:top w:val="nil"/>
              <w:left w:val="nil"/>
              <w:bottom w:val="single" w:sz="4" w:space="0" w:color="auto"/>
              <w:right w:val="single" w:sz="4" w:space="0" w:color="auto"/>
            </w:tcBorders>
          </w:tcPr>
          <w:p w:rsidR="008C4076" w:rsidRDefault="008C4076" w:rsidP="00925784">
            <w:pPr>
              <w:widowControl/>
              <w:spacing w:line="240" w:lineRule="auto"/>
              <w:jc w:val="left"/>
              <w:rPr>
                <w:rFonts w:ascii="宋体" w:cs="Times New Roman"/>
                <w:color w:val="000000" w:themeColor="text1"/>
                <w:kern w:val="0"/>
                <w:sz w:val="18"/>
                <w:szCs w:val="18"/>
              </w:rPr>
            </w:pPr>
            <w:r>
              <w:rPr>
                <w:rFonts w:ascii="宋体" w:hAnsi="宋体" w:cs="宋体"/>
                <w:color w:val="000000" w:themeColor="text1"/>
                <w:kern w:val="0"/>
                <w:sz w:val="18"/>
                <w:szCs w:val="18"/>
              </w:rPr>
              <w:t>FB</w:t>
            </w:r>
            <w:r w:rsidR="00925784">
              <w:rPr>
                <w:rFonts w:ascii="宋体" w:hAnsi="宋体" w:cs="宋体" w:hint="eastAsia"/>
                <w:color w:val="000000" w:themeColor="text1"/>
                <w:kern w:val="0"/>
                <w:sz w:val="18"/>
                <w:szCs w:val="18"/>
              </w:rPr>
              <w:t>JG</w:t>
            </w:r>
            <w:r>
              <w:rPr>
                <w:rFonts w:ascii="宋体" w:hAnsi="宋体" w:cs="宋体"/>
                <w:color w:val="000000" w:themeColor="text1"/>
                <w:kern w:val="0"/>
                <w:sz w:val="18"/>
                <w:szCs w:val="18"/>
              </w:rPr>
              <w:t>_</w:t>
            </w:r>
            <w:r w:rsidR="009524E2">
              <w:rPr>
                <w:rFonts w:ascii="宋体" w:hAnsi="宋体" w:cs="宋体" w:hint="eastAsia"/>
                <w:color w:val="000000" w:themeColor="text1"/>
                <w:kern w:val="0"/>
                <w:sz w:val="18"/>
                <w:szCs w:val="18"/>
              </w:rPr>
              <w:t xml:space="preserve"> FRHQTZZ</w:t>
            </w:r>
            <w:r w:rsidR="009524E2">
              <w:rPr>
                <w:rFonts w:ascii="宋体" w:hAnsi="宋体" w:cs="宋体"/>
                <w:color w:val="000000" w:themeColor="text1"/>
                <w:kern w:val="0"/>
                <w:sz w:val="18"/>
                <w:szCs w:val="18"/>
              </w:rPr>
              <w:t>TYSHXY</w:t>
            </w:r>
          </w:p>
        </w:tc>
        <w:tc>
          <w:tcPr>
            <w:tcW w:w="992" w:type="dxa"/>
            <w:tcBorders>
              <w:top w:val="nil"/>
              <w:left w:val="nil"/>
              <w:bottom w:val="single" w:sz="4" w:space="0" w:color="auto"/>
              <w:right w:val="single" w:sz="4" w:space="0" w:color="auto"/>
            </w:tcBorders>
            <w:vAlign w:val="center"/>
          </w:tcPr>
          <w:p w:rsidR="008C4076" w:rsidRDefault="008C4076" w:rsidP="008C4076">
            <w:pPr>
              <w:widowControl/>
              <w:spacing w:line="240" w:lineRule="auto"/>
              <w:jc w:val="left"/>
              <w:rPr>
                <w:rFonts w:ascii="宋体" w:cs="Times New Roman"/>
                <w:color w:val="000000" w:themeColor="text1"/>
                <w:kern w:val="0"/>
                <w:sz w:val="18"/>
                <w:szCs w:val="18"/>
              </w:rPr>
            </w:pPr>
            <w:r>
              <w:rPr>
                <w:rFonts w:ascii="宋体" w:hAnsi="宋体" w:cs="宋体" w:hint="eastAsia"/>
                <w:color w:val="000000" w:themeColor="text1"/>
                <w:kern w:val="0"/>
                <w:sz w:val="18"/>
                <w:szCs w:val="18"/>
              </w:rPr>
              <w:t>非空</w:t>
            </w:r>
          </w:p>
        </w:tc>
      </w:tr>
      <w:tr w:rsidR="00D27659" w:rsidTr="00D27659">
        <w:trPr>
          <w:trHeight w:val="402"/>
        </w:trPr>
        <w:tc>
          <w:tcPr>
            <w:tcW w:w="581" w:type="dxa"/>
            <w:tcBorders>
              <w:top w:val="nil"/>
              <w:left w:val="single" w:sz="4" w:space="0" w:color="auto"/>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5</w:t>
            </w:r>
          </w:p>
        </w:tc>
        <w:tc>
          <w:tcPr>
            <w:tcW w:w="2552"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发布_日期</w:t>
            </w:r>
          </w:p>
        </w:tc>
        <w:tc>
          <w:tcPr>
            <w:tcW w:w="1701"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iCs/>
                <w:color w:val="000000" w:themeColor="text1"/>
                <w:kern w:val="0"/>
                <w:sz w:val="18"/>
                <w:szCs w:val="18"/>
              </w:rPr>
            </w:pPr>
            <w:r w:rsidRPr="00D27659">
              <w:rPr>
                <w:rFonts w:ascii="宋体" w:hAnsi="宋体" w:cs="宋体"/>
                <w:iCs/>
                <w:color w:val="000000" w:themeColor="text1"/>
                <w:kern w:val="0"/>
                <w:sz w:val="18"/>
                <w:szCs w:val="18"/>
              </w:rPr>
              <w:t>DE00101</w:t>
            </w:r>
          </w:p>
        </w:tc>
        <w:tc>
          <w:tcPr>
            <w:tcW w:w="1701"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color w:val="000000" w:themeColor="text1"/>
                <w:kern w:val="0"/>
                <w:sz w:val="18"/>
                <w:szCs w:val="18"/>
              </w:rPr>
            </w:pPr>
            <w:r w:rsidRPr="00D27659">
              <w:rPr>
                <w:rFonts w:ascii="宋体" w:hAnsi="宋体" w:cs="宋体"/>
                <w:color w:val="000000" w:themeColor="text1"/>
                <w:kern w:val="0"/>
                <w:sz w:val="18"/>
                <w:szCs w:val="18"/>
              </w:rPr>
              <w:t>DQ01287</w:t>
            </w:r>
          </w:p>
        </w:tc>
        <w:tc>
          <w:tcPr>
            <w:tcW w:w="1559" w:type="dxa"/>
            <w:tcBorders>
              <w:top w:val="nil"/>
              <w:left w:val="nil"/>
              <w:bottom w:val="single" w:sz="4" w:space="0" w:color="auto"/>
              <w:right w:val="single" w:sz="4" w:space="0" w:color="auto"/>
            </w:tcBorders>
            <w:shd w:val="clear" w:color="000000" w:fill="FFFFFF"/>
          </w:tcPr>
          <w:p w:rsidR="00D27659" w:rsidRPr="00D27659" w:rsidRDefault="00D27659" w:rsidP="00D27659">
            <w:pPr>
              <w:widowControl/>
              <w:spacing w:line="240" w:lineRule="auto"/>
              <w:jc w:val="left"/>
              <w:rPr>
                <w:rFonts w:ascii="宋体" w:hAnsi="宋体" w:cs="宋体"/>
                <w:color w:val="000000" w:themeColor="text1"/>
                <w:kern w:val="0"/>
                <w:sz w:val="18"/>
                <w:szCs w:val="18"/>
              </w:rPr>
            </w:pPr>
            <w:r w:rsidRPr="00D27659">
              <w:rPr>
                <w:rFonts w:ascii="宋体" w:hAnsi="宋体" w:cs="宋体"/>
                <w:color w:val="000000" w:themeColor="text1"/>
                <w:kern w:val="0"/>
                <w:sz w:val="18"/>
                <w:szCs w:val="18"/>
              </w:rPr>
              <w:t>FB_RQ</w:t>
            </w:r>
          </w:p>
        </w:tc>
        <w:tc>
          <w:tcPr>
            <w:tcW w:w="992"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D27659" w:rsidTr="00D27659">
        <w:trPr>
          <w:trHeight w:val="402"/>
        </w:trPr>
        <w:tc>
          <w:tcPr>
            <w:tcW w:w="581" w:type="dxa"/>
            <w:tcBorders>
              <w:top w:val="nil"/>
              <w:left w:val="single" w:sz="4" w:space="0" w:color="auto"/>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p>
        </w:tc>
        <w:tc>
          <w:tcPr>
            <w:tcW w:w="2552"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color w:val="000000" w:themeColor="text1"/>
                <w:kern w:val="0"/>
                <w:sz w:val="18"/>
                <w:szCs w:val="18"/>
              </w:rPr>
            </w:pPr>
            <w:r w:rsidRPr="00D27659">
              <w:rPr>
                <w:rFonts w:ascii="宋体" w:hAnsi="宋体" w:cs="宋体" w:hint="eastAsia"/>
                <w:color w:val="000000" w:themeColor="text1"/>
                <w:kern w:val="0"/>
                <w:sz w:val="18"/>
                <w:szCs w:val="18"/>
              </w:rPr>
              <w:t>登记人_姓名</w:t>
            </w:r>
          </w:p>
        </w:tc>
        <w:tc>
          <w:tcPr>
            <w:tcW w:w="1701"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iCs/>
                <w:color w:val="000000" w:themeColor="text1"/>
                <w:kern w:val="0"/>
                <w:sz w:val="18"/>
                <w:szCs w:val="18"/>
              </w:rPr>
            </w:pPr>
            <w:r w:rsidRPr="00D27659">
              <w:rPr>
                <w:rFonts w:ascii="宋体" w:hAnsi="宋体" w:cs="宋体" w:hint="eastAsia"/>
                <w:iCs/>
                <w:color w:val="000000" w:themeColor="text1"/>
                <w:kern w:val="0"/>
                <w:sz w:val="18"/>
                <w:szCs w:val="18"/>
              </w:rPr>
              <w:t>DE00002</w:t>
            </w:r>
          </w:p>
        </w:tc>
        <w:tc>
          <w:tcPr>
            <w:tcW w:w="1701"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DQ00075</w:t>
            </w:r>
          </w:p>
        </w:tc>
        <w:tc>
          <w:tcPr>
            <w:tcW w:w="1559" w:type="dxa"/>
            <w:tcBorders>
              <w:top w:val="nil"/>
              <w:left w:val="nil"/>
              <w:bottom w:val="single" w:sz="4" w:space="0" w:color="auto"/>
              <w:right w:val="single" w:sz="4" w:space="0" w:color="auto"/>
            </w:tcBorders>
            <w:shd w:val="clear" w:color="000000" w:fill="FFFFFF"/>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DJR_XM</w:t>
            </w:r>
          </w:p>
        </w:tc>
        <w:tc>
          <w:tcPr>
            <w:tcW w:w="992"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D27659" w:rsidTr="00D27659">
        <w:trPr>
          <w:trHeight w:val="402"/>
        </w:trPr>
        <w:tc>
          <w:tcPr>
            <w:tcW w:w="581" w:type="dxa"/>
            <w:tcBorders>
              <w:top w:val="nil"/>
              <w:left w:val="single" w:sz="4" w:space="0" w:color="auto"/>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7</w:t>
            </w:r>
          </w:p>
        </w:tc>
        <w:tc>
          <w:tcPr>
            <w:tcW w:w="2552"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color w:val="000000" w:themeColor="text1"/>
                <w:kern w:val="0"/>
                <w:sz w:val="18"/>
                <w:szCs w:val="18"/>
              </w:rPr>
            </w:pPr>
            <w:r w:rsidRPr="00D27659">
              <w:rPr>
                <w:rFonts w:ascii="宋体" w:hAnsi="宋体" w:cs="宋体" w:hint="eastAsia"/>
                <w:color w:val="000000" w:themeColor="text1"/>
                <w:kern w:val="0"/>
                <w:sz w:val="18"/>
                <w:szCs w:val="18"/>
              </w:rPr>
              <w:t>登记时间</w:t>
            </w:r>
          </w:p>
        </w:tc>
        <w:tc>
          <w:tcPr>
            <w:tcW w:w="1701"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iCs/>
                <w:color w:val="000000" w:themeColor="text1"/>
                <w:kern w:val="0"/>
                <w:sz w:val="18"/>
                <w:szCs w:val="18"/>
              </w:rPr>
            </w:pPr>
            <w:r w:rsidRPr="00D27659">
              <w:rPr>
                <w:rFonts w:ascii="宋体" w:hAnsi="宋体" w:cs="宋体" w:hint="eastAsia"/>
                <w:iCs/>
                <w:color w:val="000000" w:themeColor="text1"/>
                <w:kern w:val="0"/>
                <w:sz w:val="18"/>
                <w:szCs w:val="18"/>
              </w:rPr>
              <w:t>DE00524</w:t>
            </w:r>
          </w:p>
        </w:tc>
        <w:tc>
          <w:tcPr>
            <w:tcW w:w="1701"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p>
        </w:tc>
        <w:tc>
          <w:tcPr>
            <w:tcW w:w="1559" w:type="dxa"/>
            <w:tcBorders>
              <w:top w:val="nil"/>
              <w:left w:val="nil"/>
              <w:bottom w:val="single" w:sz="4" w:space="0" w:color="auto"/>
              <w:right w:val="single" w:sz="4" w:space="0" w:color="auto"/>
            </w:tcBorders>
            <w:shd w:val="clear" w:color="000000" w:fill="FFFFFF"/>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DJSJ</w:t>
            </w:r>
          </w:p>
        </w:tc>
        <w:tc>
          <w:tcPr>
            <w:tcW w:w="992"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D27659" w:rsidTr="00D27659">
        <w:trPr>
          <w:trHeight w:val="402"/>
        </w:trPr>
        <w:tc>
          <w:tcPr>
            <w:tcW w:w="581" w:type="dxa"/>
            <w:tcBorders>
              <w:top w:val="nil"/>
              <w:left w:val="single" w:sz="4" w:space="0" w:color="auto"/>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8</w:t>
            </w:r>
          </w:p>
        </w:tc>
        <w:tc>
          <w:tcPr>
            <w:tcW w:w="2552"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数据归属单位代码</w:t>
            </w:r>
          </w:p>
        </w:tc>
        <w:tc>
          <w:tcPr>
            <w:tcW w:w="1701"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iCs/>
                <w:color w:val="000000" w:themeColor="text1"/>
                <w:kern w:val="0"/>
                <w:sz w:val="18"/>
                <w:szCs w:val="18"/>
              </w:rPr>
            </w:pPr>
            <w:r w:rsidRPr="00D27659">
              <w:rPr>
                <w:rFonts w:ascii="宋体" w:hAnsi="宋体" w:cs="宋体"/>
                <w:iCs/>
                <w:color w:val="000000" w:themeColor="text1"/>
                <w:kern w:val="0"/>
                <w:sz w:val="18"/>
                <w:szCs w:val="18"/>
              </w:rPr>
              <w:t>DE</w:t>
            </w:r>
            <w:r w:rsidRPr="00D27659">
              <w:rPr>
                <w:rFonts w:ascii="宋体" w:hAnsi="宋体" w:cs="宋体" w:hint="eastAsia"/>
                <w:iCs/>
                <w:color w:val="000000" w:themeColor="text1"/>
                <w:kern w:val="0"/>
                <w:sz w:val="18"/>
                <w:szCs w:val="18"/>
              </w:rPr>
              <w:t>00630</w:t>
            </w:r>
          </w:p>
        </w:tc>
        <w:tc>
          <w:tcPr>
            <w:tcW w:w="1701"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p>
        </w:tc>
        <w:tc>
          <w:tcPr>
            <w:tcW w:w="1559" w:type="dxa"/>
            <w:tcBorders>
              <w:top w:val="nil"/>
              <w:left w:val="nil"/>
              <w:bottom w:val="single" w:sz="4" w:space="0" w:color="auto"/>
              <w:right w:val="single" w:sz="4" w:space="0" w:color="auto"/>
            </w:tcBorders>
            <w:shd w:val="clear" w:color="000000" w:fill="FFFFFF"/>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SJGSDWDM</w:t>
            </w:r>
          </w:p>
        </w:tc>
        <w:tc>
          <w:tcPr>
            <w:tcW w:w="992"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r w:rsidR="00D27659" w:rsidTr="00D27659">
        <w:trPr>
          <w:trHeight w:val="402"/>
        </w:trPr>
        <w:tc>
          <w:tcPr>
            <w:tcW w:w="581" w:type="dxa"/>
            <w:tcBorders>
              <w:top w:val="nil"/>
              <w:left w:val="single" w:sz="4" w:space="0" w:color="auto"/>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9</w:t>
            </w:r>
          </w:p>
        </w:tc>
        <w:tc>
          <w:tcPr>
            <w:tcW w:w="2552"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数据归属单位名称</w:t>
            </w:r>
          </w:p>
        </w:tc>
        <w:tc>
          <w:tcPr>
            <w:tcW w:w="1701" w:type="dxa"/>
            <w:tcBorders>
              <w:top w:val="nil"/>
              <w:left w:val="nil"/>
              <w:bottom w:val="single" w:sz="4" w:space="0" w:color="auto"/>
              <w:right w:val="single" w:sz="4" w:space="0" w:color="auto"/>
            </w:tcBorders>
            <w:shd w:val="clear" w:color="000000" w:fill="FFFFFF"/>
            <w:vAlign w:val="center"/>
          </w:tcPr>
          <w:p w:rsidR="00D27659" w:rsidRPr="00D27659" w:rsidRDefault="00D27659" w:rsidP="00D27659">
            <w:pPr>
              <w:widowControl/>
              <w:spacing w:line="240" w:lineRule="auto"/>
              <w:jc w:val="left"/>
              <w:rPr>
                <w:rFonts w:ascii="宋体" w:hAnsi="宋体" w:cs="宋体"/>
                <w:iCs/>
                <w:color w:val="000000" w:themeColor="text1"/>
                <w:kern w:val="0"/>
                <w:sz w:val="18"/>
                <w:szCs w:val="18"/>
              </w:rPr>
            </w:pPr>
            <w:r w:rsidRPr="00D27659">
              <w:rPr>
                <w:rFonts w:ascii="宋体" w:hAnsi="宋体" w:cs="宋体" w:hint="eastAsia"/>
                <w:iCs/>
                <w:color w:val="000000" w:themeColor="text1"/>
                <w:kern w:val="0"/>
                <w:sz w:val="18"/>
                <w:szCs w:val="18"/>
              </w:rPr>
              <w:t>DE00632</w:t>
            </w:r>
          </w:p>
        </w:tc>
        <w:tc>
          <w:tcPr>
            <w:tcW w:w="1701"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p>
        </w:tc>
        <w:tc>
          <w:tcPr>
            <w:tcW w:w="1559" w:type="dxa"/>
            <w:tcBorders>
              <w:top w:val="nil"/>
              <w:left w:val="nil"/>
              <w:bottom w:val="single" w:sz="4" w:space="0" w:color="auto"/>
              <w:right w:val="single" w:sz="4" w:space="0" w:color="auto"/>
            </w:tcBorders>
            <w:shd w:val="clear" w:color="000000" w:fill="FFFFFF"/>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SJGSDWMC</w:t>
            </w:r>
          </w:p>
        </w:tc>
        <w:tc>
          <w:tcPr>
            <w:tcW w:w="992" w:type="dxa"/>
            <w:tcBorders>
              <w:top w:val="nil"/>
              <w:left w:val="nil"/>
              <w:bottom w:val="single" w:sz="4" w:space="0" w:color="auto"/>
              <w:right w:val="single" w:sz="4" w:space="0" w:color="auto"/>
            </w:tcBorders>
            <w:shd w:val="clear" w:color="000000" w:fill="FFFFFF"/>
            <w:vAlign w:val="center"/>
          </w:tcPr>
          <w:p w:rsidR="00D27659" w:rsidRDefault="00D27659" w:rsidP="00D27659">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非空</w:t>
            </w:r>
          </w:p>
        </w:tc>
      </w:tr>
    </w:tbl>
    <w:p w:rsidR="008C4076" w:rsidRDefault="008C4076" w:rsidP="008C4076">
      <w:pPr>
        <w:spacing w:line="480" w:lineRule="auto"/>
        <w:rPr>
          <w:rFonts w:ascii="黑体" w:eastAsia="黑体" w:hAnsi="黑体" w:cs="Times New Roman"/>
          <w:color w:val="000000" w:themeColor="text1"/>
        </w:rPr>
      </w:pPr>
      <w:r>
        <w:rPr>
          <w:rFonts w:ascii="黑体" w:eastAsia="黑体" w:hAnsi="黑体" w:cs="黑体"/>
          <w:color w:val="000000" w:themeColor="text1"/>
        </w:rPr>
        <w:t>4.</w:t>
      </w:r>
      <w:r w:rsidR="004A0102">
        <w:rPr>
          <w:rFonts w:ascii="黑体" w:eastAsia="黑体" w:hAnsi="黑体" w:cs="黑体" w:hint="eastAsia"/>
          <w:color w:val="000000" w:themeColor="text1"/>
        </w:rPr>
        <w:t>2</w:t>
      </w:r>
      <w:r w:rsidR="00150E37">
        <w:rPr>
          <w:rFonts w:ascii="黑体" w:eastAsia="黑体" w:hAnsi="黑体" w:cs="黑体" w:hint="eastAsia"/>
          <w:color w:val="000000" w:themeColor="text1"/>
        </w:rPr>
        <w:t>9</w:t>
      </w:r>
      <w:r>
        <w:rPr>
          <w:rFonts w:ascii="黑体" w:eastAsia="黑体" w:hAnsi="黑体" w:cs="黑体"/>
          <w:color w:val="000000" w:themeColor="text1"/>
        </w:rPr>
        <w:t xml:space="preserve"> </w:t>
      </w:r>
      <w:r>
        <w:rPr>
          <w:rFonts w:ascii="黑体" w:eastAsia="黑体" w:hAnsi="黑体" w:cs="黑体" w:hint="eastAsia"/>
          <w:color w:val="000000" w:themeColor="text1"/>
        </w:rPr>
        <w:t>法律法规</w:t>
      </w:r>
      <w:r w:rsidR="00273BD0">
        <w:rPr>
          <w:rFonts w:ascii="黑体" w:eastAsia="黑体" w:hAnsi="黑体" w:cs="黑体" w:hint="eastAsia"/>
          <w:color w:val="000000" w:themeColor="text1"/>
        </w:rPr>
        <w:t>附件信息</w:t>
      </w:r>
    </w:p>
    <w:p w:rsidR="008C4076" w:rsidRDefault="008C4076" w:rsidP="008C4076">
      <w:pPr>
        <w:spacing w:line="276" w:lineRule="auto"/>
        <w:ind w:firstLineChars="200" w:firstLine="420"/>
        <w:rPr>
          <w:rFonts w:cs="Times New Roman"/>
          <w:color w:val="000000" w:themeColor="text1"/>
        </w:rPr>
      </w:pPr>
      <w:r>
        <w:rPr>
          <w:rFonts w:cs="宋体" w:hint="eastAsia"/>
          <w:color w:val="000000" w:themeColor="text1"/>
        </w:rPr>
        <w:t>法律法规</w:t>
      </w:r>
      <w:r w:rsidR="00273BD0">
        <w:rPr>
          <w:rFonts w:cs="宋体" w:hint="eastAsia"/>
          <w:color w:val="000000" w:themeColor="text1"/>
        </w:rPr>
        <w:t>附件信息</w:t>
      </w:r>
      <w:r>
        <w:rPr>
          <w:rFonts w:cs="宋体" w:hint="eastAsia"/>
          <w:color w:val="000000" w:themeColor="text1"/>
        </w:rPr>
        <w:t>数据项见表</w:t>
      </w:r>
      <w:r w:rsidR="00150E37">
        <w:rPr>
          <w:rFonts w:hint="eastAsia"/>
          <w:color w:val="000000" w:themeColor="text1"/>
        </w:rPr>
        <w:t>30</w:t>
      </w:r>
      <w:r>
        <w:rPr>
          <w:rFonts w:cs="宋体" w:hint="eastAsia"/>
          <w:color w:val="000000" w:themeColor="text1"/>
        </w:rPr>
        <w:t>。</w:t>
      </w:r>
    </w:p>
    <w:p w:rsidR="008C4076" w:rsidRPr="000F1052" w:rsidRDefault="008C4076" w:rsidP="008C4076">
      <w:pPr>
        <w:spacing w:line="480" w:lineRule="auto"/>
        <w:jc w:val="center"/>
        <w:rPr>
          <w:rFonts w:ascii="黑体" w:eastAsia="黑体" w:hAnsi="黑体" w:cs="黑体"/>
          <w:color w:val="000000" w:themeColor="text1"/>
        </w:rPr>
      </w:pPr>
      <w:r>
        <w:rPr>
          <w:rFonts w:ascii="黑体" w:eastAsia="黑体" w:hAnsi="黑体" w:cs="黑体" w:hint="eastAsia"/>
          <w:color w:val="000000" w:themeColor="text1"/>
        </w:rPr>
        <w:t>表</w:t>
      </w:r>
      <w:r w:rsidR="00150E37">
        <w:rPr>
          <w:rFonts w:ascii="黑体" w:eastAsia="黑体" w:hAnsi="黑体" w:cs="黑体" w:hint="eastAsia"/>
          <w:color w:val="000000" w:themeColor="text1"/>
        </w:rPr>
        <w:t>30</w:t>
      </w:r>
      <w:r>
        <w:rPr>
          <w:rFonts w:ascii="黑体" w:eastAsia="黑体" w:hAnsi="黑体" w:cs="黑体"/>
          <w:color w:val="000000" w:themeColor="text1"/>
        </w:rPr>
        <w:t xml:space="preserve">  </w:t>
      </w:r>
      <w:r>
        <w:rPr>
          <w:rFonts w:ascii="黑体" w:eastAsia="黑体" w:hAnsi="黑体" w:cs="黑体" w:hint="eastAsia"/>
          <w:color w:val="000000" w:themeColor="text1"/>
        </w:rPr>
        <w:t>法律法规</w:t>
      </w:r>
      <w:r w:rsidR="00273BD0">
        <w:rPr>
          <w:rFonts w:ascii="黑体" w:eastAsia="黑体" w:hAnsi="黑体" w:cs="黑体" w:hint="eastAsia"/>
          <w:color w:val="000000" w:themeColor="text1"/>
        </w:rPr>
        <w:t>附件信息</w:t>
      </w:r>
      <w:r>
        <w:rPr>
          <w:rFonts w:ascii="黑体" w:eastAsia="黑体" w:hAnsi="黑体" w:cs="黑体" w:hint="eastAsia"/>
          <w:color w:val="000000" w:themeColor="text1"/>
        </w:rPr>
        <w:t>数据项</w:t>
      </w:r>
    </w:p>
    <w:tbl>
      <w:tblPr>
        <w:tblW w:w="9086" w:type="dxa"/>
        <w:tblInd w:w="-106" w:type="dxa"/>
        <w:tblLayout w:type="fixed"/>
        <w:tblLook w:val="04A0" w:firstRow="1" w:lastRow="0" w:firstColumn="1" w:lastColumn="0" w:noHBand="0" w:noVBand="1"/>
      </w:tblPr>
      <w:tblGrid>
        <w:gridCol w:w="640"/>
        <w:gridCol w:w="2409"/>
        <w:gridCol w:w="1843"/>
        <w:gridCol w:w="1701"/>
        <w:gridCol w:w="1559"/>
        <w:gridCol w:w="934"/>
      </w:tblGrid>
      <w:tr w:rsidR="008C4076" w:rsidTr="00FC6373">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C4076" w:rsidRPr="000B3284" w:rsidRDefault="008C4076" w:rsidP="00FC6373">
            <w:pPr>
              <w:spacing w:line="240" w:lineRule="auto"/>
              <w:jc w:val="center"/>
              <w:rPr>
                <w:rFonts w:ascii="宋体" w:cs="Times New Roman"/>
                <w:color w:val="000000"/>
                <w:sz w:val="18"/>
                <w:szCs w:val="18"/>
              </w:rPr>
            </w:pPr>
            <w:r w:rsidRPr="000B3284">
              <w:rPr>
                <w:rFonts w:cs="宋体" w:hint="eastAsia"/>
                <w:color w:val="000000"/>
                <w:sz w:val="18"/>
                <w:szCs w:val="18"/>
              </w:rPr>
              <w:t>序号</w:t>
            </w:r>
          </w:p>
        </w:tc>
        <w:tc>
          <w:tcPr>
            <w:tcW w:w="2409" w:type="dxa"/>
            <w:tcBorders>
              <w:top w:val="single" w:sz="4" w:space="0" w:color="auto"/>
              <w:left w:val="nil"/>
              <w:bottom w:val="single" w:sz="4" w:space="0" w:color="auto"/>
              <w:right w:val="single" w:sz="4" w:space="0" w:color="auto"/>
            </w:tcBorders>
            <w:vAlign w:val="center"/>
          </w:tcPr>
          <w:p w:rsidR="008C4076" w:rsidRPr="000B3284" w:rsidRDefault="008C4076" w:rsidP="00FC6373">
            <w:pPr>
              <w:spacing w:line="240" w:lineRule="auto"/>
              <w:jc w:val="center"/>
              <w:rPr>
                <w:rFonts w:ascii="宋体" w:cs="Times New Roman"/>
                <w:color w:val="000000"/>
                <w:sz w:val="18"/>
                <w:szCs w:val="18"/>
              </w:rPr>
            </w:pPr>
            <w:r w:rsidRPr="000B3284">
              <w:rPr>
                <w:rFonts w:cs="宋体" w:hint="eastAsia"/>
                <w:color w:val="000000"/>
                <w:sz w:val="18"/>
                <w:szCs w:val="18"/>
              </w:rPr>
              <w:t>数据项名称</w:t>
            </w:r>
          </w:p>
        </w:tc>
        <w:tc>
          <w:tcPr>
            <w:tcW w:w="1843" w:type="dxa"/>
            <w:tcBorders>
              <w:top w:val="single" w:sz="4" w:space="0" w:color="auto"/>
              <w:left w:val="nil"/>
              <w:bottom w:val="single" w:sz="4" w:space="0" w:color="auto"/>
              <w:right w:val="single" w:sz="4" w:space="0" w:color="auto"/>
            </w:tcBorders>
            <w:vAlign w:val="center"/>
          </w:tcPr>
          <w:p w:rsidR="008C4076" w:rsidRPr="000B3284" w:rsidRDefault="008C4076" w:rsidP="00FC6373">
            <w:pPr>
              <w:spacing w:line="240" w:lineRule="auto"/>
              <w:jc w:val="center"/>
              <w:rPr>
                <w:rFonts w:ascii="宋体" w:cs="Times New Roman"/>
                <w:color w:val="000000"/>
                <w:sz w:val="18"/>
                <w:szCs w:val="18"/>
              </w:rPr>
            </w:pPr>
            <w:r w:rsidRPr="000B3284">
              <w:rPr>
                <w:rFonts w:cs="宋体" w:hint="eastAsia"/>
                <w:color w:val="000000"/>
                <w:sz w:val="18"/>
                <w:szCs w:val="18"/>
              </w:rPr>
              <w:t>数据元内部标识符</w:t>
            </w:r>
          </w:p>
        </w:tc>
        <w:tc>
          <w:tcPr>
            <w:tcW w:w="1701" w:type="dxa"/>
            <w:tcBorders>
              <w:top w:val="single" w:sz="4" w:space="0" w:color="auto"/>
              <w:left w:val="nil"/>
              <w:bottom w:val="single" w:sz="4" w:space="0" w:color="auto"/>
              <w:right w:val="single" w:sz="4" w:space="0" w:color="auto"/>
            </w:tcBorders>
            <w:vAlign w:val="center"/>
          </w:tcPr>
          <w:p w:rsidR="008C4076" w:rsidRPr="000B3284" w:rsidRDefault="008C4076" w:rsidP="00FC6373">
            <w:pPr>
              <w:spacing w:line="240" w:lineRule="auto"/>
              <w:jc w:val="center"/>
              <w:rPr>
                <w:rFonts w:ascii="宋体" w:cs="Times New Roman"/>
                <w:color w:val="000000"/>
                <w:sz w:val="18"/>
                <w:szCs w:val="18"/>
              </w:rPr>
            </w:pPr>
            <w:r w:rsidRPr="000B3284">
              <w:rPr>
                <w:rFonts w:cs="宋体" w:hint="eastAsia"/>
                <w:color w:val="000000"/>
                <w:sz w:val="18"/>
                <w:szCs w:val="18"/>
              </w:rPr>
              <w:t>限定词内部标识符</w:t>
            </w:r>
          </w:p>
        </w:tc>
        <w:tc>
          <w:tcPr>
            <w:tcW w:w="1559" w:type="dxa"/>
            <w:tcBorders>
              <w:top w:val="single" w:sz="4" w:space="0" w:color="auto"/>
              <w:left w:val="nil"/>
              <w:bottom w:val="single" w:sz="4" w:space="0" w:color="auto"/>
              <w:right w:val="single" w:sz="4" w:space="0" w:color="auto"/>
            </w:tcBorders>
            <w:vAlign w:val="center"/>
          </w:tcPr>
          <w:p w:rsidR="008C4076" w:rsidRPr="000B3284" w:rsidRDefault="008C4076" w:rsidP="00FC6373">
            <w:pPr>
              <w:spacing w:line="240" w:lineRule="auto"/>
              <w:jc w:val="center"/>
              <w:rPr>
                <w:rFonts w:ascii="宋体" w:cs="Times New Roman"/>
                <w:color w:val="000000"/>
                <w:sz w:val="18"/>
                <w:szCs w:val="18"/>
              </w:rPr>
            </w:pPr>
            <w:r w:rsidRPr="000B3284">
              <w:rPr>
                <w:rFonts w:cs="宋体" w:hint="eastAsia"/>
                <w:color w:val="000000"/>
                <w:sz w:val="18"/>
                <w:szCs w:val="18"/>
              </w:rPr>
              <w:t>数据项标识符</w:t>
            </w:r>
          </w:p>
        </w:tc>
        <w:tc>
          <w:tcPr>
            <w:tcW w:w="934" w:type="dxa"/>
            <w:tcBorders>
              <w:top w:val="single" w:sz="4" w:space="0" w:color="auto"/>
              <w:left w:val="nil"/>
              <w:bottom w:val="single" w:sz="4" w:space="0" w:color="auto"/>
              <w:right w:val="single" w:sz="4" w:space="0" w:color="auto"/>
            </w:tcBorders>
            <w:vAlign w:val="center"/>
          </w:tcPr>
          <w:p w:rsidR="008C4076" w:rsidRPr="000B3284" w:rsidRDefault="008C4076" w:rsidP="00FC6373">
            <w:pPr>
              <w:spacing w:line="240" w:lineRule="auto"/>
              <w:jc w:val="center"/>
              <w:rPr>
                <w:rFonts w:ascii="宋体" w:cs="Times New Roman"/>
                <w:color w:val="000000"/>
                <w:sz w:val="18"/>
                <w:szCs w:val="18"/>
              </w:rPr>
            </w:pPr>
            <w:r w:rsidRPr="000B3284">
              <w:rPr>
                <w:rFonts w:cs="宋体" w:hint="eastAsia"/>
                <w:color w:val="000000"/>
                <w:sz w:val="18"/>
                <w:szCs w:val="18"/>
              </w:rPr>
              <w:t>说明</w:t>
            </w:r>
          </w:p>
        </w:tc>
      </w:tr>
      <w:tr w:rsidR="008C4076" w:rsidTr="00FC6373">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C4076" w:rsidRPr="00DD5EFE" w:rsidRDefault="004A0102" w:rsidP="00FC6373">
            <w:pPr>
              <w:spacing w:line="240" w:lineRule="auto"/>
              <w:rPr>
                <w:rFonts w:ascii="宋体" w:hAnsi="宋体" w:cs="Times New Roman"/>
                <w:sz w:val="18"/>
                <w:szCs w:val="18"/>
              </w:rPr>
            </w:pPr>
            <w:r w:rsidRPr="00DD5EFE">
              <w:rPr>
                <w:rFonts w:ascii="宋体" w:hAnsi="宋体" w:hint="eastAsia"/>
                <w:sz w:val="18"/>
                <w:szCs w:val="18"/>
              </w:rPr>
              <w:t>1</w:t>
            </w:r>
          </w:p>
        </w:tc>
        <w:tc>
          <w:tcPr>
            <w:tcW w:w="2409" w:type="dxa"/>
            <w:tcBorders>
              <w:top w:val="single" w:sz="4" w:space="0" w:color="auto"/>
              <w:left w:val="nil"/>
              <w:bottom w:val="single" w:sz="4" w:space="0" w:color="auto"/>
              <w:right w:val="single" w:sz="4" w:space="0" w:color="auto"/>
            </w:tcBorders>
            <w:vAlign w:val="center"/>
          </w:tcPr>
          <w:p w:rsidR="008C4076" w:rsidRPr="00DD5EFE" w:rsidRDefault="008C4076" w:rsidP="00FC6373">
            <w:pPr>
              <w:spacing w:line="240" w:lineRule="auto"/>
              <w:rPr>
                <w:rFonts w:ascii="宋体" w:cs="Times New Roman"/>
                <w:sz w:val="18"/>
                <w:szCs w:val="18"/>
              </w:rPr>
            </w:pPr>
            <w:r w:rsidRPr="00DD5EFE">
              <w:rPr>
                <w:rFonts w:cs="宋体" w:hint="eastAsia"/>
                <w:sz w:val="18"/>
                <w:szCs w:val="18"/>
              </w:rPr>
              <w:t>文书编号</w:t>
            </w:r>
          </w:p>
        </w:tc>
        <w:tc>
          <w:tcPr>
            <w:tcW w:w="1843" w:type="dxa"/>
            <w:tcBorders>
              <w:top w:val="single" w:sz="4" w:space="0" w:color="auto"/>
              <w:left w:val="nil"/>
              <w:bottom w:val="single" w:sz="4" w:space="0" w:color="auto"/>
              <w:right w:val="single" w:sz="4" w:space="0" w:color="auto"/>
            </w:tcBorders>
            <w:vAlign w:val="center"/>
          </w:tcPr>
          <w:p w:rsidR="008C4076" w:rsidRPr="000B3284" w:rsidRDefault="004A0102" w:rsidP="00FC6373">
            <w:pPr>
              <w:spacing w:line="240" w:lineRule="auto"/>
              <w:rPr>
                <w:rFonts w:ascii="宋体" w:cs="Times New Roman"/>
                <w:color w:val="000000"/>
                <w:sz w:val="18"/>
                <w:szCs w:val="18"/>
              </w:rPr>
            </w:pPr>
            <w:r>
              <w:rPr>
                <w:rFonts w:ascii="宋体" w:hAnsi="宋体" w:cs="宋体"/>
                <w:color w:val="000000" w:themeColor="text1"/>
                <w:kern w:val="0"/>
                <w:sz w:val="18"/>
                <w:szCs w:val="18"/>
              </w:rPr>
              <w:t>DE00805</w:t>
            </w:r>
          </w:p>
        </w:tc>
        <w:tc>
          <w:tcPr>
            <w:tcW w:w="1701" w:type="dxa"/>
            <w:tcBorders>
              <w:top w:val="single" w:sz="4" w:space="0" w:color="auto"/>
              <w:left w:val="nil"/>
              <w:bottom w:val="single" w:sz="4" w:space="0" w:color="auto"/>
              <w:right w:val="single" w:sz="4" w:space="0" w:color="auto"/>
            </w:tcBorders>
            <w:vAlign w:val="center"/>
          </w:tcPr>
          <w:p w:rsidR="008C4076" w:rsidRPr="000B3284" w:rsidRDefault="008C4076" w:rsidP="00FC6373">
            <w:pPr>
              <w:spacing w:line="240" w:lineRule="auto"/>
              <w:rPr>
                <w:rFonts w:ascii="宋体" w:cs="Times New Roman"/>
                <w:color w:val="000000"/>
                <w:sz w:val="18"/>
                <w:szCs w:val="18"/>
              </w:rPr>
            </w:pPr>
            <w:r w:rsidRPr="000B3284">
              <w:rPr>
                <w:rFonts w:ascii="宋体" w:hAnsi="宋体" w:cs="宋体" w:hint="eastAsia"/>
                <w:color w:val="000000"/>
                <w:sz w:val="18"/>
                <w:szCs w:val="18"/>
              </w:rPr>
              <w:t xml:space="preserve">　</w:t>
            </w:r>
          </w:p>
        </w:tc>
        <w:tc>
          <w:tcPr>
            <w:tcW w:w="1559" w:type="dxa"/>
            <w:tcBorders>
              <w:top w:val="single" w:sz="4" w:space="0" w:color="auto"/>
              <w:left w:val="nil"/>
              <w:bottom w:val="single" w:sz="4" w:space="0" w:color="auto"/>
              <w:right w:val="single" w:sz="4" w:space="0" w:color="auto"/>
            </w:tcBorders>
            <w:vAlign w:val="center"/>
          </w:tcPr>
          <w:p w:rsidR="008C4076" w:rsidRPr="000B3284" w:rsidRDefault="008C4076" w:rsidP="00FC6373">
            <w:pPr>
              <w:spacing w:line="240" w:lineRule="auto"/>
              <w:rPr>
                <w:rFonts w:ascii="宋体" w:cs="Times New Roman"/>
                <w:color w:val="000000"/>
                <w:sz w:val="18"/>
                <w:szCs w:val="18"/>
              </w:rPr>
            </w:pPr>
            <w:r w:rsidRPr="000B3284">
              <w:rPr>
                <w:rFonts w:ascii="宋体" w:hAnsi="宋体" w:cs="宋体"/>
                <w:color w:val="000000"/>
                <w:sz w:val="18"/>
                <w:szCs w:val="18"/>
              </w:rPr>
              <w:t>WS</w:t>
            </w:r>
            <w:r w:rsidR="004A0102">
              <w:rPr>
                <w:rFonts w:ascii="宋体" w:hAnsi="宋体" w:cs="宋体" w:hint="eastAsia"/>
                <w:color w:val="000000"/>
                <w:sz w:val="18"/>
                <w:szCs w:val="18"/>
              </w:rPr>
              <w:t>BH</w:t>
            </w:r>
          </w:p>
        </w:tc>
        <w:tc>
          <w:tcPr>
            <w:tcW w:w="934" w:type="dxa"/>
            <w:tcBorders>
              <w:top w:val="single" w:sz="4" w:space="0" w:color="auto"/>
              <w:left w:val="nil"/>
              <w:bottom w:val="single" w:sz="4" w:space="0" w:color="auto"/>
              <w:right w:val="single" w:sz="4" w:space="0" w:color="auto"/>
            </w:tcBorders>
            <w:vAlign w:val="center"/>
          </w:tcPr>
          <w:p w:rsidR="008C4076" w:rsidRPr="000B3284" w:rsidRDefault="008C4076" w:rsidP="00FC6373">
            <w:pPr>
              <w:spacing w:line="240" w:lineRule="auto"/>
              <w:rPr>
                <w:rFonts w:ascii="宋体" w:cs="Times New Roman"/>
                <w:color w:val="000000"/>
                <w:sz w:val="18"/>
                <w:szCs w:val="18"/>
              </w:rPr>
            </w:pPr>
            <w:r w:rsidRPr="000B3284">
              <w:rPr>
                <w:rFonts w:cs="宋体" w:hint="eastAsia"/>
                <w:color w:val="000000"/>
                <w:sz w:val="18"/>
                <w:szCs w:val="18"/>
              </w:rPr>
              <w:t>非空</w:t>
            </w:r>
          </w:p>
        </w:tc>
      </w:tr>
      <w:tr w:rsidR="008F51F9" w:rsidTr="00FC6373">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F51F9" w:rsidRPr="00F05ABF" w:rsidRDefault="008F51F9" w:rsidP="00FC6373">
            <w:pPr>
              <w:spacing w:line="240" w:lineRule="auto"/>
              <w:rPr>
                <w:rFonts w:ascii="宋体" w:hAnsi="宋体"/>
                <w:color w:val="000000" w:themeColor="text1"/>
                <w:sz w:val="18"/>
                <w:szCs w:val="18"/>
              </w:rPr>
            </w:pPr>
            <w:r w:rsidRPr="00F05ABF">
              <w:rPr>
                <w:rFonts w:ascii="宋体" w:hAnsi="宋体" w:hint="eastAsia"/>
                <w:color w:val="000000" w:themeColor="text1"/>
                <w:sz w:val="18"/>
                <w:szCs w:val="18"/>
              </w:rPr>
              <w:t>2</w:t>
            </w:r>
          </w:p>
        </w:tc>
        <w:tc>
          <w:tcPr>
            <w:tcW w:w="2409" w:type="dxa"/>
            <w:tcBorders>
              <w:top w:val="single" w:sz="4" w:space="0" w:color="auto"/>
              <w:left w:val="nil"/>
              <w:bottom w:val="single" w:sz="4" w:space="0" w:color="auto"/>
              <w:right w:val="single" w:sz="4" w:space="0" w:color="auto"/>
            </w:tcBorders>
            <w:vAlign w:val="center"/>
          </w:tcPr>
          <w:p w:rsidR="008F51F9" w:rsidRPr="00F05ABF" w:rsidRDefault="008F51F9" w:rsidP="00FC6373">
            <w:pPr>
              <w:spacing w:line="240" w:lineRule="auto"/>
              <w:rPr>
                <w:rFonts w:cs="宋体"/>
                <w:color w:val="000000" w:themeColor="text1"/>
                <w:sz w:val="18"/>
                <w:szCs w:val="18"/>
              </w:rPr>
            </w:pPr>
            <w:r w:rsidRPr="00F05ABF">
              <w:rPr>
                <w:rFonts w:cs="宋体" w:hint="eastAsia"/>
                <w:color w:val="000000" w:themeColor="text1"/>
                <w:sz w:val="18"/>
                <w:szCs w:val="18"/>
              </w:rPr>
              <w:t>附件</w:t>
            </w:r>
          </w:p>
        </w:tc>
        <w:tc>
          <w:tcPr>
            <w:tcW w:w="1843" w:type="dxa"/>
            <w:tcBorders>
              <w:top w:val="single" w:sz="4" w:space="0" w:color="auto"/>
              <w:left w:val="nil"/>
              <w:bottom w:val="single" w:sz="4" w:space="0" w:color="auto"/>
              <w:right w:val="single" w:sz="4" w:space="0" w:color="auto"/>
            </w:tcBorders>
            <w:vAlign w:val="center"/>
          </w:tcPr>
          <w:p w:rsidR="008F51F9" w:rsidRPr="00F05ABF" w:rsidRDefault="008F51F9" w:rsidP="00FC6373">
            <w:pPr>
              <w:spacing w:line="240" w:lineRule="auto"/>
              <w:rPr>
                <w:rFonts w:ascii="宋体" w:hAnsi="宋体" w:cs="宋体"/>
                <w:color w:val="000000" w:themeColor="text1"/>
                <w:sz w:val="18"/>
                <w:szCs w:val="18"/>
              </w:rPr>
            </w:pPr>
          </w:p>
        </w:tc>
        <w:tc>
          <w:tcPr>
            <w:tcW w:w="1701" w:type="dxa"/>
            <w:tcBorders>
              <w:top w:val="single" w:sz="4" w:space="0" w:color="auto"/>
              <w:left w:val="nil"/>
              <w:bottom w:val="single" w:sz="4" w:space="0" w:color="auto"/>
              <w:right w:val="single" w:sz="4" w:space="0" w:color="auto"/>
            </w:tcBorders>
            <w:vAlign w:val="center"/>
          </w:tcPr>
          <w:p w:rsidR="008F51F9" w:rsidRPr="00F05ABF" w:rsidRDefault="00AF6B9C" w:rsidP="00FC6373">
            <w:pPr>
              <w:spacing w:line="240" w:lineRule="auto"/>
              <w:rPr>
                <w:rFonts w:ascii="宋体" w:hAnsi="宋体" w:cs="宋体"/>
                <w:color w:val="000000" w:themeColor="text1"/>
                <w:sz w:val="18"/>
                <w:szCs w:val="18"/>
              </w:rPr>
            </w:pPr>
            <w:r w:rsidRPr="00F05ABF">
              <w:rPr>
                <w:rFonts w:ascii="宋体" w:hAnsi="宋体" w:cs="宋体" w:hint="eastAsia"/>
                <w:color w:val="000000" w:themeColor="text1"/>
                <w:sz w:val="18"/>
                <w:szCs w:val="18"/>
              </w:rPr>
              <w:t>DQ01284</w:t>
            </w:r>
          </w:p>
        </w:tc>
        <w:tc>
          <w:tcPr>
            <w:tcW w:w="1559" w:type="dxa"/>
            <w:tcBorders>
              <w:top w:val="single" w:sz="4" w:space="0" w:color="auto"/>
              <w:left w:val="nil"/>
              <w:bottom w:val="single" w:sz="4" w:space="0" w:color="auto"/>
              <w:right w:val="single" w:sz="4" w:space="0" w:color="auto"/>
            </w:tcBorders>
            <w:vAlign w:val="center"/>
          </w:tcPr>
          <w:p w:rsidR="008F51F9" w:rsidRPr="00F05ABF" w:rsidRDefault="001A167C" w:rsidP="00FC6373">
            <w:pPr>
              <w:spacing w:line="240" w:lineRule="auto"/>
              <w:rPr>
                <w:rFonts w:ascii="宋体" w:hAnsi="宋体" w:cs="宋体"/>
                <w:color w:val="000000" w:themeColor="text1"/>
                <w:sz w:val="18"/>
                <w:szCs w:val="18"/>
              </w:rPr>
            </w:pPr>
            <w:r>
              <w:rPr>
                <w:rFonts w:ascii="宋体" w:hAnsi="宋体" w:cs="宋体"/>
                <w:color w:val="000000" w:themeColor="text1"/>
                <w:sz w:val="18"/>
                <w:szCs w:val="18"/>
              </w:rPr>
              <w:t>FJ</w:t>
            </w:r>
          </w:p>
        </w:tc>
        <w:tc>
          <w:tcPr>
            <w:tcW w:w="934" w:type="dxa"/>
            <w:tcBorders>
              <w:top w:val="single" w:sz="4" w:space="0" w:color="auto"/>
              <w:left w:val="nil"/>
              <w:bottom w:val="single" w:sz="4" w:space="0" w:color="auto"/>
              <w:right w:val="single" w:sz="4" w:space="0" w:color="auto"/>
            </w:tcBorders>
            <w:vAlign w:val="center"/>
          </w:tcPr>
          <w:p w:rsidR="008F51F9" w:rsidRPr="00F05ABF" w:rsidRDefault="008F51F9" w:rsidP="00FC6373">
            <w:pPr>
              <w:spacing w:line="240" w:lineRule="auto"/>
              <w:rPr>
                <w:rFonts w:cs="宋体"/>
                <w:color w:val="000000" w:themeColor="text1"/>
                <w:sz w:val="18"/>
                <w:szCs w:val="18"/>
              </w:rPr>
            </w:pPr>
          </w:p>
        </w:tc>
      </w:tr>
      <w:tr w:rsidR="004A0102" w:rsidTr="00FC6373">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4A0102" w:rsidRPr="00F05ABF" w:rsidRDefault="004A0102" w:rsidP="00FC6373">
            <w:pPr>
              <w:spacing w:line="240" w:lineRule="auto"/>
              <w:rPr>
                <w:rFonts w:ascii="宋体" w:hAnsi="宋体"/>
                <w:color w:val="000000" w:themeColor="text1"/>
                <w:sz w:val="18"/>
                <w:szCs w:val="18"/>
              </w:rPr>
            </w:pPr>
            <w:r w:rsidRPr="00F05ABF">
              <w:rPr>
                <w:rFonts w:ascii="宋体" w:hAnsi="宋体" w:hint="eastAsia"/>
                <w:color w:val="000000" w:themeColor="text1"/>
                <w:sz w:val="18"/>
                <w:szCs w:val="18"/>
              </w:rPr>
              <w:t>2</w:t>
            </w:r>
            <w:r w:rsidR="00F05ABF" w:rsidRPr="00F05ABF">
              <w:rPr>
                <w:rFonts w:ascii="宋体" w:hAnsi="宋体" w:hint="eastAsia"/>
                <w:color w:val="000000" w:themeColor="text1"/>
                <w:sz w:val="18"/>
                <w:szCs w:val="18"/>
              </w:rPr>
              <w:t>.1</w:t>
            </w:r>
          </w:p>
        </w:tc>
        <w:tc>
          <w:tcPr>
            <w:tcW w:w="2409" w:type="dxa"/>
            <w:tcBorders>
              <w:top w:val="single" w:sz="4" w:space="0" w:color="auto"/>
              <w:left w:val="nil"/>
              <w:bottom w:val="single" w:sz="4" w:space="0" w:color="auto"/>
              <w:right w:val="single" w:sz="4" w:space="0" w:color="auto"/>
            </w:tcBorders>
            <w:vAlign w:val="center"/>
          </w:tcPr>
          <w:p w:rsidR="004A0102" w:rsidRPr="00F05ABF" w:rsidRDefault="004A0102" w:rsidP="00FC6373">
            <w:pPr>
              <w:spacing w:line="240" w:lineRule="auto"/>
              <w:ind w:firstLineChars="100" w:firstLine="180"/>
              <w:rPr>
                <w:rFonts w:cs="宋体"/>
                <w:color w:val="000000" w:themeColor="text1"/>
                <w:sz w:val="18"/>
                <w:szCs w:val="18"/>
              </w:rPr>
            </w:pPr>
            <w:r w:rsidRPr="00F05ABF">
              <w:rPr>
                <w:rFonts w:cs="宋体" w:hint="eastAsia"/>
                <w:color w:val="000000" w:themeColor="text1"/>
                <w:sz w:val="18"/>
                <w:szCs w:val="18"/>
              </w:rPr>
              <w:t>电子文件名称</w:t>
            </w:r>
          </w:p>
        </w:tc>
        <w:tc>
          <w:tcPr>
            <w:tcW w:w="1843" w:type="dxa"/>
            <w:tcBorders>
              <w:top w:val="single" w:sz="4" w:space="0" w:color="auto"/>
              <w:left w:val="nil"/>
              <w:bottom w:val="single" w:sz="4" w:space="0" w:color="auto"/>
              <w:right w:val="single" w:sz="4" w:space="0" w:color="auto"/>
            </w:tcBorders>
            <w:vAlign w:val="center"/>
          </w:tcPr>
          <w:p w:rsidR="004A0102" w:rsidRPr="00F05ABF" w:rsidRDefault="004A0102" w:rsidP="00FC6373">
            <w:pPr>
              <w:spacing w:line="240" w:lineRule="auto"/>
              <w:rPr>
                <w:rFonts w:ascii="宋体" w:hAnsi="宋体" w:cs="宋体"/>
                <w:color w:val="000000" w:themeColor="text1"/>
                <w:sz w:val="18"/>
                <w:szCs w:val="18"/>
              </w:rPr>
            </w:pPr>
            <w:r w:rsidRPr="00F05ABF">
              <w:rPr>
                <w:rFonts w:ascii="宋体" w:hAnsi="宋体" w:cs="宋体"/>
                <w:color w:val="000000" w:themeColor="text1"/>
                <w:sz w:val="18"/>
                <w:szCs w:val="18"/>
              </w:rPr>
              <w:t>DE01070</w:t>
            </w:r>
            <w:r w:rsidRPr="00F05ABF">
              <w:rPr>
                <w:rFonts w:ascii="宋体" w:hAnsi="宋体" w:cs="宋体" w:hint="eastAsia"/>
                <w:color w:val="000000" w:themeColor="text1"/>
                <w:sz w:val="18"/>
                <w:szCs w:val="18"/>
              </w:rPr>
              <w:t xml:space="preserve"> </w:t>
            </w:r>
          </w:p>
        </w:tc>
        <w:tc>
          <w:tcPr>
            <w:tcW w:w="1701" w:type="dxa"/>
            <w:tcBorders>
              <w:top w:val="single" w:sz="4" w:space="0" w:color="auto"/>
              <w:left w:val="nil"/>
              <w:bottom w:val="single" w:sz="4" w:space="0" w:color="auto"/>
              <w:right w:val="single" w:sz="4" w:space="0" w:color="auto"/>
            </w:tcBorders>
            <w:vAlign w:val="center"/>
          </w:tcPr>
          <w:p w:rsidR="004A0102" w:rsidRPr="00F05ABF" w:rsidRDefault="004A0102" w:rsidP="00FC6373">
            <w:pPr>
              <w:spacing w:line="240" w:lineRule="auto"/>
              <w:rPr>
                <w:rFonts w:ascii="宋体" w:hAnsi="宋体" w:cs="宋体"/>
                <w:color w:val="000000" w:themeColor="text1"/>
                <w:sz w:val="18"/>
                <w:szCs w:val="18"/>
              </w:rPr>
            </w:pPr>
          </w:p>
        </w:tc>
        <w:tc>
          <w:tcPr>
            <w:tcW w:w="1559" w:type="dxa"/>
            <w:tcBorders>
              <w:top w:val="single" w:sz="4" w:space="0" w:color="auto"/>
              <w:left w:val="nil"/>
              <w:bottom w:val="single" w:sz="4" w:space="0" w:color="auto"/>
              <w:right w:val="single" w:sz="4" w:space="0" w:color="auto"/>
            </w:tcBorders>
            <w:vAlign w:val="center"/>
          </w:tcPr>
          <w:p w:rsidR="004A0102" w:rsidRPr="00F05ABF" w:rsidRDefault="004A0102" w:rsidP="00FC6373">
            <w:pPr>
              <w:spacing w:line="240" w:lineRule="auto"/>
              <w:rPr>
                <w:rFonts w:ascii="宋体" w:hAnsi="宋体" w:cs="宋体"/>
                <w:color w:val="000000" w:themeColor="text1"/>
                <w:sz w:val="18"/>
                <w:szCs w:val="18"/>
              </w:rPr>
            </w:pPr>
            <w:r w:rsidRPr="00F05ABF">
              <w:rPr>
                <w:rFonts w:ascii="宋体" w:hAnsi="宋体" w:cs="宋体" w:hint="eastAsia"/>
                <w:color w:val="000000" w:themeColor="text1"/>
                <w:sz w:val="18"/>
                <w:szCs w:val="18"/>
              </w:rPr>
              <w:t>FJ_</w:t>
            </w:r>
            <w:r w:rsidRPr="00F05ABF">
              <w:rPr>
                <w:rFonts w:ascii="宋体" w:hAnsi="宋体" w:cs="宋体"/>
                <w:color w:val="000000" w:themeColor="text1"/>
                <w:sz w:val="18"/>
                <w:szCs w:val="18"/>
              </w:rPr>
              <w:t>DZWJMC</w:t>
            </w:r>
          </w:p>
        </w:tc>
        <w:tc>
          <w:tcPr>
            <w:tcW w:w="934" w:type="dxa"/>
            <w:tcBorders>
              <w:top w:val="single" w:sz="4" w:space="0" w:color="auto"/>
              <w:left w:val="nil"/>
              <w:bottom w:val="single" w:sz="4" w:space="0" w:color="auto"/>
              <w:right w:val="single" w:sz="4" w:space="0" w:color="auto"/>
            </w:tcBorders>
            <w:vAlign w:val="center"/>
          </w:tcPr>
          <w:p w:rsidR="004A0102" w:rsidRPr="00F05ABF" w:rsidRDefault="004A0102" w:rsidP="00FC6373">
            <w:pPr>
              <w:spacing w:line="240" w:lineRule="auto"/>
              <w:rPr>
                <w:rFonts w:cs="宋体"/>
                <w:color w:val="000000" w:themeColor="text1"/>
                <w:sz w:val="18"/>
                <w:szCs w:val="18"/>
              </w:rPr>
            </w:pPr>
            <w:r w:rsidRPr="00F05ABF">
              <w:rPr>
                <w:rFonts w:cs="宋体" w:hint="eastAsia"/>
                <w:color w:val="000000" w:themeColor="text1"/>
                <w:sz w:val="18"/>
                <w:szCs w:val="18"/>
              </w:rPr>
              <w:t>非空</w:t>
            </w:r>
          </w:p>
        </w:tc>
      </w:tr>
      <w:tr w:rsidR="004A0102" w:rsidTr="00FC6373">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4A0102" w:rsidRPr="00F05ABF" w:rsidRDefault="00F05ABF" w:rsidP="00FC6373">
            <w:pPr>
              <w:spacing w:line="240" w:lineRule="auto"/>
              <w:rPr>
                <w:rFonts w:ascii="宋体" w:hAnsi="宋体" w:cs="Times New Roman"/>
                <w:color w:val="000000" w:themeColor="text1"/>
                <w:sz w:val="18"/>
                <w:szCs w:val="18"/>
              </w:rPr>
            </w:pPr>
            <w:r w:rsidRPr="00F05ABF">
              <w:rPr>
                <w:rFonts w:ascii="宋体" w:hAnsi="宋体" w:hint="eastAsia"/>
                <w:color w:val="000000" w:themeColor="text1"/>
                <w:sz w:val="18"/>
                <w:szCs w:val="18"/>
              </w:rPr>
              <w:t>2.2</w:t>
            </w:r>
          </w:p>
        </w:tc>
        <w:tc>
          <w:tcPr>
            <w:tcW w:w="2409" w:type="dxa"/>
            <w:tcBorders>
              <w:top w:val="single" w:sz="4" w:space="0" w:color="auto"/>
              <w:left w:val="nil"/>
              <w:bottom w:val="single" w:sz="4" w:space="0" w:color="auto"/>
              <w:right w:val="single" w:sz="4" w:space="0" w:color="auto"/>
            </w:tcBorders>
            <w:vAlign w:val="center"/>
          </w:tcPr>
          <w:p w:rsidR="004A0102" w:rsidRPr="00F05ABF" w:rsidRDefault="004A0102" w:rsidP="00FC6373">
            <w:pPr>
              <w:spacing w:line="240" w:lineRule="auto"/>
              <w:ind w:firstLineChars="100" w:firstLine="180"/>
              <w:rPr>
                <w:rFonts w:ascii="宋体" w:cs="Times New Roman"/>
                <w:color w:val="000000" w:themeColor="text1"/>
                <w:sz w:val="18"/>
                <w:szCs w:val="18"/>
              </w:rPr>
            </w:pPr>
            <w:r w:rsidRPr="00F05ABF">
              <w:rPr>
                <w:rFonts w:cs="宋体" w:hint="eastAsia"/>
                <w:color w:val="000000" w:themeColor="text1"/>
                <w:sz w:val="18"/>
                <w:szCs w:val="18"/>
              </w:rPr>
              <w:t>电子文件内容</w:t>
            </w:r>
          </w:p>
        </w:tc>
        <w:tc>
          <w:tcPr>
            <w:tcW w:w="1843" w:type="dxa"/>
            <w:tcBorders>
              <w:top w:val="single" w:sz="4" w:space="0" w:color="auto"/>
              <w:left w:val="nil"/>
              <w:bottom w:val="single" w:sz="4" w:space="0" w:color="auto"/>
              <w:right w:val="single" w:sz="4" w:space="0" w:color="auto"/>
            </w:tcBorders>
            <w:vAlign w:val="center"/>
          </w:tcPr>
          <w:p w:rsidR="004A0102" w:rsidRPr="00F05ABF" w:rsidDel="00013F94" w:rsidRDefault="004A0102" w:rsidP="00FC6373">
            <w:pPr>
              <w:spacing w:line="240" w:lineRule="auto"/>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DE01076</w:t>
            </w:r>
          </w:p>
        </w:tc>
        <w:tc>
          <w:tcPr>
            <w:tcW w:w="1701" w:type="dxa"/>
            <w:tcBorders>
              <w:top w:val="single" w:sz="4" w:space="0" w:color="auto"/>
              <w:left w:val="nil"/>
              <w:bottom w:val="single" w:sz="4" w:space="0" w:color="auto"/>
              <w:right w:val="single" w:sz="4" w:space="0" w:color="auto"/>
            </w:tcBorders>
            <w:vAlign w:val="center"/>
          </w:tcPr>
          <w:p w:rsidR="004A0102" w:rsidRPr="00F05ABF" w:rsidRDefault="004A0102" w:rsidP="00FC6373">
            <w:pPr>
              <w:spacing w:line="240" w:lineRule="auto"/>
              <w:rPr>
                <w:rFonts w:ascii="宋体" w:cs="Times New Roman"/>
                <w:color w:val="000000" w:themeColor="text1"/>
                <w:sz w:val="18"/>
                <w:szCs w:val="18"/>
              </w:rPr>
            </w:pPr>
          </w:p>
        </w:tc>
        <w:tc>
          <w:tcPr>
            <w:tcW w:w="1559" w:type="dxa"/>
            <w:tcBorders>
              <w:top w:val="single" w:sz="4" w:space="0" w:color="auto"/>
              <w:left w:val="nil"/>
              <w:bottom w:val="single" w:sz="4" w:space="0" w:color="auto"/>
              <w:right w:val="single" w:sz="4" w:space="0" w:color="auto"/>
            </w:tcBorders>
            <w:vAlign w:val="center"/>
          </w:tcPr>
          <w:p w:rsidR="004A0102" w:rsidRPr="00F05ABF" w:rsidRDefault="004A0102" w:rsidP="00FC6373">
            <w:pPr>
              <w:spacing w:line="240" w:lineRule="auto"/>
              <w:rPr>
                <w:rFonts w:ascii="宋体" w:hAnsi="宋体" w:cs="宋体"/>
                <w:color w:val="000000" w:themeColor="text1"/>
                <w:sz w:val="18"/>
                <w:szCs w:val="18"/>
              </w:rPr>
            </w:pPr>
            <w:r w:rsidRPr="00F05ABF">
              <w:rPr>
                <w:rFonts w:ascii="宋体" w:hAnsi="宋体" w:cs="宋体" w:hint="eastAsia"/>
                <w:color w:val="000000" w:themeColor="text1"/>
                <w:sz w:val="18"/>
                <w:szCs w:val="18"/>
              </w:rPr>
              <w:t>FJ_DZWJNR</w:t>
            </w:r>
          </w:p>
        </w:tc>
        <w:tc>
          <w:tcPr>
            <w:tcW w:w="934" w:type="dxa"/>
            <w:tcBorders>
              <w:top w:val="single" w:sz="4" w:space="0" w:color="auto"/>
              <w:left w:val="nil"/>
              <w:bottom w:val="single" w:sz="4" w:space="0" w:color="auto"/>
              <w:right w:val="single" w:sz="4" w:space="0" w:color="auto"/>
            </w:tcBorders>
            <w:vAlign w:val="center"/>
          </w:tcPr>
          <w:p w:rsidR="004A0102" w:rsidRPr="00F05ABF" w:rsidRDefault="004A0102" w:rsidP="00FC6373">
            <w:pPr>
              <w:spacing w:line="240" w:lineRule="auto"/>
              <w:rPr>
                <w:rFonts w:ascii="宋体" w:cs="Times New Roman"/>
                <w:color w:val="000000" w:themeColor="text1"/>
                <w:sz w:val="18"/>
                <w:szCs w:val="18"/>
              </w:rPr>
            </w:pPr>
            <w:r w:rsidRPr="00F05ABF">
              <w:rPr>
                <w:rFonts w:cs="宋体" w:hint="eastAsia"/>
                <w:color w:val="000000" w:themeColor="text1"/>
                <w:sz w:val="18"/>
                <w:szCs w:val="18"/>
              </w:rPr>
              <w:t>非空</w:t>
            </w:r>
          </w:p>
        </w:tc>
      </w:tr>
      <w:tr w:rsidR="008C4076" w:rsidTr="00FC6373">
        <w:trPr>
          <w:trHeight w:val="399"/>
        </w:trPr>
        <w:tc>
          <w:tcPr>
            <w:tcW w:w="640" w:type="dxa"/>
            <w:tcBorders>
              <w:top w:val="single" w:sz="4" w:space="0" w:color="auto"/>
              <w:left w:val="single" w:sz="4" w:space="0" w:color="auto"/>
              <w:bottom w:val="single" w:sz="4" w:space="0" w:color="auto"/>
              <w:right w:val="single" w:sz="4" w:space="0" w:color="auto"/>
            </w:tcBorders>
            <w:vAlign w:val="center"/>
          </w:tcPr>
          <w:p w:rsidR="008C4076" w:rsidRPr="00F05ABF" w:rsidRDefault="00F05ABF" w:rsidP="00FC6373">
            <w:pPr>
              <w:spacing w:line="240" w:lineRule="auto"/>
              <w:rPr>
                <w:rFonts w:ascii="宋体" w:hAnsi="宋体" w:cs="宋体"/>
                <w:color w:val="000000" w:themeColor="text1"/>
                <w:sz w:val="18"/>
                <w:szCs w:val="18"/>
              </w:rPr>
            </w:pPr>
            <w:r w:rsidRPr="00F05ABF">
              <w:rPr>
                <w:rFonts w:ascii="宋体" w:hAnsi="宋体" w:cs="宋体" w:hint="eastAsia"/>
                <w:color w:val="000000" w:themeColor="text1"/>
                <w:sz w:val="18"/>
                <w:szCs w:val="18"/>
              </w:rPr>
              <w:t>3</w:t>
            </w:r>
          </w:p>
        </w:tc>
        <w:tc>
          <w:tcPr>
            <w:tcW w:w="2409" w:type="dxa"/>
            <w:tcBorders>
              <w:top w:val="single" w:sz="4" w:space="0" w:color="auto"/>
              <w:left w:val="nil"/>
              <w:bottom w:val="single" w:sz="4" w:space="0" w:color="auto"/>
              <w:right w:val="single" w:sz="4" w:space="0" w:color="auto"/>
            </w:tcBorders>
            <w:vAlign w:val="center"/>
          </w:tcPr>
          <w:p w:rsidR="008C4076" w:rsidRPr="00F05ABF" w:rsidRDefault="008C4076" w:rsidP="00FC6373">
            <w:pPr>
              <w:widowControl/>
              <w:spacing w:line="240" w:lineRule="auto"/>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登记时间</w:t>
            </w:r>
          </w:p>
        </w:tc>
        <w:tc>
          <w:tcPr>
            <w:tcW w:w="1843" w:type="dxa"/>
            <w:tcBorders>
              <w:top w:val="single" w:sz="4" w:space="0" w:color="auto"/>
              <w:left w:val="nil"/>
              <w:bottom w:val="single" w:sz="4" w:space="0" w:color="auto"/>
              <w:right w:val="single" w:sz="4" w:space="0" w:color="auto"/>
            </w:tcBorders>
            <w:vAlign w:val="center"/>
          </w:tcPr>
          <w:p w:rsidR="008C4076" w:rsidRPr="00F05ABF" w:rsidRDefault="008C4076" w:rsidP="00FC6373">
            <w:pPr>
              <w:widowControl/>
              <w:spacing w:line="240" w:lineRule="auto"/>
              <w:rPr>
                <w:rFonts w:ascii="宋体" w:hAnsi="宋体" w:cs="宋体"/>
                <w:iCs/>
                <w:color w:val="000000" w:themeColor="text1"/>
                <w:kern w:val="0"/>
                <w:sz w:val="18"/>
                <w:szCs w:val="18"/>
              </w:rPr>
            </w:pPr>
            <w:r w:rsidRPr="00F05ABF">
              <w:rPr>
                <w:rFonts w:ascii="宋体" w:hAnsi="宋体" w:cs="宋体" w:hint="eastAsia"/>
                <w:iCs/>
                <w:color w:val="000000" w:themeColor="text1"/>
                <w:kern w:val="0"/>
                <w:sz w:val="18"/>
                <w:szCs w:val="18"/>
              </w:rPr>
              <w:t>DE00524</w:t>
            </w:r>
          </w:p>
        </w:tc>
        <w:tc>
          <w:tcPr>
            <w:tcW w:w="1701" w:type="dxa"/>
            <w:tcBorders>
              <w:top w:val="single" w:sz="4" w:space="0" w:color="auto"/>
              <w:left w:val="nil"/>
              <w:bottom w:val="single" w:sz="4" w:space="0" w:color="auto"/>
              <w:right w:val="single" w:sz="4" w:space="0" w:color="auto"/>
            </w:tcBorders>
            <w:vAlign w:val="center"/>
          </w:tcPr>
          <w:p w:rsidR="008C4076" w:rsidRPr="00F05ABF" w:rsidRDefault="008C4076" w:rsidP="00FC6373">
            <w:pPr>
              <w:widowControl/>
              <w:spacing w:line="240" w:lineRule="auto"/>
              <w:rPr>
                <w:rFonts w:ascii="宋体" w:hAnsi="宋体" w:cs="宋体"/>
                <w:color w:val="000000" w:themeColor="text1"/>
                <w:kern w:val="0"/>
                <w:sz w:val="18"/>
                <w:szCs w:val="18"/>
              </w:rPr>
            </w:pPr>
          </w:p>
        </w:tc>
        <w:tc>
          <w:tcPr>
            <w:tcW w:w="1559" w:type="dxa"/>
            <w:tcBorders>
              <w:top w:val="single" w:sz="4" w:space="0" w:color="auto"/>
              <w:left w:val="nil"/>
              <w:bottom w:val="single" w:sz="4" w:space="0" w:color="auto"/>
              <w:right w:val="single" w:sz="4" w:space="0" w:color="auto"/>
            </w:tcBorders>
            <w:vAlign w:val="center"/>
          </w:tcPr>
          <w:p w:rsidR="008C4076" w:rsidRPr="00F05ABF" w:rsidRDefault="008C4076" w:rsidP="00FC6373">
            <w:pPr>
              <w:widowControl/>
              <w:spacing w:line="240" w:lineRule="auto"/>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DJSJ</w:t>
            </w:r>
          </w:p>
        </w:tc>
        <w:tc>
          <w:tcPr>
            <w:tcW w:w="934" w:type="dxa"/>
            <w:tcBorders>
              <w:top w:val="single" w:sz="4" w:space="0" w:color="auto"/>
              <w:left w:val="nil"/>
              <w:bottom w:val="single" w:sz="4" w:space="0" w:color="auto"/>
              <w:right w:val="single" w:sz="4" w:space="0" w:color="auto"/>
            </w:tcBorders>
            <w:vAlign w:val="center"/>
          </w:tcPr>
          <w:p w:rsidR="008C4076" w:rsidRPr="00F05ABF" w:rsidRDefault="008C4076" w:rsidP="00FC6373">
            <w:pPr>
              <w:widowControl/>
              <w:spacing w:line="240" w:lineRule="auto"/>
              <w:rPr>
                <w:rFonts w:ascii="宋体" w:hAnsi="宋体" w:cs="宋体"/>
                <w:color w:val="000000" w:themeColor="text1"/>
                <w:kern w:val="0"/>
                <w:sz w:val="18"/>
                <w:szCs w:val="18"/>
              </w:rPr>
            </w:pPr>
            <w:r w:rsidRPr="00F05ABF">
              <w:rPr>
                <w:rFonts w:ascii="宋体" w:hAnsi="宋体" w:cs="宋体" w:hint="eastAsia"/>
                <w:color w:val="000000" w:themeColor="text1"/>
                <w:kern w:val="0"/>
                <w:sz w:val="18"/>
                <w:szCs w:val="18"/>
              </w:rPr>
              <w:t>非空</w:t>
            </w:r>
          </w:p>
        </w:tc>
      </w:tr>
    </w:tbl>
    <w:p w:rsidR="008C4076" w:rsidRDefault="008C4076" w:rsidP="008C4076">
      <w:pPr>
        <w:rPr>
          <w:rFonts w:ascii="黑体" w:eastAsia="黑体" w:hAnsi="黑体" w:cs="Times New Roman"/>
          <w:color w:val="000000" w:themeColor="text1"/>
        </w:rPr>
      </w:pPr>
    </w:p>
    <w:p w:rsidR="008C4076" w:rsidRDefault="008C4076" w:rsidP="008C4076">
      <w:pPr>
        <w:jc w:val="center"/>
        <w:rPr>
          <w:rFonts w:ascii="黑体" w:eastAsia="黑体" w:hAnsi="黑体" w:cs="黑体"/>
          <w:color w:val="000000" w:themeColor="text1"/>
        </w:rPr>
      </w:pPr>
      <w:r>
        <w:rPr>
          <w:rFonts w:ascii="黑体" w:eastAsia="黑体" w:hAnsi="黑体" w:cs="黑体" w:hint="eastAsia"/>
          <w:color w:val="000000" w:themeColor="text1"/>
        </w:rPr>
        <w:lastRenderedPageBreak/>
        <w:t>附录</w:t>
      </w:r>
      <w:r>
        <w:rPr>
          <w:rFonts w:ascii="黑体" w:eastAsia="黑体" w:hAnsi="黑体" w:cs="黑体"/>
          <w:color w:val="000000" w:themeColor="text1"/>
        </w:rPr>
        <w:t>A</w:t>
      </w:r>
    </w:p>
    <w:p w:rsidR="008C4076" w:rsidRDefault="008C4076" w:rsidP="008C4076">
      <w:pPr>
        <w:jc w:val="center"/>
        <w:rPr>
          <w:rFonts w:ascii="黑体" w:eastAsia="黑体" w:hAnsi="黑体" w:cs="Times New Roman"/>
          <w:color w:val="000000" w:themeColor="text1"/>
        </w:rPr>
      </w:pPr>
      <w:r>
        <w:rPr>
          <w:rFonts w:ascii="黑体" w:eastAsia="黑体" w:hAnsi="黑体" w:cs="黑体" w:hint="eastAsia"/>
          <w:color w:val="000000" w:themeColor="text1"/>
        </w:rPr>
        <w:t>（资料性附录）</w:t>
      </w:r>
    </w:p>
    <w:p w:rsidR="008C4076" w:rsidRDefault="008C4076" w:rsidP="008C4076">
      <w:pPr>
        <w:jc w:val="center"/>
        <w:rPr>
          <w:rFonts w:ascii="黑体" w:eastAsia="黑体" w:hAnsi="黑体" w:cs="黑体"/>
          <w:color w:val="000000" w:themeColor="text1"/>
        </w:rPr>
      </w:pPr>
      <w:r>
        <w:rPr>
          <w:rFonts w:ascii="黑体" w:eastAsia="黑体" w:hAnsi="黑体" w:cs="黑体" w:hint="eastAsia"/>
          <w:color w:val="000000" w:themeColor="text1"/>
        </w:rPr>
        <w:t>数据元列表</w:t>
      </w:r>
    </w:p>
    <w:p w:rsidR="008C4076" w:rsidRDefault="008C4076" w:rsidP="008C4076">
      <w:pPr>
        <w:jc w:val="left"/>
        <w:rPr>
          <w:rFonts w:ascii="宋体" w:hAnsi="宋体" w:cs="Times New Roman"/>
          <w:color w:val="000000" w:themeColor="text1"/>
        </w:rPr>
      </w:pPr>
      <w:r>
        <w:rPr>
          <w:rFonts w:ascii="宋体" w:hAnsi="宋体" w:cs="Times New Roman" w:hint="eastAsia"/>
          <w:color w:val="000000" w:themeColor="text1"/>
        </w:rPr>
        <w:t>本标准使用的公安数据元列表如表A.1所示。</w:t>
      </w:r>
    </w:p>
    <w:p w:rsidR="008C4076" w:rsidRDefault="008C4076" w:rsidP="008C4076">
      <w:pPr>
        <w:jc w:val="center"/>
        <w:rPr>
          <w:rFonts w:ascii="黑体" w:eastAsia="黑体" w:hAnsi="黑体" w:cs="宋体"/>
          <w:color w:val="000000" w:themeColor="text1"/>
          <w:kern w:val="0"/>
        </w:rPr>
      </w:pPr>
      <w:r>
        <w:rPr>
          <w:rFonts w:ascii="黑体" w:eastAsia="黑体" w:hAnsi="黑体" w:cs="宋体" w:hint="eastAsia"/>
          <w:color w:val="000000" w:themeColor="text1"/>
          <w:kern w:val="0"/>
        </w:rPr>
        <w:t>表A.1数据元列表</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701"/>
        <w:gridCol w:w="1134"/>
        <w:gridCol w:w="993"/>
        <w:gridCol w:w="1701"/>
        <w:gridCol w:w="2409"/>
      </w:tblGrid>
      <w:tr w:rsidR="00F82533"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Default="00F8253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序号</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Default="00F8253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名称</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Default="00F8253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内部标识符</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Default="00F8253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标识符</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Default="00F8253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表示格式</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Default="00F8253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值域/备注</w:t>
            </w:r>
          </w:p>
        </w:tc>
      </w:tr>
      <w:tr w:rsidR="00F82533"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姓名</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DE00002</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XM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c..50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F82533"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性别代码</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DE00007</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XBDM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采用GB/T 2261.1《个人基本信息分类与代码 第1部分：人的性别代码》</w:t>
            </w:r>
          </w:p>
        </w:tc>
      </w:tr>
      <w:tr w:rsidR="00F82533"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出生日期</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DE00008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CSRQ</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d8（YYYYMMDD)</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F82533"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民族代码</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DE00011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MZDM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采用GB/T 3304《中国各名族名称的罗马字母拼写法和代码》中的数字码</w:t>
            </w:r>
          </w:p>
        </w:tc>
      </w:tr>
      <w:tr w:rsidR="00F82533"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学历代码</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DE00013</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XLDM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82533" w:rsidRPr="00F82533" w:rsidRDefault="00F8253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采用GB/T 4658&lt;学历代码》</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6</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70AEE" w:rsidRDefault="00426E3B" w:rsidP="001178F5">
            <w:pPr>
              <w:widowControl/>
              <w:spacing w:line="240" w:lineRule="auto"/>
              <w:jc w:val="left"/>
              <w:rPr>
                <w:rFonts w:ascii="宋体" w:cs="Times New Roman"/>
                <w:color w:val="000000" w:themeColor="text1"/>
                <w:kern w:val="0"/>
                <w:sz w:val="18"/>
                <w:szCs w:val="18"/>
              </w:rPr>
            </w:pPr>
            <w:r w:rsidRPr="00F70AEE">
              <w:rPr>
                <w:rFonts w:ascii="宋体" w:hAnsi="宋体" w:cs="宋体" w:hint="eastAsia"/>
                <w:color w:val="000000" w:themeColor="text1"/>
                <w:kern w:val="0"/>
                <w:sz w:val="18"/>
                <w:szCs w:val="18"/>
              </w:rPr>
              <w:t>籍贯国家/地区代码</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70AEE" w:rsidRDefault="00426E3B" w:rsidP="001178F5">
            <w:pPr>
              <w:widowControl/>
              <w:spacing w:line="240" w:lineRule="auto"/>
              <w:jc w:val="left"/>
              <w:rPr>
                <w:rFonts w:ascii="宋体" w:cs="Times New Roman"/>
                <w:color w:val="000000" w:themeColor="text1"/>
                <w:kern w:val="0"/>
                <w:sz w:val="18"/>
                <w:szCs w:val="18"/>
              </w:rPr>
            </w:pPr>
            <w:r w:rsidRPr="00F70AEE">
              <w:rPr>
                <w:rFonts w:ascii="宋体" w:hAnsi="宋体" w:cs="宋体"/>
                <w:color w:val="000000" w:themeColor="text1"/>
                <w:kern w:val="0"/>
                <w:sz w:val="18"/>
                <w:szCs w:val="18"/>
              </w:rPr>
              <w:t>DE00015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JGGJ</w:t>
            </w:r>
            <w:r w:rsidRPr="00F82533">
              <w:rPr>
                <w:rFonts w:ascii="宋体" w:hAnsi="宋体" w:cs="宋体" w:hint="eastAsia"/>
                <w:color w:val="000000" w:themeColor="text1"/>
                <w:kern w:val="0"/>
                <w:sz w:val="18"/>
                <w:szCs w:val="18"/>
              </w:rPr>
              <w:t>DQDM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c3</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采用GB/T 2659《全国各国和地区名称代码》中的3位字母代码</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7</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相片</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DE00028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XP</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bn(JPEG)</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8</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公安机关机构代码</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DE00060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GAJGJGDM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c12</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 380《全国公安机关机构代码编码规则》统一编码的代码</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9</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DE00065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DWMC</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c..100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10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地址名称</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DE00075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DZMC</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c..100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11</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日期</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DE00101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RQ</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d8（YYYYMMDD)</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12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固定电话</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DE00214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GDDH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c..18</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13</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移动电话</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DE00215</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YDDH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c..18</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14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联系电话</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DE00216</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LXDH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c..18</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固定电话号码、移动电话号码</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15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机动车号牌号码</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DE00307</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kern w:val="0"/>
                <w:sz w:val="18"/>
                <w:szCs w:val="18"/>
              </w:rPr>
              <w:t>JDCHPHM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noProof/>
              </w:rPr>
              <w:t>c..15</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3C556E" w:rsidRDefault="00426E3B" w:rsidP="00E448D0">
            <w:pPr>
              <w:widowControl/>
              <w:spacing w:line="240" w:lineRule="auto"/>
              <w:jc w:val="left"/>
              <w:rPr>
                <w:rFonts w:ascii="宋体" w:hAnsi="宋体" w:cs="宋体"/>
                <w:color w:val="FF0000"/>
                <w:kern w:val="0"/>
                <w:sz w:val="18"/>
                <w:szCs w:val="18"/>
              </w:rPr>
            </w:pP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320F4F">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16</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备注</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DE00503</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BZ</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..ul</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17</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登记时间</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DE00524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DJSJ</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d14(YYYYMMDDhhmmss)</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18</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1C37A6">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面积（平方米）</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1C37A6">
            <w:pPr>
              <w:widowControl/>
              <w:spacing w:line="240" w:lineRule="auto"/>
              <w:jc w:val="left"/>
              <w:rPr>
                <w:rFonts w:ascii="宋体" w:hAnsi="宋体" w:cs="宋体"/>
                <w:kern w:val="0"/>
                <w:sz w:val="18"/>
                <w:szCs w:val="18"/>
              </w:rPr>
            </w:pPr>
            <w:r w:rsidRPr="00430C0B">
              <w:rPr>
                <w:rFonts w:ascii="宋体" w:hAnsi="宋体" w:cs="宋体"/>
                <w:kern w:val="0"/>
                <w:sz w:val="18"/>
                <w:szCs w:val="18"/>
              </w:rPr>
              <w:t>DE00534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1C37A6">
            <w:pPr>
              <w:widowControl/>
              <w:spacing w:line="240" w:lineRule="auto"/>
              <w:jc w:val="left"/>
              <w:rPr>
                <w:rFonts w:ascii="宋体" w:hAnsi="宋体" w:cs="宋体"/>
                <w:kern w:val="0"/>
                <w:sz w:val="18"/>
                <w:szCs w:val="18"/>
              </w:rPr>
            </w:pPr>
            <w:r w:rsidRPr="00430C0B">
              <w:rPr>
                <w:rFonts w:ascii="宋体" w:hAnsi="宋体" w:cs="宋体"/>
                <w:kern w:val="0"/>
                <w:sz w:val="18"/>
                <w:szCs w:val="18"/>
              </w:rPr>
              <w:t>MJPFQM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430C0B" w:rsidRDefault="00426E3B" w:rsidP="001C37A6">
            <w:pPr>
              <w:widowControl/>
              <w:spacing w:line="240" w:lineRule="auto"/>
              <w:jc w:val="left"/>
              <w:rPr>
                <w:rFonts w:ascii="宋体" w:hAnsi="宋体" w:cs="宋体"/>
                <w:kern w:val="0"/>
                <w:sz w:val="18"/>
                <w:szCs w:val="18"/>
              </w:rPr>
            </w:pPr>
            <w:r w:rsidRPr="00430C0B">
              <w:rPr>
                <w:rFonts w:ascii="宋体" w:hAnsi="宋体" w:cs="宋体"/>
                <w:kern w:val="0"/>
                <w:sz w:val="18"/>
                <w:szCs w:val="18"/>
              </w:rPr>
              <w:t>n..8,2</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1</w:t>
            </w:r>
            <w:r>
              <w:rPr>
                <w:rFonts w:ascii="宋体" w:hAnsi="宋体" w:cs="宋体" w:hint="eastAsia"/>
                <w:color w:val="000000" w:themeColor="text1"/>
                <w:kern w:val="0"/>
                <w:sz w:val="18"/>
                <w:szCs w:val="18"/>
              </w:rPr>
              <w:t>9</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公安机关名称</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DE00538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GAJGMC</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c..100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20</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建筑物名称</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DE00550</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JZWMC</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c..100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日期时间</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DE00554</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RQSJ</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d14(YYYYMMDDhhmmss)</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2</w:t>
            </w:r>
            <w:r>
              <w:rPr>
                <w:rFonts w:ascii="宋体" w:hAnsi="宋体" w:cs="宋体" w:hint="eastAsia"/>
                <w:color w:val="000000" w:themeColor="text1"/>
                <w:kern w:val="0"/>
                <w:sz w:val="18"/>
                <w:szCs w:val="18"/>
              </w:rPr>
              <w:t>2</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有效期截止日期</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DE00611</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YXQJZRQ</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d8（YYYYMMDD)</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2</w:t>
            </w:r>
            <w:r>
              <w:rPr>
                <w:rFonts w:ascii="宋体" w:hAnsi="宋体" w:cs="宋体" w:hint="eastAsia"/>
                <w:color w:val="000000" w:themeColor="text1"/>
                <w:kern w:val="0"/>
                <w:sz w:val="18"/>
                <w:szCs w:val="18"/>
              </w:rPr>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证件号码</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DE00618</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ZJHM</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c..30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24</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行政区划名称</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DE00619</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XZQHMC</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c..100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26E3B" w:rsidRPr="00F82533" w:rsidTr="00D27659">
        <w:trPr>
          <w:trHeight w:val="340"/>
        </w:trPr>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2</w:t>
            </w:r>
            <w:r>
              <w:rPr>
                <w:rFonts w:ascii="宋体" w:hAnsi="宋体" w:cs="宋体" w:hint="eastAsia"/>
                <w:color w:val="000000" w:themeColor="text1"/>
                <w:kern w:val="0"/>
                <w:sz w:val="18"/>
                <w:szCs w:val="18"/>
              </w:rPr>
              <w:t>5</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业务流水号</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DE00626</w:t>
            </w: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YWLSH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c..40</w:t>
            </w:r>
          </w:p>
        </w:tc>
        <w:tc>
          <w:tcPr>
            <w:tcW w:w="24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6E3B" w:rsidRPr="00F82533" w:rsidRDefault="00426E3B"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bl>
    <w:p w:rsidR="008C4076" w:rsidRDefault="008C4076" w:rsidP="00F82533">
      <w:pPr>
        <w:spacing w:line="480" w:lineRule="auto"/>
        <w:jc w:val="center"/>
        <w:rPr>
          <w:rFonts w:ascii="黑体" w:eastAsia="黑体" w:hAnsi="黑体" w:cs="Times New Roman"/>
          <w:color w:val="000000" w:themeColor="text1"/>
        </w:rPr>
      </w:pPr>
      <w:r>
        <w:rPr>
          <w:rFonts w:ascii="黑体" w:eastAsia="黑体" w:hAnsi="黑体" w:cs="宋体" w:hint="eastAsia"/>
          <w:color w:val="000000" w:themeColor="text1"/>
          <w:kern w:val="0"/>
        </w:rPr>
        <w:lastRenderedPageBreak/>
        <w:t>表A.1数据元列表（</w:t>
      </w:r>
      <w:r>
        <w:rPr>
          <w:rFonts w:ascii="宋体" w:hAnsi="宋体" w:cs="宋体" w:hint="eastAsia"/>
          <w:color w:val="000000" w:themeColor="text1"/>
          <w:kern w:val="0"/>
        </w:rPr>
        <w:t>续</w:t>
      </w:r>
      <w:r>
        <w:rPr>
          <w:rFonts w:ascii="黑体" w:eastAsia="黑体" w:hAnsi="黑体" w:cs="宋体" w:hint="eastAsia"/>
          <w:color w:val="000000" w:themeColor="text1"/>
          <w:kern w:val="0"/>
        </w:rPr>
        <w:t>）</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701"/>
        <w:gridCol w:w="1276"/>
        <w:gridCol w:w="1134"/>
        <w:gridCol w:w="1276"/>
        <w:gridCol w:w="2551"/>
      </w:tblGrid>
      <w:tr w:rsidR="008C4076" w:rsidTr="00D27659">
        <w:trPr>
          <w:trHeight w:val="397"/>
        </w:trPr>
        <w:tc>
          <w:tcPr>
            <w:tcW w:w="675" w:type="dxa"/>
            <w:vAlign w:val="center"/>
          </w:tcPr>
          <w:p w:rsidR="008C4076" w:rsidRDefault="008C4076" w:rsidP="008C4076">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序号</w:t>
            </w:r>
          </w:p>
        </w:tc>
        <w:tc>
          <w:tcPr>
            <w:tcW w:w="1701" w:type="dxa"/>
            <w:vAlign w:val="center"/>
          </w:tcPr>
          <w:p w:rsidR="008C4076" w:rsidRDefault="008C4076" w:rsidP="008C4076">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名称</w:t>
            </w:r>
          </w:p>
        </w:tc>
        <w:tc>
          <w:tcPr>
            <w:tcW w:w="1276" w:type="dxa"/>
            <w:vAlign w:val="center"/>
          </w:tcPr>
          <w:p w:rsidR="008C4076" w:rsidRDefault="008C4076" w:rsidP="008C4076">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内部标识符</w:t>
            </w:r>
          </w:p>
        </w:tc>
        <w:tc>
          <w:tcPr>
            <w:tcW w:w="1134" w:type="dxa"/>
            <w:vAlign w:val="center"/>
          </w:tcPr>
          <w:p w:rsidR="008C4076" w:rsidRDefault="008C4076" w:rsidP="008C4076">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标识符</w:t>
            </w:r>
          </w:p>
        </w:tc>
        <w:tc>
          <w:tcPr>
            <w:tcW w:w="1276" w:type="dxa"/>
            <w:vAlign w:val="center"/>
          </w:tcPr>
          <w:p w:rsidR="008C4076" w:rsidRDefault="008C4076" w:rsidP="008C4076">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表示格式</w:t>
            </w:r>
          </w:p>
        </w:tc>
        <w:tc>
          <w:tcPr>
            <w:tcW w:w="2551" w:type="dxa"/>
            <w:vAlign w:val="center"/>
          </w:tcPr>
          <w:p w:rsidR="008C4076" w:rsidRDefault="008C4076" w:rsidP="008C4076">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值域/备注</w:t>
            </w:r>
          </w:p>
        </w:tc>
      </w:tr>
      <w:tr w:rsidR="00D27659" w:rsidRPr="00F8253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2</w:t>
            </w:r>
            <w:r>
              <w:rPr>
                <w:rFonts w:ascii="宋体" w:hAnsi="宋体" w:cs="宋体" w:hint="eastAsia"/>
                <w:color w:val="000000" w:themeColor="text1"/>
                <w:kern w:val="0"/>
                <w:sz w:val="18"/>
                <w:szCs w:val="18"/>
              </w:rPr>
              <w:t>6</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更新时间</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DE00629</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GXSJ</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D27659" w:rsidRPr="00F8253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2</w:t>
            </w:r>
            <w:r>
              <w:rPr>
                <w:rFonts w:ascii="宋体" w:hAnsi="宋体" w:cs="宋体" w:hint="eastAsia"/>
                <w:color w:val="000000" w:themeColor="text1"/>
                <w:kern w:val="0"/>
                <w:sz w:val="18"/>
                <w:szCs w:val="18"/>
              </w:rPr>
              <w:t>7</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数据归属单位代码</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DE00630</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SJGSDWDM</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c12</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符合GA/T 2000.3《公安信息代码 第3部分：治安管理信息数据归属单位编码规则》的规定</w:t>
            </w:r>
          </w:p>
        </w:tc>
      </w:tr>
      <w:tr w:rsidR="00D27659" w:rsidRPr="00F8253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2</w:t>
            </w:r>
            <w:r>
              <w:rPr>
                <w:rFonts w:ascii="宋体" w:hAnsi="宋体" w:cs="宋体" w:hint="eastAsia"/>
                <w:color w:val="000000" w:themeColor="text1"/>
                <w:kern w:val="0"/>
                <w:sz w:val="18"/>
                <w:szCs w:val="18"/>
              </w:rPr>
              <w:t>8</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数据归属单位名称</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DE00632</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SJGSDWMC</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c..100</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RPr="00F8253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2</w:t>
            </w:r>
            <w:r w:rsidR="00320F4F">
              <w:rPr>
                <w:rFonts w:ascii="宋体" w:hAnsi="宋体" w:cs="宋体" w:hint="eastAsia"/>
                <w:color w:val="000000" w:themeColor="text1"/>
                <w:kern w:val="0"/>
                <w:sz w:val="18"/>
                <w:szCs w:val="18"/>
              </w:rPr>
              <w:t>9</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法人和其他组织统一社会信用代码</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DE00679</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FRHQTZZTYSHXYDM</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c18</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 GB 32100-2015《法人和其他组织统一社会信用代码编码规则》</w:t>
            </w:r>
          </w:p>
        </w:tc>
      </w:tr>
      <w:tr w:rsidR="00315422" w:rsidRPr="00F8253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20F4F" w:rsidP="00AC2245">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30</w:t>
            </w:r>
          </w:p>
        </w:tc>
        <w:tc>
          <w:tcPr>
            <w:tcW w:w="1701"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车辆识别代号</w:t>
            </w:r>
          </w:p>
        </w:tc>
        <w:tc>
          <w:tcPr>
            <w:tcW w:w="1276"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DE00686</w:t>
            </w:r>
          </w:p>
        </w:tc>
        <w:tc>
          <w:tcPr>
            <w:tcW w:w="1134"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cs="宋体"/>
                <w:kern w:val="0"/>
                <w:sz w:val="18"/>
                <w:szCs w:val="18"/>
              </w:rPr>
            </w:pPr>
            <w:r w:rsidRPr="00430C0B">
              <w:rPr>
                <w:rFonts w:ascii="宋体" w:hAnsi="宋体" w:cs="宋体"/>
                <w:kern w:val="0"/>
                <w:sz w:val="18"/>
                <w:szCs w:val="18"/>
              </w:rPr>
              <w:t>CLSBDH</w:t>
            </w:r>
          </w:p>
        </w:tc>
        <w:tc>
          <w:tcPr>
            <w:tcW w:w="1276"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cs="宋体"/>
                <w:kern w:val="0"/>
                <w:sz w:val="18"/>
                <w:szCs w:val="18"/>
              </w:rPr>
            </w:pPr>
            <w:r w:rsidRPr="00430C0B">
              <w:rPr>
                <w:rFonts w:ascii="宋体" w:hAnsi="宋体"/>
              </w:rPr>
              <w:t>c..25</w:t>
            </w:r>
          </w:p>
        </w:tc>
        <w:tc>
          <w:tcPr>
            <w:tcW w:w="2551"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采用GB 16735-2004《道路车辆 车辆识别代号(VIN)》</w:t>
            </w:r>
          </w:p>
        </w:tc>
      </w:tr>
      <w:tr w:rsidR="00315422" w:rsidRPr="00F8253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20F4F" w:rsidP="00AC2245">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31</w:t>
            </w:r>
          </w:p>
        </w:tc>
        <w:tc>
          <w:tcPr>
            <w:tcW w:w="1701"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机动车发动机（电动机）号</w:t>
            </w:r>
          </w:p>
        </w:tc>
        <w:tc>
          <w:tcPr>
            <w:tcW w:w="1276"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DE00688</w:t>
            </w:r>
          </w:p>
        </w:tc>
        <w:tc>
          <w:tcPr>
            <w:tcW w:w="1134"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cs="宋体"/>
                <w:kern w:val="0"/>
                <w:sz w:val="18"/>
                <w:szCs w:val="18"/>
              </w:rPr>
            </w:pPr>
            <w:r w:rsidRPr="00430C0B">
              <w:rPr>
                <w:rFonts w:ascii="宋体" w:hAnsi="宋体" w:cs="宋体"/>
                <w:kern w:val="0"/>
                <w:sz w:val="18"/>
                <w:szCs w:val="18"/>
              </w:rPr>
              <w:t>JDCFDJDDJH</w:t>
            </w:r>
          </w:p>
        </w:tc>
        <w:tc>
          <w:tcPr>
            <w:tcW w:w="1276"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rPr>
            </w:pPr>
            <w:r w:rsidRPr="00430C0B">
              <w:rPr>
                <w:rFonts w:ascii="宋体" w:hAnsi="宋体"/>
              </w:rPr>
              <w:t>c..25</w:t>
            </w:r>
          </w:p>
        </w:tc>
        <w:tc>
          <w:tcPr>
            <w:tcW w:w="2551"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AC2245">
            <w:pPr>
              <w:widowControl/>
              <w:spacing w:line="240" w:lineRule="auto"/>
              <w:jc w:val="left"/>
              <w:rPr>
                <w:rFonts w:ascii="宋体" w:hAnsi="宋体" w:cs="宋体"/>
                <w:kern w:val="0"/>
                <w:sz w:val="18"/>
                <w:szCs w:val="18"/>
              </w:rPr>
            </w:pP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320F4F" w:rsidP="00AC2245">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32</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照片</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DE00733</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ZP</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bn(JPEG)</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C224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320F4F"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33</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判断标识</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DE00742</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PDBZ</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0是，1否</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3</w:t>
            </w:r>
            <w:r w:rsidR="00320F4F">
              <w:rPr>
                <w:rFonts w:ascii="宋体" w:hAnsi="宋体" w:cs="宋体" w:hint="eastAsia"/>
                <w:color w:val="000000" w:themeColor="text1"/>
                <w:kern w:val="0"/>
                <w:sz w:val="18"/>
                <w:szCs w:val="18"/>
              </w:rPr>
              <w:t>4</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文书名称</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DE00770</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WSMC</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c..100</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3</w:t>
            </w:r>
            <w:r w:rsidR="00320F4F">
              <w:rPr>
                <w:rFonts w:ascii="宋体" w:hAnsi="宋体" w:cs="宋体" w:hint="eastAsia"/>
                <w:color w:val="000000" w:themeColor="text1"/>
                <w:kern w:val="0"/>
                <w:sz w:val="18"/>
                <w:szCs w:val="18"/>
              </w:rPr>
              <w:t>5</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文书编号</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DE00805</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WSBH</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c..50</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3</w:t>
            </w:r>
            <w:r w:rsidR="00320F4F">
              <w:rPr>
                <w:rFonts w:ascii="宋体" w:hAnsi="宋体" w:cs="宋体" w:hint="eastAsia"/>
                <w:color w:val="000000" w:themeColor="text1"/>
                <w:kern w:val="0"/>
                <w:sz w:val="18"/>
                <w:szCs w:val="18"/>
              </w:rPr>
              <w:t>6</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意见</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DE00819</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YJ</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ul</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3</w:t>
            </w:r>
            <w:r w:rsidR="00320F4F">
              <w:rPr>
                <w:rFonts w:ascii="宋体" w:hAnsi="宋体" w:cs="宋体" w:hint="eastAsia"/>
                <w:color w:val="000000" w:themeColor="text1"/>
                <w:kern w:val="0"/>
                <w:sz w:val="18"/>
                <w:szCs w:val="18"/>
              </w:rPr>
              <w:t>7</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人数</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DE00829</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RS</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n..10</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3</w:t>
            </w:r>
            <w:r w:rsidR="00320F4F">
              <w:rPr>
                <w:rFonts w:ascii="宋体" w:hAnsi="宋体" w:cs="宋体" w:hint="eastAsia"/>
                <w:color w:val="000000" w:themeColor="text1"/>
                <w:kern w:val="0"/>
                <w:sz w:val="18"/>
                <w:szCs w:val="18"/>
              </w:rPr>
              <w:t>8</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文件内容</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DE00860</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WJNR</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..ul</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46122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461223" w:rsidRPr="00430C0B" w:rsidRDefault="00320F4F"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39</w:t>
            </w:r>
          </w:p>
        </w:tc>
        <w:tc>
          <w:tcPr>
            <w:tcW w:w="1701" w:type="dxa"/>
            <w:tcBorders>
              <w:top w:val="single" w:sz="4" w:space="0" w:color="000000"/>
              <w:left w:val="single" w:sz="4" w:space="0" w:color="000000"/>
              <w:bottom w:val="single" w:sz="4" w:space="0" w:color="000000"/>
              <w:right w:val="single" w:sz="4" w:space="0" w:color="000000"/>
            </w:tcBorders>
            <w:vAlign w:val="center"/>
          </w:tcPr>
          <w:p w:rsidR="00461223" w:rsidRPr="00430C0B" w:rsidRDefault="00461223"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道路运输经营许可证编号</w:t>
            </w:r>
          </w:p>
        </w:tc>
        <w:tc>
          <w:tcPr>
            <w:tcW w:w="1276" w:type="dxa"/>
            <w:tcBorders>
              <w:top w:val="single" w:sz="4" w:space="0" w:color="000000"/>
              <w:left w:val="single" w:sz="4" w:space="0" w:color="000000"/>
              <w:bottom w:val="single" w:sz="4" w:space="0" w:color="000000"/>
              <w:right w:val="single" w:sz="4" w:space="0" w:color="000000"/>
            </w:tcBorders>
            <w:vAlign w:val="center"/>
          </w:tcPr>
          <w:p w:rsidR="00461223" w:rsidRPr="00430C0B" w:rsidRDefault="00461223"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DE00892</w:t>
            </w:r>
          </w:p>
        </w:tc>
        <w:tc>
          <w:tcPr>
            <w:tcW w:w="1134" w:type="dxa"/>
            <w:tcBorders>
              <w:top w:val="single" w:sz="4" w:space="0" w:color="000000"/>
              <w:left w:val="single" w:sz="4" w:space="0" w:color="000000"/>
              <w:bottom w:val="single" w:sz="4" w:space="0" w:color="000000"/>
              <w:right w:val="single" w:sz="4" w:space="0" w:color="000000"/>
            </w:tcBorders>
            <w:vAlign w:val="center"/>
          </w:tcPr>
          <w:p w:rsidR="00461223" w:rsidRPr="00430C0B" w:rsidRDefault="00533923" w:rsidP="00E448D0">
            <w:pPr>
              <w:widowControl/>
              <w:spacing w:line="240" w:lineRule="auto"/>
              <w:jc w:val="left"/>
              <w:rPr>
                <w:rFonts w:ascii="宋体" w:hAnsi="宋体" w:cs="宋体"/>
                <w:kern w:val="0"/>
                <w:sz w:val="18"/>
                <w:szCs w:val="18"/>
              </w:rPr>
            </w:pPr>
            <w:r w:rsidRPr="00430C0B">
              <w:rPr>
                <w:rFonts w:ascii="宋体" w:hAnsi="宋体" w:cs="宋体"/>
                <w:kern w:val="0"/>
                <w:sz w:val="18"/>
                <w:szCs w:val="18"/>
              </w:rPr>
              <w:t>DLYSJYXKZBH</w:t>
            </w:r>
          </w:p>
        </w:tc>
        <w:tc>
          <w:tcPr>
            <w:tcW w:w="1276" w:type="dxa"/>
            <w:tcBorders>
              <w:top w:val="single" w:sz="4" w:space="0" w:color="000000"/>
              <w:left w:val="single" w:sz="4" w:space="0" w:color="000000"/>
              <w:bottom w:val="single" w:sz="4" w:space="0" w:color="000000"/>
              <w:right w:val="single" w:sz="4" w:space="0" w:color="000000"/>
            </w:tcBorders>
            <w:vAlign w:val="center"/>
          </w:tcPr>
          <w:p w:rsidR="00461223" w:rsidRPr="00430C0B" w:rsidRDefault="00533923" w:rsidP="00E448D0">
            <w:pPr>
              <w:widowControl/>
              <w:spacing w:line="240" w:lineRule="auto"/>
              <w:jc w:val="left"/>
              <w:rPr>
                <w:rFonts w:ascii="宋体" w:hAnsi="宋体" w:cs="宋体"/>
                <w:kern w:val="0"/>
                <w:sz w:val="18"/>
                <w:szCs w:val="18"/>
              </w:rPr>
            </w:pPr>
            <w:r w:rsidRPr="00430C0B">
              <w:rPr>
                <w:rFonts w:ascii="宋体" w:hAnsi="宋体" w:cs="宋体"/>
                <w:kern w:val="0"/>
                <w:sz w:val="18"/>
                <w:szCs w:val="18"/>
              </w:rPr>
              <w:t>c..20</w:t>
            </w:r>
          </w:p>
        </w:tc>
        <w:tc>
          <w:tcPr>
            <w:tcW w:w="2551" w:type="dxa"/>
            <w:tcBorders>
              <w:top w:val="single" w:sz="4" w:space="0" w:color="000000"/>
              <w:left w:val="single" w:sz="4" w:space="0" w:color="000000"/>
              <w:bottom w:val="single" w:sz="4" w:space="0" w:color="000000"/>
              <w:right w:val="single" w:sz="4" w:space="0" w:color="000000"/>
            </w:tcBorders>
            <w:vAlign w:val="center"/>
          </w:tcPr>
          <w:p w:rsidR="00461223" w:rsidRPr="00430C0B" w:rsidRDefault="00461223" w:rsidP="00E448D0">
            <w:pPr>
              <w:widowControl/>
              <w:spacing w:line="240" w:lineRule="auto"/>
              <w:jc w:val="left"/>
              <w:rPr>
                <w:rFonts w:ascii="宋体" w:hAnsi="宋体" w:cs="宋体"/>
                <w:kern w:val="0"/>
                <w:sz w:val="18"/>
                <w:szCs w:val="18"/>
              </w:rPr>
            </w:pP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320F4F"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40</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警员编号</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DE00893</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JYBH</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c6</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320F4F"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41</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名称</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DE00928</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MC</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c..100</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320F4F" w:rsidP="0048775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r w:rsidR="00487752">
              <w:rPr>
                <w:rFonts w:ascii="宋体" w:hAnsi="宋体" w:cs="宋体" w:hint="eastAsia"/>
                <w:color w:val="000000" w:themeColor="text1"/>
                <w:kern w:val="0"/>
                <w:sz w:val="18"/>
                <w:szCs w:val="18"/>
              </w:rPr>
              <w:t>2</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电子文件名称</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DE01070 </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DZWJMC</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c..256</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454"/>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320F4F" w:rsidP="00487752">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w:t>
            </w:r>
            <w:r w:rsidR="00487752">
              <w:rPr>
                <w:rFonts w:ascii="宋体" w:hAnsi="宋体" w:cs="宋体" w:hint="eastAsia"/>
                <w:color w:val="000000" w:themeColor="text1"/>
                <w:kern w:val="0"/>
                <w:sz w:val="18"/>
                <w:szCs w:val="18"/>
              </w:rPr>
              <w:t>3</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电子文件内容</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DE01076</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DZWJNR</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bn（PDF）</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454"/>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4</w:t>
            </w:r>
            <w:r w:rsidR="00487752">
              <w:rPr>
                <w:rFonts w:ascii="宋体" w:hAnsi="宋体" w:cs="宋体" w:hint="eastAsia"/>
                <w:color w:val="000000" w:themeColor="text1"/>
                <w:kern w:val="0"/>
                <w:sz w:val="18"/>
                <w:szCs w:val="18"/>
              </w:rPr>
              <w:t>4</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地球经度</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DE01119</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DQWD</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n10,6</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-90至90度</w:t>
            </w:r>
          </w:p>
        </w:tc>
      </w:tr>
      <w:tr w:rsidR="00796983" w:rsidTr="00D27659">
        <w:trPr>
          <w:trHeight w:val="454"/>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4</w:t>
            </w:r>
            <w:r w:rsidR="00487752">
              <w:rPr>
                <w:rFonts w:ascii="宋体" w:hAnsi="宋体" w:cs="宋体" w:hint="eastAsia"/>
                <w:color w:val="000000" w:themeColor="text1"/>
                <w:kern w:val="0"/>
                <w:sz w:val="18"/>
                <w:szCs w:val="18"/>
              </w:rPr>
              <w:t>5</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地球纬度</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DE01120</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ZJHM</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c..30</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454"/>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487752"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46</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数值</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DE01181</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SZ</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n..12,2</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796983" w:rsidTr="00D27659">
        <w:trPr>
          <w:trHeight w:val="454"/>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4</w:t>
            </w:r>
            <w:r w:rsidR="00487752">
              <w:rPr>
                <w:rFonts w:ascii="宋体" w:hAnsi="宋体" w:cs="宋体" w:hint="eastAsia"/>
                <w:color w:val="000000" w:themeColor="text1"/>
                <w:kern w:val="0"/>
                <w:sz w:val="18"/>
                <w:szCs w:val="18"/>
              </w:rPr>
              <w:t>7</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数量</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DE01182</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SL</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n..15</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w:t>
            </w:r>
          </w:p>
        </w:tc>
      </w:tr>
      <w:tr w:rsidR="00315422"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20F4F"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4</w:t>
            </w:r>
            <w:r w:rsidR="00487752" w:rsidRPr="00430C0B">
              <w:rPr>
                <w:rFonts w:ascii="宋体" w:hAnsi="宋体" w:cs="宋体" w:hint="eastAsia"/>
                <w:kern w:val="0"/>
                <w:sz w:val="18"/>
                <w:szCs w:val="18"/>
              </w:rPr>
              <w:t>8</w:t>
            </w:r>
          </w:p>
        </w:tc>
        <w:tc>
          <w:tcPr>
            <w:tcW w:w="1701"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机动车号牌颜色代码</w:t>
            </w:r>
          </w:p>
        </w:tc>
        <w:tc>
          <w:tcPr>
            <w:tcW w:w="1276"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A25C6D" w:rsidP="00E448D0">
            <w:pPr>
              <w:widowControl/>
              <w:spacing w:line="240" w:lineRule="auto"/>
              <w:jc w:val="left"/>
              <w:rPr>
                <w:rFonts w:ascii="宋体" w:hAnsi="宋体" w:cs="宋体"/>
                <w:kern w:val="0"/>
                <w:sz w:val="18"/>
                <w:szCs w:val="18"/>
              </w:rPr>
            </w:pPr>
            <w:ins w:id="59" w:author="孙玲军" w:date="2017-11-03T10:53:00Z">
              <w:r w:rsidRPr="00A25C6D">
                <w:rPr>
                  <w:rFonts w:ascii="宋体" w:hAnsi="宋体" w:cs="宋体"/>
                  <w:kern w:val="0"/>
                  <w:sz w:val="18"/>
                  <w:szCs w:val="18"/>
                </w:rPr>
                <w:t>DE00308</w:t>
              </w:r>
            </w:ins>
            <w:del w:id="60" w:author="孙玲军" w:date="2017-11-03T10:53:00Z">
              <w:r w:rsidR="00315422" w:rsidRPr="00430C0B" w:rsidDel="00A25C6D">
                <w:rPr>
                  <w:rFonts w:ascii="宋体" w:hAnsi="宋体" w:cs="宋体"/>
                  <w:kern w:val="0"/>
                  <w:sz w:val="18"/>
                  <w:szCs w:val="18"/>
                </w:rPr>
                <w:delText>DE01246</w:delText>
              </w:r>
            </w:del>
          </w:p>
        </w:tc>
        <w:tc>
          <w:tcPr>
            <w:tcW w:w="1134"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461223" w:rsidP="00E448D0">
            <w:pPr>
              <w:widowControl/>
              <w:spacing w:line="240" w:lineRule="auto"/>
              <w:jc w:val="left"/>
              <w:rPr>
                <w:rFonts w:ascii="宋体" w:hAnsi="宋体" w:cs="宋体"/>
                <w:kern w:val="0"/>
                <w:sz w:val="18"/>
                <w:szCs w:val="18"/>
              </w:rPr>
            </w:pPr>
            <w:r w:rsidRPr="00430C0B">
              <w:rPr>
                <w:rFonts w:ascii="宋体" w:hAnsi="宋体" w:cs="宋体"/>
                <w:kern w:val="0"/>
                <w:sz w:val="18"/>
                <w:szCs w:val="18"/>
              </w:rPr>
              <w:t>JDCHPYSDM</w:t>
            </w:r>
          </w:p>
        </w:tc>
        <w:tc>
          <w:tcPr>
            <w:tcW w:w="1276"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E448D0">
            <w:pPr>
              <w:widowControl/>
              <w:spacing w:line="240" w:lineRule="auto"/>
              <w:jc w:val="left"/>
              <w:rPr>
                <w:rFonts w:ascii="宋体" w:hAnsi="宋体" w:cs="宋体"/>
                <w:kern w:val="0"/>
                <w:sz w:val="18"/>
                <w:szCs w:val="18"/>
              </w:rPr>
            </w:pPr>
          </w:p>
        </w:tc>
        <w:tc>
          <w:tcPr>
            <w:tcW w:w="2551" w:type="dxa"/>
            <w:tcBorders>
              <w:top w:val="single" w:sz="4" w:space="0" w:color="000000"/>
              <w:left w:val="single" w:sz="4" w:space="0" w:color="000000"/>
              <w:bottom w:val="single" w:sz="4" w:space="0" w:color="000000"/>
              <w:right w:val="single" w:sz="4" w:space="0" w:color="000000"/>
            </w:tcBorders>
            <w:vAlign w:val="center"/>
          </w:tcPr>
          <w:p w:rsidR="00315422" w:rsidRPr="00430C0B" w:rsidRDefault="00315422" w:rsidP="00E448D0">
            <w:pPr>
              <w:widowControl/>
              <w:spacing w:line="240" w:lineRule="auto"/>
              <w:jc w:val="left"/>
              <w:rPr>
                <w:rFonts w:ascii="宋体" w:hAnsi="宋体" w:cs="宋体"/>
                <w:kern w:val="0"/>
                <w:sz w:val="18"/>
                <w:szCs w:val="18"/>
              </w:rPr>
            </w:pPr>
            <w:r w:rsidRPr="00430C0B">
              <w:rPr>
                <w:rFonts w:ascii="宋体" w:hAnsi="宋体" w:cs="宋体" w:hint="eastAsia"/>
                <w:kern w:val="0"/>
                <w:sz w:val="18"/>
                <w:szCs w:val="18"/>
              </w:rPr>
              <w:t>采用 GA/T 16.8《道路交通管理信息代码 第8部分：机动车车身颜色代码》</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487752"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49</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易制爆危险化学品涉及环节代码</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DEY0001</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SJHJDM</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w:t>
            </w:r>
            <w:ins w:id="61" w:author="孙玲军" w:date="2017-11-03T10:54:00Z">
              <w:r w:rsidR="00A25C6D">
                <w:rPr>
                  <w:rFonts w:ascii="宋体" w:hAnsi="宋体" w:cs="宋体"/>
                  <w:color w:val="000000" w:themeColor="text1"/>
                  <w:kern w:val="0"/>
                  <w:sz w:val="18"/>
                  <w:szCs w:val="18"/>
                </w:rPr>
                <w:t>2</w:t>
              </w:r>
            </w:ins>
            <w:bookmarkStart w:id="62" w:name="_GoBack"/>
            <w:bookmarkEnd w:id="62"/>
            <w:del w:id="63" w:author="孙玲军" w:date="2017-11-03T10:54:00Z">
              <w:r w:rsidRPr="00F82533" w:rsidDel="00A25C6D">
                <w:rPr>
                  <w:rFonts w:ascii="宋体" w:hAnsi="宋体" w:cs="宋体" w:hint="eastAsia"/>
                  <w:color w:val="000000" w:themeColor="text1"/>
                  <w:kern w:val="0"/>
                  <w:sz w:val="18"/>
                  <w:szCs w:val="18"/>
                </w:rPr>
                <w:delText>2..20</w:delText>
              </w:r>
            </w:del>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采用GA/T 2000.XXX（03）《易制爆危险化学品经营环节分类代码》</w:t>
            </w:r>
          </w:p>
        </w:tc>
      </w:tr>
      <w:tr w:rsidR="00796983" w:rsidTr="00D27659">
        <w:trPr>
          <w:trHeight w:val="397"/>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320F4F" w:rsidP="00E448D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w:t>
            </w:r>
            <w:r w:rsidR="00487752">
              <w:rPr>
                <w:rFonts w:ascii="宋体" w:hAnsi="宋体" w:cs="宋体" w:hint="eastAsia"/>
                <w:color w:val="000000" w:themeColor="text1"/>
                <w:kern w:val="0"/>
                <w:sz w:val="18"/>
                <w:szCs w:val="18"/>
              </w:rPr>
              <w:t>0</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易制爆从业人员类型</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DEY0008</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YZBCYRYLX</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E448D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采用GA/T 2000.XXX（02）《易制爆危险化学品从业人员类型代码》</w:t>
            </w:r>
          </w:p>
        </w:tc>
      </w:tr>
    </w:tbl>
    <w:p w:rsidR="00796983" w:rsidRDefault="00796983" w:rsidP="00796983">
      <w:pPr>
        <w:spacing w:line="480" w:lineRule="auto"/>
        <w:jc w:val="center"/>
        <w:rPr>
          <w:rFonts w:ascii="黑体" w:eastAsia="黑体" w:hAnsi="黑体" w:cs="Times New Roman"/>
          <w:color w:val="000000" w:themeColor="text1"/>
        </w:rPr>
      </w:pPr>
      <w:r>
        <w:rPr>
          <w:rFonts w:ascii="黑体" w:eastAsia="黑体" w:hAnsi="黑体" w:cs="宋体" w:hint="eastAsia"/>
          <w:color w:val="000000" w:themeColor="text1"/>
          <w:kern w:val="0"/>
        </w:rPr>
        <w:lastRenderedPageBreak/>
        <w:t>表A.1数据元列表（</w:t>
      </w:r>
      <w:r>
        <w:rPr>
          <w:rFonts w:ascii="宋体" w:hAnsi="宋体" w:cs="宋体" w:hint="eastAsia"/>
          <w:color w:val="000000" w:themeColor="text1"/>
          <w:kern w:val="0"/>
        </w:rPr>
        <w:t>续</w:t>
      </w:r>
      <w:r>
        <w:rPr>
          <w:rFonts w:ascii="黑体" w:eastAsia="黑体" w:hAnsi="黑体" w:cs="宋体" w:hint="eastAsia"/>
          <w:color w:val="000000" w:themeColor="text1"/>
          <w:kern w:val="0"/>
        </w:rPr>
        <w:t>）</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701"/>
        <w:gridCol w:w="1276"/>
        <w:gridCol w:w="1134"/>
        <w:gridCol w:w="1276"/>
        <w:gridCol w:w="2551"/>
      </w:tblGrid>
      <w:tr w:rsidR="00796983" w:rsidTr="00AC2245">
        <w:trPr>
          <w:trHeight w:val="340"/>
        </w:trPr>
        <w:tc>
          <w:tcPr>
            <w:tcW w:w="675" w:type="dxa"/>
            <w:vAlign w:val="center"/>
          </w:tcPr>
          <w:p w:rsidR="00796983" w:rsidRDefault="0079698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序号</w:t>
            </w:r>
          </w:p>
        </w:tc>
        <w:tc>
          <w:tcPr>
            <w:tcW w:w="1701" w:type="dxa"/>
            <w:vAlign w:val="center"/>
          </w:tcPr>
          <w:p w:rsidR="00796983" w:rsidRDefault="0079698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名称</w:t>
            </w:r>
          </w:p>
        </w:tc>
        <w:tc>
          <w:tcPr>
            <w:tcW w:w="1276" w:type="dxa"/>
            <w:vAlign w:val="center"/>
          </w:tcPr>
          <w:p w:rsidR="00796983" w:rsidRDefault="0079698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内部标识符</w:t>
            </w:r>
          </w:p>
        </w:tc>
        <w:tc>
          <w:tcPr>
            <w:tcW w:w="1134" w:type="dxa"/>
            <w:vAlign w:val="center"/>
          </w:tcPr>
          <w:p w:rsidR="00796983" w:rsidRDefault="0079698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标识符</w:t>
            </w:r>
          </w:p>
        </w:tc>
        <w:tc>
          <w:tcPr>
            <w:tcW w:w="1276" w:type="dxa"/>
            <w:vAlign w:val="center"/>
          </w:tcPr>
          <w:p w:rsidR="00796983" w:rsidRDefault="0079698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表示格式</w:t>
            </w:r>
          </w:p>
        </w:tc>
        <w:tc>
          <w:tcPr>
            <w:tcW w:w="2551" w:type="dxa"/>
            <w:vAlign w:val="center"/>
          </w:tcPr>
          <w:p w:rsidR="00796983" w:rsidRDefault="00796983" w:rsidP="00AC2245">
            <w:pPr>
              <w:widowControl/>
              <w:spacing w:line="240" w:lineRule="auto"/>
              <w:jc w:val="center"/>
              <w:rPr>
                <w:rFonts w:ascii="宋体" w:hAnsi="宋体" w:cs="宋体"/>
                <w:color w:val="000000" w:themeColor="text1"/>
                <w:kern w:val="0"/>
                <w:sz w:val="18"/>
                <w:szCs w:val="18"/>
              </w:rPr>
            </w:pPr>
            <w:r>
              <w:rPr>
                <w:rFonts w:ascii="宋体" w:hAnsi="宋体" w:cs="宋体" w:hint="eastAsia"/>
                <w:color w:val="000000" w:themeColor="text1"/>
                <w:kern w:val="0"/>
                <w:sz w:val="18"/>
                <w:szCs w:val="18"/>
              </w:rPr>
              <w:t>值域/备注</w:t>
            </w:r>
          </w:p>
        </w:tc>
      </w:tr>
      <w:tr w:rsidR="00D27659" w:rsidRPr="00F82533" w:rsidTr="00A21CF0">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51</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易制爆储存场所编码</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DEY0011</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YZBCCCSBM</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c11</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采用GA/T 2000.XXX（10）《易制爆危险化学品储存场所房编码规则》</w:t>
            </w:r>
          </w:p>
        </w:tc>
      </w:tr>
      <w:tr w:rsidR="00D27659" w:rsidRPr="00F82533" w:rsidTr="00A21CF0">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52</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防盗门级别</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DEY0012</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FDMJB</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采用GB/T 17565《防盗安全门通用技术条件》</w:t>
            </w:r>
          </w:p>
        </w:tc>
      </w:tr>
      <w:tr w:rsidR="00D27659" w:rsidRPr="00F82533" w:rsidTr="00A21CF0">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53</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易制爆储存场所类型</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DEY0013</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YZBCCCSLX</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采用GA/T 2000.XXX（01）《易制爆危险化学品储存场所类型代码》</w:t>
            </w:r>
          </w:p>
        </w:tc>
      </w:tr>
      <w:tr w:rsidR="00D27659" w:rsidRPr="00F82533" w:rsidTr="00A21CF0">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54</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易制爆危险化学品代码</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DEY0014</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YZBWXHXPDM</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c2..4</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采用GAT 2000.XXX（04）《易制爆危险化学品代码》</w:t>
            </w:r>
          </w:p>
        </w:tc>
      </w:tr>
      <w:tr w:rsidR="00D27659" w:rsidRPr="00F82533" w:rsidTr="00A21CF0">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5</w:t>
            </w:r>
            <w:r>
              <w:rPr>
                <w:rFonts w:ascii="宋体" w:hAnsi="宋体" w:cs="宋体" w:hint="eastAsia"/>
                <w:color w:val="000000" w:themeColor="text1"/>
                <w:kern w:val="0"/>
                <w:sz w:val="18"/>
                <w:szCs w:val="18"/>
              </w:rPr>
              <w:t>5</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易制爆危险化学品经营资质证明分类代码</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DEY0017</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YZBWXHXPJYZZZMFLDM</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 xml:space="preserve"> 采用GA/T 2000.XXX（05）《易制爆危险化学品经营资质证明分类代码》</w:t>
            </w:r>
          </w:p>
        </w:tc>
      </w:tr>
      <w:tr w:rsidR="00D27659" w:rsidRPr="00F82533" w:rsidTr="00A21CF0">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5</w:t>
            </w:r>
            <w:r>
              <w:rPr>
                <w:rFonts w:ascii="宋体" w:hAnsi="宋体" w:cs="宋体" w:hint="eastAsia"/>
                <w:color w:val="000000" w:themeColor="text1"/>
                <w:kern w:val="0"/>
                <w:sz w:val="18"/>
                <w:szCs w:val="18"/>
              </w:rPr>
              <w:t>6</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易制爆危险化学品经营资质证明编码</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DEY0018</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YZBWXHXPJYZZZMBM</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c20</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采用GAT 2000.XXX（11）《易制爆危险化学品经营资质证明编码规则》</w:t>
            </w:r>
          </w:p>
        </w:tc>
      </w:tr>
      <w:tr w:rsidR="00D27659" w:rsidRPr="00F82533" w:rsidTr="00796983">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5</w:t>
            </w:r>
            <w:r>
              <w:rPr>
                <w:rFonts w:ascii="宋体" w:hAnsi="宋体" w:cs="宋体" w:hint="eastAsia"/>
                <w:color w:val="000000" w:themeColor="text1"/>
                <w:kern w:val="0"/>
                <w:sz w:val="18"/>
                <w:szCs w:val="18"/>
              </w:rPr>
              <w:t>7</w:t>
            </w:r>
          </w:p>
        </w:tc>
        <w:tc>
          <w:tcPr>
            <w:tcW w:w="170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易制爆标识编码</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DEY0024</w:t>
            </w:r>
          </w:p>
        </w:tc>
        <w:tc>
          <w:tcPr>
            <w:tcW w:w="1134"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YZBBZBM</w:t>
            </w:r>
          </w:p>
        </w:tc>
        <w:tc>
          <w:tcPr>
            <w:tcW w:w="1276"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c48</w:t>
            </w:r>
          </w:p>
        </w:tc>
        <w:tc>
          <w:tcPr>
            <w:tcW w:w="2551" w:type="dxa"/>
            <w:tcBorders>
              <w:top w:val="single" w:sz="4" w:space="0" w:color="000000"/>
              <w:left w:val="single" w:sz="4" w:space="0" w:color="000000"/>
              <w:bottom w:val="single" w:sz="4" w:space="0" w:color="000000"/>
              <w:right w:val="single" w:sz="4" w:space="0" w:color="000000"/>
            </w:tcBorders>
            <w:vAlign w:val="center"/>
          </w:tcPr>
          <w:p w:rsidR="00D27659" w:rsidRPr="00F82533" w:rsidRDefault="00D27659" w:rsidP="00A21CF0">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采用GAT 2000.XXX（12）《易制爆危险化学品流向标识码编码规则》</w:t>
            </w:r>
          </w:p>
        </w:tc>
      </w:tr>
      <w:tr w:rsidR="00796983" w:rsidRPr="00F82533" w:rsidTr="00796983">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5</w:t>
            </w:r>
            <w:r w:rsidR="00487752">
              <w:rPr>
                <w:rFonts w:ascii="宋体" w:hAnsi="宋体" w:cs="宋体" w:hint="eastAsia"/>
                <w:color w:val="000000" w:themeColor="text1"/>
                <w:kern w:val="0"/>
                <w:sz w:val="18"/>
                <w:szCs w:val="18"/>
              </w:rPr>
              <w:t>8</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通知通告紧急程度</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DEY0031</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TZTGJJCD</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采用GAT 2000.XXX（09）《易制爆危险化学品系统通知通告紧急程度分来代码》</w:t>
            </w:r>
          </w:p>
        </w:tc>
      </w:tr>
      <w:tr w:rsidR="00796983" w:rsidRPr="00F82533" w:rsidTr="00796983">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487752" w:rsidP="00A003E5">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59</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预警报警类型</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DEY0033</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YJBJLX</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采用GAT 2000.XXX（0A）《易制爆危险化学品系统预警报警类型》</w:t>
            </w:r>
          </w:p>
        </w:tc>
      </w:tr>
      <w:tr w:rsidR="00796983" w:rsidRPr="00F82533" w:rsidTr="00796983">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320F4F" w:rsidP="00A003E5">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w:t>
            </w:r>
            <w:r w:rsidR="00487752">
              <w:rPr>
                <w:rFonts w:ascii="宋体" w:hAnsi="宋体" w:cs="宋体" w:hint="eastAsia"/>
                <w:color w:val="000000" w:themeColor="text1"/>
                <w:kern w:val="0"/>
                <w:sz w:val="18"/>
                <w:szCs w:val="18"/>
              </w:rPr>
              <w:t>0</w:t>
            </w:r>
          </w:p>
        </w:tc>
        <w:tc>
          <w:tcPr>
            <w:tcW w:w="170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易制爆从业人员身份证件类型</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DEY0034</w:t>
            </w:r>
          </w:p>
        </w:tc>
        <w:tc>
          <w:tcPr>
            <w:tcW w:w="1134"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FD1456" w:rsidP="00A003E5">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YZ</w:t>
            </w:r>
            <w:r w:rsidR="00796983" w:rsidRPr="00F82533">
              <w:rPr>
                <w:rFonts w:ascii="宋体" w:hAnsi="宋体" w:cs="宋体" w:hint="eastAsia"/>
                <w:color w:val="000000" w:themeColor="text1"/>
                <w:kern w:val="0"/>
                <w:sz w:val="18"/>
                <w:szCs w:val="18"/>
              </w:rPr>
              <w:t>BCYRYSFZJLX</w:t>
            </w:r>
          </w:p>
        </w:tc>
        <w:tc>
          <w:tcPr>
            <w:tcW w:w="1276"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c2</w:t>
            </w:r>
          </w:p>
        </w:tc>
        <w:tc>
          <w:tcPr>
            <w:tcW w:w="2551" w:type="dxa"/>
            <w:tcBorders>
              <w:top w:val="single" w:sz="4" w:space="0" w:color="000000"/>
              <w:left w:val="single" w:sz="4" w:space="0" w:color="000000"/>
              <w:bottom w:val="single" w:sz="4" w:space="0" w:color="000000"/>
              <w:right w:val="single" w:sz="4" w:space="0" w:color="000000"/>
            </w:tcBorders>
            <w:vAlign w:val="center"/>
          </w:tcPr>
          <w:p w:rsidR="00796983" w:rsidRPr="00F82533" w:rsidRDefault="00796983" w:rsidP="00A003E5">
            <w:pPr>
              <w:widowControl/>
              <w:spacing w:line="240" w:lineRule="auto"/>
              <w:jc w:val="left"/>
              <w:rPr>
                <w:rFonts w:ascii="宋体" w:hAnsi="宋体" w:cs="宋体"/>
                <w:color w:val="000000" w:themeColor="text1"/>
                <w:kern w:val="0"/>
                <w:sz w:val="18"/>
                <w:szCs w:val="18"/>
              </w:rPr>
            </w:pPr>
            <w:r w:rsidRPr="00F82533">
              <w:rPr>
                <w:rFonts w:ascii="宋体" w:hAnsi="宋体" w:cs="宋体" w:hint="eastAsia"/>
                <w:color w:val="000000" w:themeColor="text1"/>
                <w:kern w:val="0"/>
                <w:sz w:val="18"/>
                <w:szCs w:val="18"/>
              </w:rPr>
              <w:t>采用GAT 2000.XXX（0B）《易制爆危险化学品从业人员身份证件类型代码》</w:t>
            </w:r>
          </w:p>
        </w:tc>
      </w:tr>
      <w:tr w:rsidR="00487752" w:rsidRPr="00F82533" w:rsidTr="00FD5819">
        <w:trPr>
          <w:trHeight w:val="340"/>
        </w:trPr>
        <w:tc>
          <w:tcPr>
            <w:tcW w:w="675" w:type="dxa"/>
            <w:tcBorders>
              <w:top w:val="single" w:sz="4" w:space="0" w:color="000000"/>
              <w:left w:val="single" w:sz="4" w:space="0" w:color="000000"/>
              <w:bottom w:val="single" w:sz="4" w:space="0" w:color="000000"/>
              <w:right w:val="single" w:sz="4" w:space="0" w:color="000000"/>
            </w:tcBorders>
            <w:vAlign w:val="center"/>
          </w:tcPr>
          <w:p w:rsidR="00487752" w:rsidRPr="00487752" w:rsidRDefault="00487752" w:rsidP="00A21CF0">
            <w:pPr>
              <w:widowControl/>
              <w:spacing w:line="240" w:lineRule="auto"/>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61</w:t>
            </w:r>
          </w:p>
        </w:tc>
        <w:tc>
          <w:tcPr>
            <w:tcW w:w="1701" w:type="dxa"/>
            <w:tcBorders>
              <w:top w:val="single" w:sz="4" w:space="0" w:color="000000"/>
              <w:left w:val="single" w:sz="4" w:space="0" w:color="000000"/>
              <w:bottom w:val="single" w:sz="4" w:space="0" w:color="000000"/>
              <w:right w:val="single" w:sz="4" w:space="0" w:color="000000"/>
            </w:tcBorders>
            <w:vAlign w:val="center"/>
          </w:tcPr>
          <w:p w:rsidR="00487752" w:rsidRPr="00487752" w:rsidRDefault="00487752" w:rsidP="00A21CF0">
            <w:pPr>
              <w:widowControl/>
              <w:spacing w:line="240" w:lineRule="auto"/>
              <w:jc w:val="left"/>
              <w:rPr>
                <w:rFonts w:ascii="宋体" w:hAnsi="宋体" w:cs="宋体"/>
                <w:color w:val="000000" w:themeColor="text1"/>
                <w:kern w:val="0"/>
                <w:sz w:val="18"/>
                <w:szCs w:val="18"/>
              </w:rPr>
            </w:pPr>
            <w:r w:rsidRPr="00487752">
              <w:rPr>
                <w:rFonts w:ascii="宋体" w:hAnsi="宋体" w:cs="宋体" w:hint="eastAsia"/>
                <w:color w:val="000000" w:themeColor="text1"/>
                <w:kern w:val="0"/>
                <w:sz w:val="18"/>
                <w:szCs w:val="18"/>
              </w:rPr>
              <w:t>易制爆危险化学品计量单位类型</w:t>
            </w:r>
          </w:p>
        </w:tc>
        <w:tc>
          <w:tcPr>
            <w:tcW w:w="1276" w:type="dxa"/>
            <w:tcBorders>
              <w:top w:val="single" w:sz="4" w:space="0" w:color="000000"/>
              <w:left w:val="single" w:sz="4" w:space="0" w:color="000000"/>
              <w:bottom w:val="single" w:sz="4" w:space="0" w:color="000000"/>
              <w:right w:val="single" w:sz="4" w:space="0" w:color="000000"/>
            </w:tcBorders>
            <w:vAlign w:val="center"/>
          </w:tcPr>
          <w:p w:rsidR="00487752" w:rsidRPr="00487752" w:rsidRDefault="00487752" w:rsidP="00A21CF0">
            <w:pPr>
              <w:widowControl/>
              <w:spacing w:line="240" w:lineRule="auto"/>
              <w:jc w:val="left"/>
              <w:rPr>
                <w:rFonts w:ascii="宋体" w:hAnsi="宋体" w:cs="宋体"/>
                <w:color w:val="000000" w:themeColor="text1"/>
                <w:kern w:val="0"/>
                <w:sz w:val="18"/>
                <w:szCs w:val="18"/>
              </w:rPr>
            </w:pPr>
            <w:r w:rsidRPr="00487752">
              <w:rPr>
                <w:rFonts w:ascii="宋体" w:hAnsi="宋体" w:cs="宋体" w:hint="eastAsia"/>
                <w:color w:val="000000" w:themeColor="text1"/>
                <w:kern w:val="0"/>
                <w:sz w:val="18"/>
                <w:szCs w:val="18"/>
              </w:rPr>
              <w:t>DEY0035</w:t>
            </w:r>
          </w:p>
        </w:tc>
        <w:tc>
          <w:tcPr>
            <w:tcW w:w="1134" w:type="dxa"/>
            <w:tcBorders>
              <w:top w:val="single" w:sz="4" w:space="0" w:color="000000"/>
              <w:left w:val="single" w:sz="4" w:space="0" w:color="000000"/>
              <w:bottom w:val="single" w:sz="4" w:space="0" w:color="000000"/>
              <w:right w:val="single" w:sz="4" w:space="0" w:color="000000"/>
            </w:tcBorders>
            <w:vAlign w:val="center"/>
          </w:tcPr>
          <w:p w:rsidR="00487752" w:rsidRPr="00487752" w:rsidRDefault="009314AE" w:rsidP="00A21CF0">
            <w:pPr>
              <w:widowControl/>
              <w:spacing w:line="240" w:lineRule="auto"/>
              <w:jc w:val="left"/>
              <w:rPr>
                <w:rFonts w:ascii="宋体" w:hAnsi="宋体" w:cs="宋体"/>
                <w:color w:val="000000" w:themeColor="text1"/>
                <w:kern w:val="0"/>
                <w:sz w:val="18"/>
                <w:szCs w:val="18"/>
              </w:rPr>
            </w:pPr>
            <w:r>
              <w:rPr>
                <w:rFonts w:ascii="宋体" w:hAnsi="宋体" w:cs="宋体"/>
                <w:color w:val="000000" w:themeColor="text1"/>
                <w:kern w:val="0"/>
                <w:sz w:val="18"/>
                <w:szCs w:val="18"/>
              </w:rPr>
              <w:t>Y</w:t>
            </w:r>
            <w:r>
              <w:rPr>
                <w:rFonts w:ascii="宋体" w:hAnsi="宋体" w:cs="宋体" w:hint="eastAsia"/>
                <w:color w:val="000000" w:themeColor="text1"/>
                <w:kern w:val="0"/>
                <w:sz w:val="18"/>
                <w:szCs w:val="18"/>
              </w:rPr>
              <w:t>Z</w:t>
            </w:r>
            <w:r w:rsidR="00487752" w:rsidRPr="00487752">
              <w:rPr>
                <w:rFonts w:ascii="宋体" w:hAnsi="宋体" w:cs="宋体"/>
                <w:color w:val="000000" w:themeColor="text1"/>
                <w:kern w:val="0"/>
                <w:sz w:val="18"/>
                <w:szCs w:val="18"/>
              </w:rPr>
              <w:t>BWXHXPJLDWLX</w:t>
            </w:r>
          </w:p>
        </w:tc>
        <w:tc>
          <w:tcPr>
            <w:tcW w:w="1276" w:type="dxa"/>
            <w:tcBorders>
              <w:top w:val="single" w:sz="4" w:space="0" w:color="000000"/>
              <w:left w:val="single" w:sz="4" w:space="0" w:color="000000"/>
              <w:bottom w:val="single" w:sz="4" w:space="0" w:color="000000"/>
              <w:right w:val="single" w:sz="4" w:space="0" w:color="000000"/>
            </w:tcBorders>
            <w:vAlign w:val="center"/>
          </w:tcPr>
          <w:p w:rsidR="00487752" w:rsidRPr="00487752" w:rsidRDefault="00487752" w:rsidP="00A21CF0">
            <w:pPr>
              <w:widowControl/>
              <w:spacing w:line="240" w:lineRule="auto"/>
              <w:jc w:val="left"/>
              <w:rPr>
                <w:rFonts w:ascii="宋体" w:hAnsi="宋体" w:cs="宋体"/>
                <w:color w:val="000000" w:themeColor="text1"/>
                <w:kern w:val="0"/>
                <w:sz w:val="18"/>
                <w:szCs w:val="18"/>
              </w:rPr>
            </w:pPr>
            <w:r w:rsidRPr="00487752">
              <w:rPr>
                <w:rFonts w:ascii="宋体" w:hAnsi="宋体" w:cs="宋体" w:hint="eastAsia"/>
                <w:color w:val="000000" w:themeColor="text1"/>
                <w:kern w:val="0"/>
                <w:sz w:val="18"/>
                <w:szCs w:val="18"/>
              </w:rPr>
              <w:t>c..2</w:t>
            </w:r>
          </w:p>
        </w:tc>
        <w:tc>
          <w:tcPr>
            <w:tcW w:w="2551" w:type="dxa"/>
            <w:tcBorders>
              <w:top w:val="single" w:sz="4" w:space="0" w:color="000000"/>
              <w:left w:val="single" w:sz="4" w:space="0" w:color="000000"/>
              <w:bottom w:val="single" w:sz="4" w:space="0" w:color="000000"/>
              <w:right w:val="single" w:sz="4" w:space="0" w:color="000000"/>
            </w:tcBorders>
            <w:vAlign w:val="center"/>
          </w:tcPr>
          <w:p w:rsidR="00487752" w:rsidRPr="00487752" w:rsidRDefault="00C61F0C" w:rsidP="00A21CF0">
            <w:pPr>
              <w:widowControl/>
              <w:spacing w:line="240" w:lineRule="auto"/>
              <w:jc w:val="left"/>
              <w:rPr>
                <w:rFonts w:ascii="宋体" w:hAnsi="宋体" w:cs="宋体"/>
                <w:color w:val="000000" w:themeColor="text1"/>
                <w:kern w:val="0"/>
                <w:sz w:val="18"/>
                <w:szCs w:val="18"/>
              </w:rPr>
            </w:pPr>
            <w:r w:rsidRPr="00C61F0C">
              <w:rPr>
                <w:rFonts w:ascii="宋体" w:hAnsi="宋体" w:cs="宋体" w:hint="eastAsia"/>
                <w:color w:val="000000" w:themeColor="text1"/>
                <w:kern w:val="0"/>
                <w:sz w:val="18"/>
                <w:szCs w:val="18"/>
              </w:rPr>
              <w:t>采用GAT 2000.XXX（0C）《易制爆危险化学品计量单位类型代码》</w:t>
            </w:r>
          </w:p>
        </w:tc>
      </w:tr>
    </w:tbl>
    <w:p w:rsidR="00796983" w:rsidRDefault="00796983" w:rsidP="008C4076">
      <w:pPr>
        <w:jc w:val="center"/>
        <w:rPr>
          <w:rFonts w:ascii="黑体" w:eastAsia="黑体" w:hAnsi="黑体" w:cs="黑体"/>
          <w:color w:val="000000" w:themeColor="text1"/>
        </w:rPr>
      </w:pPr>
    </w:p>
    <w:p w:rsidR="00796983" w:rsidRDefault="00796983" w:rsidP="008C4076">
      <w:pPr>
        <w:jc w:val="center"/>
        <w:rPr>
          <w:rFonts w:ascii="黑体" w:eastAsia="黑体" w:hAnsi="黑体" w:cs="黑体"/>
          <w:color w:val="000000" w:themeColor="text1"/>
        </w:rPr>
      </w:pPr>
    </w:p>
    <w:p w:rsidR="00796983" w:rsidRDefault="00796983" w:rsidP="008C4076">
      <w:pPr>
        <w:jc w:val="center"/>
        <w:rPr>
          <w:rFonts w:ascii="黑体" w:eastAsia="黑体" w:hAnsi="黑体" w:cs="黑体"/>
          <w:color w:val="000000" w:themeColor="text1"/>
        </w:rPr>
      </w:pPr>
    </w:p>
    <w:p w:rsidR="00796983" w:rsidRDefault="00796983" w:rsidP="008C4076">
      <w:pPr>
        <w:jc w:val="center"/>
        <w:rPr>
          <w:rFonts w:ascii="黑体" w:eastAsia="黑体" w:hAnsi="黑体" w:cs="黑体"/>
          <w:color w:val="000000" w:themeColor="text1"/>
        </w:rPr>
      </w:pPr>
    </w:p>
    <w:p w:rsidR="00796983" w:rsidRDefault="00796983" w:rsidP="008C4076">
      <w:pPr>
        <w:jc w:val="center"/>
        <w:rPr>
          <w:rFonts w:ascii="黑体" w:eastAsia="黑体" w:hAnsi="黑体" w:cs="黑体"/>
          <w:color w:val="000000" w:themeColor="text1"/>
        </w:rPr>
      </w:pPr>
    </w:p>
    <w:p w:rsidR="00796983" w:rsidRDefault="00796983" w:rsidP="008C4076">
      <w:pPr>
        <w:jc w:val="center"/>
        <w:rPr>
          <w:rFonts w:ascii="黑体" w:eastAsia="黑体" w:hAnsi="黑体" w:cs="黑体"/>
          <w:color w:val="000000" w:themeColor="text1"/>
        </w:rPr>
      </w:pPr>
    </w:p>
    <w:p w:rsidR="00796983" w:rsidRDefault="00796983" w:rsidP="008C4076">
      <w:pPr>
        <w:jc w:val="center"/>
        <w:rPr>
          <w:rFonts w:ascii="黑体" w:eastAsia="黑体" w:hAnsi="黑体" w:cs="黑体"/>
          <w:color w:val="000000" w:themeColor="text1"/>
        </w:rPr>
      </w:pPr>
    </w:p>
    <w:p w:rsidR="00796983" w:rsidRDefault="00796983" w:rsidP="008C4076">
      <w:pPr>
        <w:jc w:val="center"/>
        <w:rPr>
          <w:rFonts w:ascii="黑体" w:eastAsia="黑体" w:hAnsi="黑体" w:cs="黑体"/>
          <w:color w:val="000000" w:themeColor="text1"/>
        </w:rPr>
      </w:pPr>
    </w:p>
    <w:p w:rsidR="00796983" w:rsidRDefault="00796983" w:rsidP="008C4076">
      <w:pPr>
        <w:jc w:val="center"/>
        <w:rPr>
          <w:rFonts w:ascii="黑体" w:eastAsia="黑体" w:hAnsi="黑体" w:cs="黑体"/>
          <w:color w:val="000000" w:themeColor="text1"/>
        </w:rPr>
      </w:pPr>
    </w:p>
    <w:p w:rsidR="00F56FC9" w:rsidRDefault="00F56FC9" w:rsidP="008C4076">
      <w:pPr>
        <w:jc w:val="center"/>
        <w:rPr>
          <w:rFonts w:ascii="黑体" w:eastAsia="黑体" w:hAnsi="黑体" w:cs="黑体"/>
          <w:color w:val="000000" w:themeColor="text1"/>
        </w:rPr>
      </w:pPr>
    </w:p>
    <w:p w:rsidR="008C4076" w:rsidRDefault="008C4076" w:rsidP="008C4076">
      <w:pPr>
        <w:jc w:val="center"/>
        <w:rPr>
          <w:rFonts w:ascii="黑体" w:eastAsia="黑体" w:hAnsi="黑体" w:cs="黑体"/>
          <w:color w:val="000000" w:themeColor="text1"/>
        </w:rPr>
      </w:pPr>
      <w:r>
        <w:rPr>
          <w:rFonts w:ascii="黑体" w:eastAsia="黑体" w:hAnsi="黑体" w:cs="黑体" w:hint="eastAsia"/>
          <w:color w:val="000000" w:themeColor="text1"/>
        </w:rPr>
        <w:lastRenderedPageBreak/>
        <w:t>附录</w:t>
      </w:r>
      <w:r>
        <w:rPr>
          <w:rFonts w:ascii="黑体" w:eastAsia="黑体" w:hAnsi="黑体" w:cs="黑体"/>
          <w:color w:val="000000" w:themeColor="text1"/>
        </w:rPr>
        <w:t>B</w:t>
      </w:r>
    </w:p>
    <w:p w:rsidR="008C4076" w:rsidRDefault="008C4076" w:rsidP="008C4076">
      <w:pPr>
        <w:jc w:val="center"/>
        <w:rPr>
          <w:rFonts w:ascii="黑体" w:eastAsia="黑体" w:hAnsi="黑体" w:cs="Times New Roman"/>
          <w:color w:val="000000" w:themeColor="text1"/>
        </w:rPr>
      </w:pPr>
      <w:r>
        <w:rPr>
          <w:rFonts w:ascii="黑体" w:eastAsia="黑体" w:hAnsi="黑体" w:cs="黑体" w:hint="eastAsia"/>
          <w:color w:val="000000" w:themeColor="text1"/>
        </w:rPr>
        <w:t>（资料性附录）</w:t>
      </w:r>
    </w:p>
    <w:p w:rsidR="008C4076" w:rsidRDefault="008C4076" w:rsidP="008C4076">
      <w:pPr>
        <w:jc w:val="center"/>
        <w:rPr>
          <w:rFonts w:ascii="黑体" w:eastAsia="黑体" w:hAnsi="黑体" w:cs="Times New Roman"/>
          <w:color w:val="000000" w:themeColor="text1"/>
        </w:rPr>
      </w:pPr>
      <w:r>
        <w:rPr>
          <w:rFonts w:ascii="黑体" w:eastAsia="黑体" w:hAnsi="黑体" w:cs="黑体" w:hint="eastAsia"/>
          <w:color w:val="000000" w:themeColor="text1"/>
        </w:rPr>
        <w:t>数据元限定词列表</w:t>
      </w:r>
    </w:p>
    <w:p w:rsidR="008C4076" w:rsidRDefault="008C4076" w:rsidP="008C4076">
      <w:pPr>
        <w:ind w:firstLineChars="200" w:firstLine="420"/>
        <w:jc w:val="left"/>
        <w:rPr>
          <w:rFonts w:ascii="宋体" w:hAnsi="宋体" w:cs="黑体"/>
          <w:color w:val="000000" w:themeColor="text1"/>
        </w:rPr>
      </w:pPr>
      <w:r>
        <w:rPr>
          <w:rFonts w:ascii="宋体" w:hAnsi="宋体" w:cs="黑体" w:hint="eastAsia"/>
          <w:color w:val="000000" w:themeColor="text1"/>
        </w:rPr>
        <w:t>本标准引用的公安数据元限定词列表如表</w:t>
      </w:r>
      <w:r>
        <w:rPr>
          <w:rFonts w:ascii="宋体" w:hAnsi="宋体" w:cs="黑体"/>
          <w:color w:val="000000" w:themeColor="text1"/>
        </w:rPr>
        <w:t>B.1</w:t>
      </w:r>
      <w:r>
        <w:rPr>
          <w:rFonts w:ascii="宋体" w:hAnsi="宋体" w:cs="黑体" w:hint="eastAsia"/>
          <w:color w:val="000000" w:themeColor="text1"/>
        </w:rPr>
        <w:t>所示。</w:t>
      </w:r>
    </w:p>
    <w:p w:rsidR="00B27595" w:rsidRDefault="00B27595" w:rsidP="00B27595">
      <w:pPr>
        <w:widowControl/>
        <w:spacing w:line="480" w:lineRule="auto"/>
        <w:jc w:val="center"/>
        <w:rPr>
          <w:rFonts w:ascii="黑体" w:eastAsia="黑体" w:hAnsi="黑体" w:cs="宋体"/>
          <w:color w:val="000000" w:themeColor="text1"/>
          <w:kern w:val="0"/>
        </w:rPr>
      </w:pPr>
      <w:r w:rsidRPr="001463BF">
        <w:rPr>
          <w:rFonts w:ascii="黑体" w:eastAsia="黑体" w:hAnsi="黑体" w:cs="宋体" w:hint="eastAsia"/>
          <w:color w:val="000000" w:themeColor="text1"/>
          <w:kern w:val="0"/>
        </w:rPr>
        <w:t>表B.1  数据元限定词列表</w:t>
      </w:r>
    </w:p>
    <w:tbl>
      <w:tblPr>
        <w:tblW w:w="8188" w:type="dxa"/>
        <w:tblLayout w:type="fixed"/>
        <w:tblLook w:val="04A0" w:firstRow="1" w:lastRow="0" w:firstColumn="1" w:lastColumn="0" w:noHBand="0" w:noVBand="1"/>
      </w:tblPr>
      <w:tblGrid>
        <w:gridCol w:w="1073"/>
        <w:gridCol w:w="1650"/>
        <w:gridCol w:w="1354"/>
        <w:gridCol w:w="1843"/>
        <w:gridCol w:w="2268"/>
      </w:tblGrid>
      <w:tr w:rsidR="00B27595" w:rsidRPr="000600D9" w:rsidTr="00546D2F">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27595" w:rsidRPr="000600D9" w:rsidRDefault="00B27595"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序号</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rsidR="00B27595" w:rsidRPr="000600D9" w:rsidRDefault="00B27595"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限定词名称</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B27595" w:rsidRPr="000600D9" w:rsidRDefault="00B27595"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内部标识符</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B27595" w:rsidRPr="000600D9" w:rsidRDefault="00B27595"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标识符</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B27595" w:rsidRPr="000600D9" w:rsidRDefault="00B27595"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说明</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w:t>
            </w:r>
          </w:p>
        </w:tc>
        <w:tc>
          <w:tcPr>
            <w:tcW w:w="1650"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户籍地址</w:t>
            </w:r>
          </w:p>
        </w:tc>
        <w:tc>
          <w:tcPr>
            <w:tcW w:w="1354" w:type="dxa"/>
            <w:tcBorders>
              <w:top w:val="nil"/>
              <w:left w:val="nil"/>
              <w:bottom w:val="single" w:sz="4" w:space="0" w:color="auto"/>
              <w:right w:val="single" w:sz="4" w:space="0" w:color="auto"/>
            </w:tcBorders>
            <w:shd w:val="clear" w:color="000000" w:fill="FFFFFF"/>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DQ00002</w:t>
            </w:r>
          </w:p>
        </w:tc>
        <w:tc>
          <w:tcPr>
            <w:tcW w:w="1843"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HJDZ</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w:t>
            </w:r>
          </w:p>
        </w:tc>
        <w:tc>
          <w:tcPr>
            <w:tcW w:w="1650"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现住址</w:t>
            </w:r>
          </w:p>
        </w:tc>
        <w:tc>
          <w:tcPr>
            <w:tcW w:w="1354" w:type="dxa"/>
            <w:tcBorders>
              <w:top w:val="nil"/>
              <w:left w:val="nil"/>
              <w:bottom w:val="single" w:sz="4" w:space="0" w:color="auto"/>
              <w:right w:val="single" w:sz="4" w:space="0" w:color="auto"/>
            </w:tcBorders>
            <w:shd w:val="clear" w:color="000000" w:fill="FFFFFF"/>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DQ00014</w:t>
            </w:r>
          </w:p>
        </w:tc>
        <w:tc>
          <w:tcPr>
            <w:tcW w:w="1843"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XZZ</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3</w:t>
            </w:r>
          </w:p>
        </w:tc>
        <w:tc>
          <w:tcPr>
            <w:tcW w:w="1650" w:type="dxa"/>
            <w:tcBorders>
              <w:top w:val="nil"/>
              <w:left w:val="nil"/>
              <w:bottom w:val="single" w:sz="4" w:space="0" w:color="auto"/>
              <w:right w:val="single" w:sz="4" w:space="0" w:color="auto"/>
            </w:tcBorders>
            <w:shd w:val="clear" w:color="000000" w:fill="FFFFFF"/>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法定代表人</w:t>
            </w:r>
          </w:p>
        </w:tc>
        <w:tc>
          <w:tcPr>
            <w:tcW w:w="1354" w:type="dxa"/>
            <w:tcBorders>
              <w:top w:val="nil"/>
              <w:left w:val="nil"/>
              <w:bottom w:val="single" w:sz="4" w:space="0" w:color="auto"/>
              <w:right w:val="single" w:sz="4" w:space="0" w:color="auto"/>
            </w:tcBorders>
            <w:shd w:val="clear" w:color="000000" w:fill="FFFFFF"/>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DQ00057</w:t>
            </w:r>
          </w:p>
        </w:tc>
        <w:tc>
          <w:tcPr>
            <w:tcW w:w="1843" w:type="dxa"/>
            <w:tcBorders>
              <w:top w:val="nil"/>
              <w:left w:val="nil"/>
              <w:bottom w:val="single" w:sz="4" w:space="0" w:color="auto"/>
              <w:right w:val="single" w:sz="4" w:space="0" w:color="auto"/>
            </w:tcBorders>
            <w:shd w:val="clear" w:color="000000" w:fill="FFFFFF"/>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FDDBR</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4</w:t>
            </w:r>
          </w:p>
        </w:tc>
        <w:tc>
          <w:tcPr>
            <w:tcW w:w="1650" w:type="dxa"/>
            <w:tcBorders>
              <w:top w:val="nil"/>
              <w:left w:val="nil"/>
              <w:bottom w:val="single" w:sz="4" w:space="0" w:color="auto"/>
              <w:right w:val="single" w:sz="4" w:space="0" w:color="auto"/>
            </w:tcBorders>
            <w:shd w:val="clear" w:color="000000" w:fill="FFFFFF"/>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保卫负责人</w:t>
            </w:r>
          </w:p>
        </w:tc>
        <w:tc>
          <w:tcPr>
            <w:tcW w:w="1354" w:type="dxa"/>
            <w:tcBorders>
              <w:top w:val="nil"/>
              <w:left w:val="nil"/>
              <w:bottom w:val="single" w:sz="4" w:space="0" w:color="auto"/>
              <w:right w:val="single" w:sz="4" w:space="0" w:color="auto"/>
            </w:tcBorders>
            <w:shd w:val="clear" w:color="000000" w:fill="FFFFFF"/>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DQ00058</w:t>
            </w:r>
          </w:p>
        </w:tc>
        <w:tc>
          <w:tcPr>
            <w:tcW w:w="1843" w:type="dxa"/>
            <w:tcBorders>
              <w:top w:val="nil"/>
              <w:left w:val="nil"/>
              <w:bottom w:val="single" w:sz="4" w:space="0" w:color="auto"/>
              <w:right w:val="single" w:sz="4" w:space="0" w:color="auto"/>
            </w:tcBorders>
            <w:shd w:val="clear" w:color="000000" w:fill="FFFFFF"/>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BWFZR</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5</w:t>
            </w:r>
          </w:p>
        </w:tc>
        <w:tc>
          <w:tcPr>
            <w:tcW w:w="1650"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接收单位</w:t>
            </w:r>
          </w:p>
        </w:tc>
        <w:tc>
          <w:tcPr>
            <w:tcW w:w="1354"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DQ00060</w:t>
            </w:r>
          </w:p>
        </w:tc>
        <w:tc>
          <w:tcPr>
            <w:tcW w:w="1843"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JSDW</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6</w:t>
            </w:r>
          </w:p>
        </w:tc>
        <w:tc>
          <w:tcPr>
            <w:tcW w:w="1650"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登记人</w:t>
            </w:r>
          </w:p>
        </w:tc>
        <w:tc>
          <w:tcPr>
            <w:tcW w:w="1354"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DQ00075</w:t>
            </w:r>
          </w:p>
        </w:tc>
        <w:tc>
          <w:tcPr>
            <w:tcW w:w="1843"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DJR</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7</w:t>
            </w:r>
          </w:p>
        </w:tc>
        <w:tc>
          <w:tcPr>
            <w:tcW w:w="1650"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安全管理人</w:t>
            </w:r>
          </w:p>
        </w:tc>
        <w:tc>
          <w:tcPr>
            <w:tcW w:w="1354" w:type="dxa"/>
            <w:tcBorders>
              <w:top w:val="nil"/>
              <w:left w:val="nil"/>
              <w:bottom w:val="single" w:sz="4" w:space="0" w:color="auto"/>
              <w:right w:val="single" w:sz="4" w:space="0" w:color="auto"/>
            </w:tcBorders>
            <w:shd w:val="clear" w:color="000000" w:fill="FFFFFF"/>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DQ00779</w:t>
            </w:r>
          </w:p>
        </w:tc>
        <w:tc>
          <w:tcPr>
            <w:tcW w:w="1843"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AQGLR</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8</w:t>
            </w:r>
          </w:p>
        </w:tc>
        <w:tc>
          <w:tcPr>
            <w:tcW w:w="1650"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责任民警</w:t>
            </w:r>
          </w:p>
        </w:tc>
        <w:tc>
          <w:tcPr>
            <w:tcW w:w="1354"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DQ00780</w:t>
            </w:r>
          </w:p>
        </w:tc>
        <w:tc>
          <w:tcPr>
            <w:tcW w:w="1843"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ZRMJ</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9</w:t>
            </w:r>
          </w:p>
        </w:tc>
        <w:tc>
          <w:tcPr>
            <w:tcW w:w="1650"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销售单位</w:t>
            </w:r>
          </w:p>
        </w:tc>
        <w:tc>
          <w:tcPr>
            <w:tcW w:w="1354"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DQ00839</w:t>
            </w:r>
          </w:p>
        </w:tc>
        <w:tc>
          <w:tcPr>
            <w:tcW w:w="1843"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XSDW</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10</w:t>
            </w:r>
          </w:p>
        </w:tc>
        <w:tc>
          <w:tcPr>
            <w:tcW w:w="1650"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发布人</w:t>
            </w:r>
          </w:p>
        </w:tc>
        <w:tc>
          <w:tcPr>
            <w:tcW w:w="1354"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DQ01409</w:t>
            </w:r>
          </w:p>
        </w:tc>
        <w:tc>
          <w:tcPr>
            <w:tcW w:w="1843"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FBR</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3F5691">
            <w:pPr>
              <w:widowControl/>
              <w:spacing w:line="240" w:lineRule="auto"/>
              <w:jc w:val="center"/>
              <w:rPr>
                <w:rFonts w:ascii="宋体" w:hAnsi="宋体" w:cs="宋体"/>
                <w:color w:val="000000"/>
                <w:kern w:val="0"/>
                <w:sz w:val="18"/>
                <w:szCs w:val="18"/>
              </w:rPr>
            </w:pP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11</w:t>
            </w:r>
          </w:p>
        </w:tc>
        <w:tc>
          <w:tcPr>
            <w:tcW w:w="1650"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发布机构</w:t>
            </w:r>
          </w:p>
        </w:tc>
        <w:tc>
          <w:tcPr>
            <w:tcW w:w="1354"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DQ01410</w:t>
            </w:r>
          </w:p>
        </w:tc>
        <w:tc>
          <w:tcPr>
            <w:tcW w:w="1843"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left"/>
              <w:rPr>
                <w:rFonts w:ascii="宋体" w:hAnsi="宋体" w:cs="宋体"/>
                <w:color w:val="000000"/>
                <w:kern w:val="0"/>
                <w:sz w:val="18"/>
                <w:szCs w:val="18"/>
              </w:rPr>
            </w:pPr>
            <w:r w:rsidRPr="000600D9">
              <w:rPr>
                <w:rFonts w:ascii="宋体" w:hAnsi="宋体" w:cs="宋体" w:hint="eastAsia"/>
                <w:color w:val="000000"/>
                <w:kern w:val="0"/>
                <w:sz w:val="18"/>
                <w:szCs w:val="18"/>
              </w:rPr>
              <w:t>FBJG</w:t>
            </w:r>
          </w:p>
        </w:tc>
        <w:tc>
          <w:tcPr>
            <w:tcW w:w="2268" w:type="dxa"/>
            <w:tcBorders>
              <w:top w:val="nil"/>
              <w:left w:val="nil"/>
              <w:bottom w:val="single" w:sz="4" w:space="0" w:color="auto"/>
              <w:right w:val="single" w:sz="4" w:space="0" w:color="auto"/>
            </w:tcBorders>
            <w:shd w:val="clear" w:color="auto" w:fill="auto"/>
            <w:vAlign w:val="center"/>
            <w:hideMark/>
          </w:tcPr>
          <w:p w:rsidR="00546D2F" w:rsidRPr="000600D9" w:rsidRDefault="00546D2F" w:rsidP="00AC2245">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 xml:space="preserve">　</w:t>
            </w: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12</w:t>
            </w:r>
          </w:p>
        </w:tc>
        <w:tc>
          <w:tcPr>
            <w:tcW w:w="1650" w:type="dxa"/>
            <w:tcBorders>
              <w:top w:val="nil"/>
              <w:left w:val="nil"/>
              <w:bottom w:val="single" w:sz="4" w:space="0" w:color="auto"/>
              <w:right w:val="single" w:sz="4" w:space="0" w:color="auto"/>
            </w:tcBorders>
            <w:shd w:val="clear" w:color="auto" w:fill="auto"/>
            <w:vAlign w:val="center"/>
            <w:hideMark/>
          </w:tcPr>
          <w:p w:rsidR="00546D2F" w:rsidRPr="00430C0B" w:rsidRDefault="00546D2F" w:rsidP="00AC2245">
            <w:pPr>
              <w:widowControl/>
              <w:spacing w:line="240" w:lineRule="auto"/>
              <w:jc w:val="left"/>
              <w:rPr>
                <w:rFonts w:ascii="宋体" w:hAnsi="宋体" w:cs="宋体"/>
                <w:color w:val="000000" w:themeColor="text1"/>
                <w:kern w:val="0"/>
                <w:sz w:val="18"/>
                <w:szCs w:val="18"/>
              </w:rPr>
            </w:pPr>
            <w:r w:rsidRPr="00430C0B">
              <w:rPr>
                <w:rFonts w:ascii="宋体" w:hAnsi="宋体" w:cs="宋体" w:hint="eastAsia"/>
                <w:color w:val="000000" w:themeColor="text1"/>
                <w:kern w:val="0"/>
                <w:sz w:val="18"/>
                <w:szCs w:val="18"/>
              </w:rPr>
              <w:t>机动车行驶证</w:t>
            </w:r>
          </w:p>
        </w:tc>
        <w:tc>
          <w:tcPr>
            <w:tcW w:w="1354" w:type="dxa"/>
            <w:tcBorders>
              <w:top w:val="nil"/>
              <w:left w:val="nil"/>
              <w:bottom w:val="single" w:sz="4" w:space="0" w:color="auto"/>
              <w:right w:val="single" w:sz="4" w:space="0" w:color="auto"/>
            </w:tcBorders>
            <w:shd w:val="clear" w:color="auto" w:fill="auto"/>
            <w:vAlign w:val="center"/>
            <w:hideMark/>
          </w:tcPr>
          <w:p w:rsidR="00546D2F" w:rsidRPr="00430C0B" w:rsidRDefault="00546D2F" w:rsidP="00AC2245">
            <w:pPr>
              <w:widowControl/>
              <w:spacing w:line="240" w:lineRule="auto"/>
              <w:jc w:val="left"/>
              <w:rPr>
                <w:rFonts w:ascii="宋体" w:hAnsi="宋体" w:cs="宋体"/>
                <w:color w:val="000000" w:themeColor="text1"/>
                <w:kern w:val="0"/>
                <w:sz w:val="18"/>
                <w:szCs w:val="18"/>
              </w:rPr>
            </w:pPr>
            <w:r w:rsidRPr="00430C0B">
              <w:rPr>
                <w:rFonts w:ascii="宋体" w:hAnsi="宋体" w:cs="宋体"/>
                <w:color w:val="000000" w:themeColor="text1"/>
                <w:kern w:val="0"/>
                <w:sz w:val="18"/>
                <w:szCs w:val="18"/>
              </w:rPr>
              <w:t>DQ00632</w:t>
            </w:r>
          </w:p>
        </w:tc>
        <w:tc>
          <w:tcPr>
            <w:tcW w:w="1843" w:type="dxa"/>
            <w:tcBorders>
              <w:top w:val="nil"/>
              <w:left w:val="nil"/>
              <w:bottom w:val="single" w:sz="4" w:space="0" w:color="auto"/>
              <w:right w:val="single" w:sz="4" w:space="0" w:color="auto"/>
            </w:tcBorders>
            <w:shd w:val="clear" w:color="auto" w:fill="auto"/>
            <w:vAlign w:val="center"/>
            <w:hideMark/>
          </w:tcPr>
          <w:p w:rsidR="00546D2F" w:rsidRPr="00430C0B" w:rsidRDefault="00546D2F" w:rsidP="00AC2245">
            <w:pPr>
              <w:widowControl/>
              <w:spacing w:line="240" w:lineRule="auto"/>
              <w:jc w:val="left"/>
              <w:rPr>
                <w:rFonts w:ascii="宋体" w:hAnsi="宋体" w:cs="宋体"/>
                <w:color w:val="000000" w:themeColor="text1"/>
                <w:kern w:val="0"/>
                <w:sz w:val="18"/>
                <w:szCs w:val="18"/>
              </w:rPr>
            </w:pPr>
            <w:r w:rsidRPr="00430C0B">
              <w:rPr>
                <w:rFonts w:ascii="宋体" w:hAnsi="宋体" w:cs="宋体" w:hint="eastAsia"/>
                <w:color w:val="000000" w:themeColor="text1"/>
                <w:kern w:val="0"/>
                <w:sz w:val="18"/>
                <w:szCs w:val="18"/>
              </w:rPr>
              <w:t>JDCXSZ</w:t>
            </w:r>
          </w:p>
        </w:tc>
        <w:tc>
          <w:tcPr>
            <w:tcW w:w="2268" w:type="dxa"/>
            <w:tcBorders>
              <w:top w:val="nil"/>
              <w:left w:val="nil"/>
              <w:bottom w:val="single" w:sz="4" w:space="0" w:color="auto"/>
              <w:right w:val="single" w:sz="4" w:space="0" w:color="auto"/>
            </w:tcBorders>
            <w:shd w:val="clear" w:color="auto" w:fill="auto"/>
            <w:vAlign w:val="center"/>
            <w:hideMark/>
          </w:tcPr>
          <w:p w:rsidR="00546D2F" w:rsidRPr="00461223" w:rsidRDefault="00546D2F" w:rsidP="00AC2245">
            <w:pPr>
              <w:widowControl/>
              <w:spacing w:line="240" w:lineRule="auto"/>
              <w:jc w:val="center"/>
              <w:rPr>
                <w:rFonts w:ascii="宋体" w:hAnsi="宋体" w:cs="宋体"/>
                <w:color w:val="FF0000"/>
                <w:kern w:val="0"/>
                <w:sz w:val="18"/>
                <w:szCs w:val="18"/>
              </w:rPr>
            </w:pPr>
          </w:p>
        </w:tc>
      </w:tr>
      <w:tr w:rsidR="00546D2F" w:rsidRPr="000600D9" w:rsidTr="00546D2F">
        <w:trPr>
          <w:trHeight w:val="340"/>
        </w:trPr>
        <w:tc>
          <w:tcPr>
            <w:tcW w:w="1073" w:type="dxa"/>
            <w:tcBorders>
              <w:top w:val="nil"/>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13</w:t>
            </w:r>
          </w:p>
        </w:tc>
        <w:tc>
          <w:tcPr>
            <w:tcW w:w="1650" w:type="dxa"/>
            <w:tcBorders>
              <w:top w:val="nil"/>
              <w:left w:val="nil"/>
              <w:bottom w:val="single" w:sz="4" w:space="0" w:color="auto"/>
              <w:right w:val="single" w:sz="4" w:space="0" w:color="auto"/>
            </w:tcBorders>
            <w:shd w:val="clear" w:color="auto" w:fill="auto"/>
            <w:vAlign w:val="center"/>
            <w:hideMark/>
          </w:tcPr>
          <w:p w:rsidR="00546D2F" w:rsidRPr="00430C0B" w:rsidRDefault="00546D2F" w:rsidP="00AC2245">
            <w:pPr>
              <w:widowControl/>
              <w:spacing w:line="240" w:lineRule="auto"/>
              <w:jc w:val="left"/>
              <w:rPr>
                <w:rFonts w:ascii="宋体" w:hAnsi="宋体" w:cs="宋体"/>
                <w:color w:val="000000" w:themeColor="text1"/>
                <w:kern w:val="0"/>
                <w:sz w:val="18"/>
                <w:szCs w:val="18"/>
              </w:rPr>
            </w:pPr>
            <w:r w:rsidRPr="00430C0B">
              <w:rPr>
                <w:rFonts w:ascii="宋体" w:hAnsi="宋体" w:cs="宋体" w:hint="eastAsia"/>
                <w:color w:val="000000" w:themeColor="text1"/>
                <w:kern w:val="0"/>
                <w:sz w:val="18"/>
                <w:szCs w:val="18"/>
              </w:rPr>
              <w:t>道路运输经营许可证</w:t>
            </w:r>
          </w:p>
        </w:tc>
        <w:tc>
          <w:tcPr>
            <w:tcW w:w="1354" w:type="dxa"/>
            <w:tcBorders>
              <w:top w:val="nil"/>
              <w:left w:val="nil"/>
              <w:bottom w:val="single" w:sz="4" w:space="0" w:color="auto"/>
              <w:right w:val="single" w:sz="4" w:space="0" w:color="auto"/>
            </w:tcBorders>
            <w:shd w:val="clear" w:color="auto" w:fill="auto"/>
            <w:vAlign w:val="center"/>
            <w:hideMark/>
          </w:tcPr>
          <w:p w:rsidR="00546D2F" w:rsidRPr="00430C0B" w:rsidRDefault="00546D2F" w:rsidP="00AC2245">
            <w:pPr>
              <w:widowControl/>
              <w:spacing w:line="240" w:lineRule="auto"/>
              <w:jc w:val="left"/>
              <w:rPr>
                <w:rFonts w:ascii="宋体" w:hAnsi="宋体" w:cs="宋体"/>
                <w:color w:val="000000" w:themeColor="text1"/>
                <w:kern w:val="0"/>
                <w:sz w:val="18"/>
                <w:szCs w:val="18"/>
              </w:rPr>
            </w:pPr>
            <w:r w:rsidRPr="00430C0B">
              <w:rPr>
                <w:rFonts w:ascii="宋体" w:hAnsi="宋体" w:cs="宋体"/>
                <w:color w:val="000000" w:themeColor="text1"/>
                <w:kern w:val="0"/>
                <w:sz w:val="18"/>
                <w:szCs w:val="18"/>
              </w:rPr>
              <w:t>DQ00774</w:t>
            </w:r>
          </w:p>
        </w:tc>
        <w:tc>
          <w:tcPr>
            <w:tcW w:w="1843" w:type="dxa"/>
            <w:tcBorders>
              <w:top w:val="nil"/>
              <w:left w:val="nil"/>
              <w:bottom w:val="single" w:sz="4" w:space="0" w:color="auto"/>
              <w:right w:val="single" w:sz="4" w:space="0" w:color="auto"/>
            </w:tcBorders>
            <w:shd w:val="clear" w:color="auto" w:fill="auto"/>
            <w:vAlign w:val="center"/>
            <w:hideMark/>
          </w:tcPr>
          <w:p w:rsidR="00546D2F" w:rsidRPr="00430C0B" w:rsidRDefault="00546D2F" w:rsidP="00AC2245">
            <w:pPr>
              <w:widowControl/>
              <w:spacing w:line="240" w:lineRule="auto"/>
              <w:jc w:val="left"/>
              <w:rPr>
                <w:rFonts w:ascii="宋体" w:hAnsi="宋体" w:cs="宋体"/>
                <w:color w:val="000000" w:themeColor="text1"/>
                <w:kern w:val="0"/>
                <w:sz w:val="18"/>
                <w:szCs w:val="18"/>
              </w:rPr>
            </w:pPr>
            <w:r w:rsidRPr="00430C0B">
              <w:rPr>
                <w:rFonts w:ascii="宋体" w:hAnsi="宋体" w:cs="宋体"/>
                <w:color w:val="000000" w:themeColor="text1"/>
                <w:kern w:val="0"/>
                <w:sz w:val="18"/>
                <w:szCs w:val="18"/>
              </w:rPr>
              <w:t>DLYSJYXKZ</w:t>
            </w:r>
          </w:p>
        </w:tc>
        <w:tc>
          <w:tcPr>
            <w:tcW w:w="2268" w:type="dxa"/>
            <w:tcBorders>
              <w:top w:val="nil"/>
              <w:left w:val="nil"/>
              <w:bottom w:val="single" w:sz="4" w:space="0" w:color="auto"/>
              <w:right w:val="single" w:sz="4" w:space="0" w:color="auto"/>
            </w:tcBorders>
            <w:shd w:val="clear" w:color="auto" w:fill="auto"/>
            <w:vAlign w:val="center"/>
            <w:hideMark/>
          </w:tcPr>
          <w:p w:rsidR="00546D2F" w:rsidRPr="00461223" w:rsidRDefault="00546D2F" w:rsidP="00AC224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14</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rPr>
                <w:rFonts w:ascii="宋体" w:cs="Times New Roman"/>
                <w:color w:val="000000"/>
                <w:kern w:val="0"/>
                <w:sz w:val="18"/>
                <w:szCs w:val="18"/>
              </w:rPr>
            </w:pPr>
            <w:r w:rsidRPr="009A2758">
              <w:rPr>
                <w:rFonts w:ascii="宋体" w:hAnsi="宋体" w:cs="宋体" w:hint="eastAsia"/>
                <w:color w:val="000000"/>
                <w:kern w:val="0"/>
                <w:sz w:val="18"/>
                <w:szCs w:val="18"/>
              </w:rPr>
              <w:t>储存</w:t>
            </w:r>
            <w:r>
              <w:rPr>
                <w:rFonts w:ascii="宋体" w:hAnsi="宋体" w:cs="宋体" w:hint="eastAsia"/>
                <w:color w:val="000000"/>
                <w:kern w:val="0"/>
                <w:sz w:val="18"/>
                <w:szCs w:val="18"/>
              </w:rPr>
              <w:t>场所</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DQR0001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CC</w:t>
            </w:r>
            <w:r>
              <w:rPr>
                <w:rFonts w:ascii="宋体" w:hAnsi="宋体" w:cs="宋体" w:hint="eastAsia"/>
                <w:color w:val="000000"/>
                <w:kern w:val="0"/>
                <w:sz w:val="18"/>
                <w:szCs w:val="18"/>
              </w:rPr>
              <w:t>CS</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15</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hint="eastAsia"/>
                <w:color w:val="000000"/>
                <w:kern w:val="0"/>
                <w:sz w:val="18"/>
                <w:szCs w:val="18"/>
              </w:rPr>
              <w:t>购买单位</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DQR0002</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GMDW</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16</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rPr>
                <w:rFonts w:ascii="宋体" w:cs="Times New Roman"/>
                <w:color w:val="000000"/>
                <w:kern w:val="0"/>
                <w:sz w:val="18"/>
                <w:szCs w:val="18"/>
              </w:rPr>
            </w:pPr>
            <w:r w:rsidRPr="009A2758">
              <w:rPr>
                <w:rFonts w:ascii="宋体" w:hAnsi="宋体" w:cs="宋体" w:hint="eastAsia"/>
                <w:color w:val="000000"/>
                <w:kern w:val="0"/>
                <w:sz w:val="18"/>
                <w:szCs w:val="18"/>
              </w:rPr>
              <w:t>购买单位经办人</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DQR0003</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GMDWJBR</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17</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hint="eastAsia"/>
                <w:color w:val="000000"/>
                <w:kern w:val="0"/>
                <w:sz w:val="18"/>
                <w:szCs w:val="18"/>
              </w:rPr>
              <w:t>销售单位经办人</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DQR0004</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XSDWJBR</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18</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hint="eastAsia"/>
                <w:color w:val="000000"/>
                <w:kern w:val="0"/>
                <w:sz w:val="18"/>
                <w:szCs w:val="18"/>
              </w:rPr>
              <w:t>转让</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DQR0005</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ZR</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19</w:t>
            </w:r>
          </w:p>
        </w:tc>
        <w:tc>
          <w:tcPr>
            <w:tcW w:w="1650" w:type="dxa"/>
            <w:tcBorders>
              <w:top w:val="single" w:sz="4" w:space="0" w:color="auto"/>
              <w:left w:val="nil"/>
              <w:bottom w:val="single" w:sz="4" w:space="0" w:color="auto"/>
              <w:right w:val="single" w:sz="4" w:space="0" w:color="auto"/>
            </w:tcBorders>
            <w:shd w:val="clear" w:color="auto" w:fill="auto"/>
            <w:hideMark/>
          </w:tcPr>
          <w:p w:rsidR="00546D2F" w:rsidRPr="00677DC6" w:rsidRDefault="00546D2F" w:rsidP="001178F5">
            <w:pPr>
              <w:widowControl/>
              <w:spacing w:line="240" w:lineRule="auto"/>
              <w:rPr>
                <w:rFonts w:ascii="宋体" w:hAnsi="宋体" w:cs="宋体"/>
                <w:sz w:val="18"/>
                <w:szCs w:val="18"/>
              </w:rPr>
            </w:pPr>
            <w:r w:rsidRPr="00677DC6">
              <w:rPr>
                <w:rFonts w:ascii="宋体" w:hAnsi="宋体" w:cs="宋体" w:hint="eastAsia"/>
                <w:kern w:val="0"/>
                <w:sz w:val="18"/>
                <w:szCs w:val="18"/>
              </w:rPr>
              <w:t>涉及流向</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hAnsi="宋体" w:cs="宋体"/>
                <w:color w:val="000000"/>
                <w:kern w:val="0"/>
                <w:sz w:val="18"/>
                <w:szCs w:val="18"/>
              </w:rPr>
            </w:pPr>
            <w:r w:rsidRPr="009A2758">
              <w:rPr>
                <w:rFonts w:ascii="宋体" w:hAnsi="宋体" w:cs="宋体"/>
                <w:color w:val="000000"/>
                <w:kern w:val="0"/>
                <w:sz w:val="18"/>
                <w:szCs w:val="18"/>
              </w:rPr>
              <w:t>DQR000</w:t>
            </w:r>
            <w:r>
              <w:rPr>
                <w:rFonts w:ascii="宋体" w:hAnsi="宋体" w:cs="宋体" w:hint="eastAsia"/>
                <w:color w:val="000000"/>
                <w:kern w:val="0"/>
                <w:sz w:val="18"/>
                <w:szCs w:val="18"/>
              </w:rPr>
              <w:t>6</w:t>
            </w:r>
          </w:p>
        </w:tc>
        <w:tc>
          <w:tcPr>
            <w:tcW w:w="1843"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SJLX</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20</w:t>
            </w:r>
          </w:p>
        </w:tc>
        <w:tc>
          <w:tcPr>
            <w:tcW w:w="1650"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培训证明</w:t>
            </w:r>
          </w:p>
        </w:tc>
        <w:tc>
          <w:tcPr>
            <w:tcW w:w="1354"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07</w:t>
            </w:r>
          </w:p>
        </w:tc>
        <w:tc>
          <w:tcPr>
            <w:tcW w:w="1843"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PXZM</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21</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hint="eastAsia"/>
                <w:color w:val="000000"/>
                <w:kern w:val="0"/>
                <w:sz w:val="18"/>
                <w:szCs w:val="18"/>
              </w:rPr>
              <w:t>预警报警</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DQR0008</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546D2F" w:rsidRPr="009A2758" w:rsidRDefault="00546D2F" w:rsidP="001178F5">
            <w:pPr>
              <w:widowControl/>
              <w:spacing w:line="240" w:lineRule="auto"/>
              <w:jc w:val="left"/>
              <w:rPr>
                <w:rFonts w:ascii="宋体" w:cs="Times New Roman"/>
                <w:color w:val="000000"/>
                <w:kern w:val="0"/>
                <w:sz w:val="18"/>
                <w:szCs w:val="18"/>
              </w:rPr>
            </w:pPr>
            <w:r w:rsidRPr="009A2758">
              <w:rPr>
                <w:rFonts w:ascii="宋体" w:hAnsi="宋体" w:cs="宋体"/>
                <w:color w:val="000000"/>
                <w:kern w:val="0"/>
                <w:sz w:val="18"/>
                <w:szCs w:val="18"/>
              </w:rPr>
              <w:t>YJBJ</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22</w:t>
            </w:r>
          </w:p>
        </w:tc>
        <w:tc>
          <w:tcPr>
            <w:tcW w:w="1650"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hint="eastAsia"/>
                <w:color w:val="000000"/>
                <w:kern w:val="0"/>
                <w:sz w:val="18"/>
                <w:szCs w:val="18"/>
              </w:rPr>
              <w:t>预警报警单位</w:t>
            </w:r>
          </w:p>
        </w:tc>
        <w:tc>
          <w:tcPr>
            <w:tcW w:w="1354"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DQR0009</w:t>
            </w:r>
          </w:p>
        </w:tc>
        <w:tc>
          <w:tcPr>
            <w:tcW w:w="1843"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YJBJDW</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23</w:t>
            </w:r>
          </w:p>
        </w:tc>
        <w:tc>
          <w:tcPr>
            <w:tcW w:w="1650" w:type="dxa"/>
            <w:tcBorders>
              <w:top w:val="single" w:sz="4" w:space="0" w:color="auto"/>
              <w:left w:val="nil"/>
              <w:bottom w:val="single" w:sz="4" w:space="0" w:color="auto"/>
              <w:right w:val="single" w:sz="4" w:space="0" w:color="auto"/>
            </w:tcBorders>
            <w:shd w:val="clear" w:color="auto" w:fill="auto"/>
            <w:hideMark/>
          </w:tcPr>
          <w:p w:rsidR="00546D2F" w:rsidRPr="00677DC6" w:rsidRDefault="00546D2F" w:rsidP="001178F5">
            <w:pPr>
              <w:widowControl/>
              <w:spacing w:line="240" w:lineRule="auto"/>
              <w:rPr>
                <w:rFonts w:ascii="宋体" w:hAnsi="宋体" w:cs="宋体"/>
                <w:sz w:val="18"/>
                <w:szCs w:val="18"/>
              </w:rPr>
            </w:pPr>
            <w:r w:rsidRPr="00677DC6">
              <w:rPr>
                <w:rFonts w:ascii="宋体" w:hAnsi="宋体" w:cs="宋体" w:hint="eastAsia"/>
                <w:kern w:val="0"/>
                <w:sz w:val="18"/>
                <w:szCs w:val="18"/>
              </w:rPr>
              <w:t>流向变更</w:t>
            </w:r>
          </w:p>
        </w:tc>
        <w:tc>
          <w:tcPr>
            <w:tcW w:w="1354"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DQR001</w:t>
            </w:r>
            <w:r>
              <w:rPr>
                <w:rFonts w:ascii="宋体" w:hAnsi="宋体" w:cs="宋体" w:hint="eastAsia"/>
                <w:color w:val="000000"/>
                <w:kern w:val="0"/>
                <w:sz w:val="18"/>
                <w:szCs w:val="18"/>
              </w:rPr>
              <w:t>0</w:t>
            </w:r>
          </w:p>
        </w:tc>
        <w:tc>
          <w:tcPr>
            <w:tcW w:w="1843"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LXBG</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24</w:t>
            </w:r>
          </w:p>
        </w:tc>
        <w:tc>
          <w:tcPr>
            <w:tcW w:w="1650" w:type="dxa"/>
            <w:tcBorders>
              <w:top w:val="single" w:sz="4" w:space="0" w:color="auto"/>
              <w:left w:val="nil"/>
              <w:bottom w:val="single" w:sz="4" w:space="0" w:color="auto"/>
              <w:right w:val="single" w:sz="4" w:space="0" w:color="auto"/>
            </w:tcBorders>
            <w:shd w:val="clear" w:color="auto" w:fill="auto"/>
            <w:hideMark/>
          </w:tcPr>
          <w:p w:rsidR="00546D2F" w:rsidRPr="001355BA" w:rsidRDefault="00546D2F" w:rsidP="001178F5">
            <w:pPr>
              <w:widowControl/>
              <w:spacing w:line="240" w:lineRule="auto"/>
              <w:rPr>
                <w:rFonts w:ascii="宋体" w:cs="Times New Roman"/>
                <w:color w:val="000000"/>
                <w:kern w:val="0"/>
                <w:sz w:val="18"/>
                <w:szCs w:val="18"/>
              </w:rPr>
            </w:pPr>
            <w:r w:rsidRPr="001355BA">
              <w:rPr>
                <w:rFonts w:ascii="宋体" w:hAnsi="宋体" w:cs="宋体" w:hint="eastAsia"/>
                <w:color w:val="000000"/>
                <w:sz w:val="18"/>
                <w:szCs w:val="18"/>
              </w:rPr>
              <w:t>营业执照</w:t>
            </w:r>
          </w:p>
        </w:tc>
        <w:tc>
          <w:tcPr>
            <w:tcW w:w="1354"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DQR0011</w:t>
            </w:r>
          </w:p>
        </w:tc>
        <w:tc>
          <w:tcPr>
            <w:tcW w:w="1843"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YYZZ</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25</w:t>
            </w:r>
          </w:p>
        </w:tc>
        <w:tc>
          <w:tcPr>
            <w:tcW w:w="1650"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rPr>
                <w:rFonts w:ascii="宋体" w:cs="Times New Roman"/>
                <w:color w:val="000000"/>
              </w:rPr>
            </w:pPr>
            <w:r w:rsidRPr="00CB761E">
              <w:rPr>
                <w:rFonts w:ascii="宋体" w:hAnsi="宋体" w:cs="宋体" w:hint="eastAsia"/>
                <w:color w:val="000000"/>
                <w:kern w:val="0"/>
                <w:sz w:val="18"/>
                <w:szCs w:val="18"/>
              </w:rPr>
              <w:t>危险化学品安全生产许可证</w:t>
            </w:r>
          </w:p>
        </w:tc>
        <w:tc>
          <w:tcPr>
            <w:tcW w:w="1354"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DQR0012</w:t>
            </w:r>
          </w:p>
        </w:tc>
        <w:tc>
          <w:tcPr>
            <w:tcW w:w="1843"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WXHXPAQSCXKZ</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26</w:t>
            </w:r>
          </w:p>
        </w:tc>
        <w:tc>
          <w:tcPr>
            <w:tcW w:w="1650"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rPr>
                <w:rFonts w:ascii="宋体" w:cs="Times New Roman"/>
                <w:color w:val="000000"/>
              </w:rPr>
            </w:pPr>
            <w:r w:rsidRPr="00CB761E">
              <w:rPr>
                <w:rFonts w:ascii="宋体" w:hAnsi="宋体" w:cs="宋体" w:hint="eastAsia"/>
                <w:color w:val="000000"/>
                <w:kern w:val="0"/>
                <w:sz w:val="18"/>
                <w:szCs w:val="18"/>
              </w:rPr>
              <w:t>危险化学品经营许可证</w:t>
            </w:r>
          </w:p>
        </w:tc>
        <w:tc>
          <w:tcPr>
            <w:tcW w:w="1354"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DQR0013</w:t>
            </w:r>
          </w:p>
        </w:tc>
        <w:tc>
          <w:tcPr>
            <w:tcW w:w="1843"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WXHXPJYXKZ</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27</w:t>
            </w:r>
          </w:p>
        </w:tc>
        <w:tc>
          <w:tcPr>
            <w:tcW w:w="1650"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rPr>
                <w:rFonts w:ascii="宋体" w:cs="Times New Roman"/>
                <w:color w:val="000000"/>
              </w:rPr>
            </w:pPr>
            <w:r w:rsidRPr="00CB761E">
              <w:rPr>
                <w:rFonts w:ascii="宋体" w:hAnsi="宋体" w:cs="宋体" w:hint="eastAsia"/>
                <w:color w:val="000000"/>
                <w:kern w:val="0"/>
                <w:sz w:val="18"/>
                <w:szCs w:val="18"/>
              </w:rPr>
              <w:t>危险化学品安全使用许可证</w:t>
            </w:r>
          </w:p>
        </w:tc>
        <w:tc>
          <w:tcPr>
            <w:tcW w:w="1354"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DQR0014</w:t>
            </w:r>
          </w:p>
        </w:tc>
        <w:tc>
          <w:tcPr>
            <w:tcW w:w="1843"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WXHXPAQSYXKZ</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r w:rsidR="00546D2F"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46D2F" w:rsidRPr="00546D2F" w:rsidRDefault="00546D2F" w:rsidP="00546D2F">
            <w:pPr>
              <w:jc w:val="left"/>
              <w:rPr>
                <w:rFonts w:ascii="宋体" w:hAnsi="宋体" w:cs="宋体"/>
                <w:sz w:val="18"/>
                <w:szCs w:val="18"/>
              </w:rPr>
            </w:pPr>
            <w:r w:rsidRPr="00546D2F">
              <w:rPr>
                <w:rFonts w:ascii="宋体" w:hAnsi="宋体" w:hint="eastAsia"/>
                <w:sz w:val="18"/>
                <w:szCs w:val="18"/>
              </w:rPr>
              <w:t>28</w:t>
            </w:r>
          </w:p>
        </w:tc>
        <w:tc>
          <w:tcPr>
            <w:tcW w:w="1650"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rPr>
                <w:rFonts w:ascii="宋体" w:cs="Times New Roman"/>
                <w:color w:val="000000"/>
              </w:rPr>
            </w:pPr>
            <w:r w:rsidRPr="00CB761E">
              <w:rPr>
                <w:rFonts w:ascii="宋体" w:hAnsi="宋体" w:cs="宋体" w:hint="eastAsia"/>
                <w:color w:val="000000"/>
                <w:kern w:val="0"/>
                <w:sz w:val="18"/>
                <w:szCs w:val="18"/>
              </w:rPr>
              <w:t>危险化学品安全评价报告</w:t>
            </w:r>
          </w:p>
        </w:tc>
        <w:tc>
          <w:tcPr>
            <w:tcW w:w="1354"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DQR0015</w:t>
            </w:r>
          </w:p>
        </w:tc>
        <w:tc>
          <w:tcPr>
            <w:tcW w:w="1843" w:type="dxa"/>
            <w:tcBorders>
              <w:top w:val="single" w:sz="4" w:space="0" w:color="auto"/>
              <w:left w:val="nil"/>
              <w:bottom w:val="single" w:sz="4" w:space="0" w:color="auto"/>
              <w:right w:val="single" w:sz="4" w:space="0" w:color="auto"/>
            </w:tcBorders>
            <w:shd w:val="clear" w:color="auto" w:fill="auto"/>
            <w:hideMark/>
          </w:tcPr>
          <w:p w:rsidR="00546D2F" w:rsidRPr="00CB761E" w:rsidRDefault="00546D2F"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WXHXPAQPJBG</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546D2F" w:rsidRPr="00461223" w:rsidRDefault="00546D2F" w:rsidP="001178F5">
            <w:pPr>
              <w:widowControl/>
              <w:spacing w:line="240" w:lineRule="auto"/>
              <w:jc w:val="center"/>
              <w:rPr>
                <w:rFonts w:ascii="宋体" w:hAnsi="宋体" w:cs="宋体"/>
                <w:color w:val="FF0000"/>
                <w:kern w:val="0"/>
                <w:sz w:val="18"/>
                <w:szCs w:val="18"/>
              </w:rPr>
            </w:pPr>
          </w:p>
        </w:tc>
      </w:tr>
    </w:tbl>
    <w:p w:rsidR="00D27659" w:rsidRPr="00A62550" w:rsidRDefault="00A62550" w:rsidP="00A62550">
      <w:pPr>
        <w:widowControl/>
        <w:spacing w:line="480" w:lineRule="auto"/>
        <w:jc w:val="center"/>
        <w:rPr>
          <w:rFonts w:ascii="黑体" w:eastAsia="黑体" w:hAnsi="黑体" w:cs="宋体"/>
          <w:color w:val="000000" w:themeColor="text1"/>
          <w:kern w:val="0"/>
        </w:rPr>
      </w:pPr>
      <w:r w:rsidRPr="001463BF">
        <w:rPr>
          <w:rFonts w:ascii="黑体" w:eastAsia="黑体" w:hAnsi="黑体" w:cs="宋体" w:hint="eastAsia"/>
          <w:color w:val="000000" w:themeColor="text1"/>
          <w:kern w:val="0"/>
        </w:rPr>
        <w:lastRenderedPageBreak/>
        <w:t>表B.1  数据元限定词列表</w:t>
      </w:r>
      <w:r w:rsidRPr="00A62550">
        <w:rPr>
          <w:rFonts w:ascii="宋体" w:hAnsi="宋体" w:cs="宋体" w:hint="eastAsia"/>
          <w:color w:val="000000" w:themeColor="text1"/>
          <w:kern w:val="0"/>
        </w:rPr>
        <w:t>（续）</w:t>
      </w:r>
    </w:p>
    <w:tbl>
      <w:tblPr>
        <w:tblW w:w="8188" w:type="dxa"/>
        <w:tblLayout w:type="fixed"/>
        <w:tblLook w:val="04A0" w:firstRow="1" w:lastRow="0" w:firstColumn="1" w:lastColumn="0" w:noHBand="0" w:noVBand="1"/>
      </w:tblPr>
      <w:tblGrid>
        <w:gridCol w:w="1073"/>
        <w:gridCol w:w="1650"/>
        <w:gridCol w:w="1354"/>
        <w:gridCol w:w="1843"/>
        <w:gridCol w:w="2268"/>
      </w:tblGrid>
      <w:tr w:rsidR="00A62550" w:rsidRPr="000600D9" w:rsidTr="00A62550">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A62550" w:rsidRDefault="00A62550" w:rsidP="00A62550">
            <w:pPr>
              <w:jc w:val="center"/>
              <w:rPr>
                <w:rFonts w:ascii="宋体" w:hAnsi="宋体"/>
                <w:sz w:val="18"/>
                <w:szCs w:val="18"/>
              </w:rPr>
            </w:pPr>
            <w:r w:rsidRPr="00A62550">
              <w:rPr>
                <w:rFonts w:ascii="宋体" w:hAnsi="宋体" w:hint="eastAsia"/>
                <w:sz w:val="18"/>
                <w:szCs w:val="18"/>
              </w:rPr>
              <w:t>序号</w:t>
            </w:r>
          </w:p>
        </w:tc>
        <w:tc>
          <w:tcPr>
            <w:tcW w:w="1650" w:type="dxa"/>
            <w:tcBorders>
              <w:top w:val="single" w:sz="4" w:space="0" w:color="auto"/>
              <w:left w:val="nil"/>
              <w:bottom w:val="single" w:sz="4" w:space="0" w:color="auto"/>
              <w:right w:val="single" w:sz="4" w:space="0" w:color="auto"/>
            </w:tcBorders>
            <w:shd w:val="clear" w:color="auto" w:fill="auto"/>
            <w:vAlign w:val="center"/>
            <w:hideMark/>
          </w:tcPr>
          <w:p w:rsidR="00A62550" w:rsidRPr="000600D9" w:rsidRDefault="00A62550" w:rsidP="00A62550">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限定词名称</w:t>
            </w:r>
          </w:p>
        </w:tc>
        <w:tc>
          <w:tcPr>
            <w:tcW w:w="1354" w:type="dxa"/>
            <w:tcBorders>
              <w:top w:val="single" w:sz="4" w:space="0" w:color="auto"/>
              <w:left w:val="nil"/>
              <w:bottom w:val="single" w:sz="4" w:space="0" w:color="auto"/>
              <w:right w:val="single" w:sz="4" w:space="0" w:color="auto"/>
            </w:tcBorders>
            <w:shd w:val="clear" w:color="auto" w:fill="auto"/>
            <w:vAlign w:val="center"/>
            <w:hideMark/>
          </w:tcPr>
          <w:p w:rsidR="00A62550" w:rsidRPr="000600D9" w:rsidRDefault="00A62550" w:rsidP="00A62550">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内部标识符</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A62550" w:rsidRPr="000600D9" w:rsidRDefault="00A62550" w:rsidP="00A62550">
            <w:pPr>
              <w:widowControl/>
              <w:spacing w:line="240" w:lineRule="auto"/>
              <w:jc w:val="center"/>
              <w:rPr>
                <w:rFonts w:ascii="宋体" w:hAnsi="宋体" w:cs="宋体"/>
                <w:color w:val="000000"/>
                <w:kern w:val="0"/>
                <w:sz w:val="18"/>
                <w:szCs w:val="18"/>
              </w:rPr>
            </w:pPr>
            <w:r w:rsidRPr="000600D9">
              <w:rPr>
                <w:rFonts w:ascii="宋体" w:hAnsi="宋体" w:cs="宋体" w:hint="eastAsia"/>
                <w:color w:val="000000"/>
                <w:kern w:val="0"/>
                <w:sz w:val="18"/>
                <w:szCs w:val="18"/>
              </w:rPr>
              <w:t>标识符</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A62550" w:rsidRDefault="00A62550" w:rsidP="00A62550">
            <w:pPr>
              <w:widowControl/>
              <w:spacing w:line="240" w:lineRule="auto"/>
              <w:jc w:val="center"/>
              <w:rPr>
                <w:rFonts w:ascii="宋体" w:hAnsi="宋体" w:cs="宋体"/>
                <w:kern w:val="0"/>
                <w:sz w:val="18"/>
                <w:szCs w:val="18"/>
              </w:rPr>
            </w:pPr>
            <w:r w:rsidRPr="00A62550">
              <w:rPr>
                <w:rFonts w:ascii="宋体" w:hAnsi="宋体" w:cs="宋体" w:hint="eastAsia"/>
                <w:kern w:val="0"/>
                <w:sz w:val="18"/>
                <w:szCs w:val="18"/>
              </w:rPr>
              <w:t>说明</w:t>
            </w: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29</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rPr>
            </w:pPr>
            <w:r w:rsidRPr="00CB761E">
              <w:rPr>
                <w:rFonts w:ascii="宋体" w:hAnsi="宋体" w:cs="宋体" w:hint="eastAsia"/>
                <w:color w:val="000000"/>
                <w:kern w:val="0"/>
                <w:sz w:val="18"/>
                <w:szCs w:val="18"/>
              </w:rPr>
              <w:t>报警装置</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DQR0016</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BJZZ</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30</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信息采集设备</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DQR0017</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XXCJSB</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31</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rPr>
            </w:pPr>
            <w:r w:rsidRPr="00CB761E">
              <w:rPr>
                <w:rFonts w:ascii="宋体" w:hAnsi="宋体" w:cs="宋体" w:hint="eastAsia"/>
                <w:color w:val="000000"/>
                <w:kern w:val="0"/>
                <w:sz w:val="18"/>
                <w:szCs w:val="18"/>
              </w:rPr>
              <w:t>视频监控设备</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DQR0018</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SPJKSB</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32</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防盗门</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DQR0019</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FDM</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33</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E10EC" w:rsidRDefault="00A62550" w:rsidP="001178F5">
            <w:pPr>
              <w:widowControl/>
              <w:spacing w:line="240" w:lineRule="auto"/>
              <w:rPr>
                <w:rFonts w:ascii="宋体" w:cs="Times New Roman"/>
                <w:kern w:val="0"/>
                <w:sz w:val="18"/>
                <w:szCs w:val="18"/>
              </w:rPr>
            </w:pPr>
            <w:r w:rsidRPr="00CE10EC">
              <w:rPr>
                <w:rFonts w:ascii="宋体" w:hAnsi="宋体" w:cs="宋体" w:hint="eastAsia"/>
                <w:kern w:val="0"/>
                <w:sz w:val="18"/>
                <w:szCs w:val="18"/>
              </w:rPr>
              <w:t>是否注销</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E10EC" w:rsidRDefault="00A62550" w:rsidP="001178F5">
            <w:pPr>
              <w:widowControl/>
              <w:spacing w:line="240" w:lineRule="auto"/>
              <w:jc w:val="left"/>
              <w:rPr>
                <w:rFonts w:ascii="宋体" w:cs="Times New Roman"/>
                <w:kern w:val="0"/>
                <w:sz w:val="18"/>
                <w:szCs w:val="18"/>
              </w:rPr>
            </w:pPr>
            <w:r w:rsidRPr="00CE10EC">
              <w:rPr>
                <w:rFonts w:ascii="宋体" w:hAnsi="宋体" w:cs="宋体"/>
                <w:kern w:val="0"/>
                <w:sz w:val="18"/>
                <w:szCs w:val="18"/>
              </w:rPr>
              <w:t>DQR0020</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E10EC" w:rsidRDefault="00A62550" w:rsidP="001178F5">
            <w:pPr>
              <w:widowControl/>
              <w:spacing w:line="240" w:lineRule="auto"/>
              <w:jc w:val="left"/>
              <w:rPr>
                <w:rFonts w:ascii="宋体" w:cs="Times New Roman"/>
                <w:kern w:val="0"/>
                <w:sz w:val="18"/>
                <w:szCs w:val="18"/>
              </w:rPr>
            </w:pPr>
            <w:r w:rsidRPr="00CE10EC">
              <w:rPr>
                <w:rFonts w:ascii="宋体" w:hAnsi="宋体" w:cs="宋体" w:hint="eastAsia"/>
                <w:kern w:val="0"/>
                <w:sz w:val="18"/>
                <w:szCs w:val="18"/>
              </w:rPr>
              <w:t>SF</w:t>
            </w:r>
            <w:r w:rsidRPr="00CE10EC">
              <w:rPr>
                <w:rFonts w:ascii="宋体" w:hAnsi="宋体" w:cs="宋体"/>
                <w:kern w:val="0"/>
                <w:sz w:val="18"/>
                <w:szCs w:val="18"/>
              </w:rPr>
              <w:t>ZX</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34</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原有</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DQR0021</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YY</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35</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储存</w:t>
            </w:r>
            <w:r>
              <w:rPr>
                <w:rFonts w:ascii="宋体" w:hAnsi="宋体" w:cs="宋体" w:hint="eastAsia"/>
                <w:color w:val="000000"/>
                <w:kern w:val="0"/>
                <w:sz w:val="18"/>
                <w:szCs w:val="18"/>
              </w:rPr>
              <w:t>场所</w:t>
            </w:r>
            <w:r w:rsidRPr="00CB761E">
              <w:rPr>
                <w:rFonts w:ascii="宋体" w:hAnsi="宋体" w:cs="宋体" w:hint="eastAsia"/>
                <w:color w:val="000000"/>
                <w:kern w:val="0"/>
                <w:sz w:val="18"/>
                <w:szCs w:val="18"/>
              </w:rPr>
              <w:t>容量</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DQR0022</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CC</w:t>
            </w:r>
            <w:r>
              <w:rPr>
                <w:rFonts w:ascii="宋体" w:hAnsi="宋体" w:cs="宋体" w:hint="eastAsia"/>
                <w:color w:val="000000"/>
                <w:kern w:val="0"/>
                <w:sz w:val="18"/>
                <w:szCs w:val="18"/>
              </w:rPr>
              <w:t>CS</w:t>
            </w:r>
            <w:r w:rsidRPr="00CB761E">
              <w:rPr>
                <w:rFonts w:ascii="宋体" w:hAnsi="宋体" w:cs="宋体"/>
                <w:color w:val="000000"/>
                <w:kern w:val="0"/>
                <w:sz w:val="18"/>
                <w:szCs w:val="18"/>
              </w:rPr>
              <w:t>RL</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36</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安全评价机构</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DQR0023</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AQPJJG</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37</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安全评价报告</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DQR0024</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AQPJBG</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38</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核定库存量</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DQR0025</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KDKCL</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39</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当前库存量</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DQR0026</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DQKCL</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40</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rPr>
                <w:rFonts w:ascii="宋体" w:cs="Times New Roman"/>
                <w:color w:val="000000"/>
                <w:kern w:val="0"/>
                <w:sz w:val="18"/>
                <w:szCs w:val="18"/>
              </w:rPr>
            </w:pPr>
            <w:r w:rsidRPr="00CB761E">
              <w:rPr>
                <w:rFonts w:ascii="宋体" w:hAnsi="宋体" w:cs="宋体" w:hint="eastAsia"/>
                <w:color w:val="000000"/>
                <w:kern w:val="0"/>
                <w:sz w:val="18"/>
                <w:szCs w:val="18"/>
              </w:rPr>
              <w:t>地图标注</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DQR0027</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cs="Times New Roman"/>
                <w:color w:val="000000"/>
                <w:kern w:val="0"/>
                <w:sz w:val="18"/>
                <w:szCs w:val="18"/>
              </w:rPr>
            </w:pPr>
            <w:r w:rsidRPr="00CB761E">
              <w:rPr>
                <w:rFonts w:ascii="宋体" w:hAnsi="宋体" w:cs="宋体"/>
                <w:color w:val="000000"/>
                <w:kern w:val="0"/>
                <w:sz w:val="18"/>
                <w:szCs w:val="18"/>
              </w:rPr>
              <w:t>DTBZ</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41</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hAnsi="宋体" w:cs="宋体" w:hint="eastAsia"/>
                <w:kern w:val="0"/>
                <w:sz w:val="18"/>
                <w:szCs w:val="18"/>
              </w:rPr>
              <w:t>当前所在单位</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DQR002</w:t>
            </w:r>
            <w:r>
              <w:rPr>
                <w:rFonts w:ascii="宋体" w:hAnsi="宋体" w:cs="宋体" w:hint="eastAsia"/>
                <w:color w:val="000000"/>
                <w:kern w:val="0"/>
                <w:sz w:val="18"/>
                <w:szCs w:val="18"/>
              </w:rPr>
              <w:t>8</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DQSZDW</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42</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hAnsi="宋体" w:cs="宋体" w:hint="eastAsia"/>
                <w:kern w:val="0"/>
                <w:sz w:val="18"/>
                <w:szCs w:val="18"/>
              </w:rPr>
              <w:t>发生</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DQR002</w:t>
            </w:r>
            <w:r>
              <w:rPr>
                <w:rFonts w:ascii="宋体" w:hAnsi="宋体" w:cs="宋体" w:hint="eastAsia"/>
                <w:color w:val="000000"/>
                <w:kern w:val="0"/>
                <w:sz w:val="18"/>
                <w:szCs w:val="18"/>
              </w:rPr>
              <w:t>9</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FS</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43</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cs="Times New Roman" w:hint="eastAsia"/>
                <w:kern w:val="0"/>
                <w:sz w:val="18"/>
                <w:szCs w:val="18"/>
              </w:rPr>
              <w:t>是否涉及生产</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30</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SFSJSC</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44</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cs="Times New Roman" w:hint="eastAsia"/>
                <w:kern w:val="0"/>
                <w:sz w:val="18"/>
                <w:szCs w:val="18"/>
              </w:rPr>
              <w:t>是否</w:t>
            </w:r>
            <w:r w:rsidRPr="00677DC6">
              <w:rPr>
                <w:rFonts w:ascii="宋体" w:hAnsi="宋体" w:cs="宋体" w:hint="eastAsia"/>
                <w:kern w:val="0"/>
                <w:sz w:val="18"/>
                <w:szCs w:val="18"/>
              </w:rPr>
              <w:t>涉及经营</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31</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SFSJJY</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45</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cs="Times New Roman" w:hint="eastAsia"/>
                <w:kern w:val="0"/>
                <w:sz w:val="18"/>
                <w:szCs w:val="18"/>
              </w:rPr>
              <w:t>是否涉及储存</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32</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SFSJCC</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46</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cs="Times New Roman" w:hint="eastAsia"/>
                <w:kern w:val="0"/>
                <w:sz w:val="18"/>
                <w:szCs w:val="18"/>
              </w:rPr>
              <w:t>是否涉及使用</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33</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SFSJSY</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47</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hAnsi="宋体" w:cs="宋体" w:hint="eastAsia"/>
                <w:kern w:val="0"/>
                <w:sz w:val="18"/>
                <w:szCs w:val="18"/>
              </w:rPr>
              <w:t>身份证件</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34</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SFZJ</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48</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hAnsi="宋体" w:cs="宋体" w:hint="eastAsia"/>
                <w:kern w:val="0"/>
                <w:sz w:val="18"/>
                <w:szCs w:val="18"/>
              </w:rPr>
              <w:t>资格证</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35</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ZGZ</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49</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hAnsi="宋体" w:cs="宋体" w:hint="eastAsia"/>
                <w:kern w:val="0"/>
                <w:sz w:val="18"/>
                <w:szCs w:val="18"/>
              </w:rPr>
              <w:t>资格证类型</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36</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ZGZLX</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50</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hAnsi="宋体" w:cs="宋体" w:hint="eastAsia"/>
                <w:kern w:val="0"/>
                <w:sz w:val="18"/>
                <w:szCs w:val="18"/>
              </w:rPr>
              <w:t>资格证颁发</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37</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ZGZBF</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51</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kern w:val="0"/>
                <w:sz w:val="18"/>
                <w:szCs w:val="18"/>
              </w:rPr>
            </w:pPr>
            <w:r w:rsidRPr="00677DC6">
              <w:rPr>
                <w:rFonts w:ascii="宋体" w:hAnsi="宋体" w:cs="宋体" w:hint="eastAsia"/>
                <w:sz w:val="18"/>
                <w:szCs w:val="18"/>
              </w:rPr>
              <w:t>批准机关/安评机构</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38</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PZJGAPJG</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52</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sz w:val="18"/>
                <w:szCs w:val="18"/>
              </w:rPr>
            </w:pPr>
            <w:r w:rsidRPr="00677DC6">
              <w:rPr>
                <w:rFonts w:ascii="宋体" w:hAnsi="宋体" w:cs="宋体" w:hint="eastAsia"/>
                <w:sz w:val="18"/>
                <w:szCs w:val="18"/>
              </w:rPr>
              <w:t>许可证号/报告</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39</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XKZHBG</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53</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sz w:val="18"/>
                <w:szCs w:val="18"/>
              </w:rPr>
            </w:pPr>
            <w:r w:rsidRPr="00677DC6">
              <w:rPr>
                <w:rFonts w:ascii="宋体" w:hAnsi="宋体" w:cs="宋体" w:hint="eastAsia"/>
                <w:kern w:val="0"/>
                <w:sz w:val="18"/>
                <w:szCs w:val="18"/>
              </w:rPr>
              <w:t>销售</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40</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XS</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54</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sz w:val="18"/>
                <w:szCs w:val="18"/>
              </w:rPr>
            </w:pPr>
            <w:r w:rsidRPr="00677DC6">
              <w:rPr>
                <w:rFonts w:ascii="宋体" w:hAnsi="宋体" w:cs="宋体" w:hint="eastAsia"/>
                <w:kern w:val="0"/>
                <w:sz w:val="18"/>
                <w:szCs w:val="18"/>
              </w:rPr>
              <w:t>购买</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41</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GM</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55</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sz w:val="18"/>
                <w:szCs w:val="18"/>
              </w:rPr>
            </w:pPr>
            <w:r w:rsidRPr="00677DC6">
              <w:rPr>
                <w:rFonts w:ascii="宋体" w:hAnsi="宋体" w:cs="宋体" w:hint="eastAsia"/>
                <w:kern w:val="0"/>
                <w:sz w:val="18"/>
                <w:szCs w:val="18"/>
              </w:rPr>
              <w:t>使用</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42</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SY</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56</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sz w:val="18"/>
                <w:szCs w:val="18"/>
              </w:rPr>
            </w:pPr>
            <w:r w:rsidRPr="00677DC6">
              <w:rPr>
                <w:rFonts w:ascii="宋体" w:hAnsi="宋体" w:cs="宋体" w:hint="eastAsia"/>
                <w:kern w:val="0"/>
                <w:sz w:val="18"/>
                <w:szCs w:val="18"/>
              </w:rPr>
              <w:t>丢失/被盗</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43</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DSBD</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57</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677DC6" w:rsidRDefault="00A62550" w:rsidP="001178F5">
            <w:pPr>
              <w:widowControl/>
              <w:spacing w:line="240" w:lineRule="auto"/>
              <w:rPr>
                <w:rFonts w:ascii="宋体" w:hAnsi="宋体" w:cs="宋体"/>
                <w:sz w:val="18"/>
                <w:szCs w:val="18"/>
              </w:rPr>
            </w:pPr>
            <w:r w:rsidRPr="00677DC6">
              <w:rPr>
                <w:rFonts w:ascii="宋体" w:hAnsi="宋体" w:cs="宋体" w:hint="eastAsia"/>
                <w:kern w:val="0"/>
                <w:sz w:val="18"/>
                <w:szCs w:val="18"/>
              </w:rPr>
              <w:t>生成</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44</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Pr>
                <w:rFonts w:ascii="宋体" w:hAnsi="宋体" w:cs="宋体" w:hint="eastAsia"/>
                <w:color w:val="000000"/>
                <w:kern w:val="0"/>
                <w:sz w:val="18"/>
                <w:szCs w:val="18"/>
              </w:rPr>
              <w:t>SHC</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58</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A63D19" w:rsidRDefault="00A62550" w:rsidP="001178F5">
            <w:pPr>
              <w:widowControl/>
              <w:spacing w:line="240" w:lineRule="auto"/>
              <w:rPr>
                <w:rFonts w:ascii="宋体" w:hAnsi="宋体" w:cs="宋体"/>
                <w:kern w:val="0"/>
                <w:sz w:val="18"/>
                <w:szCs w:val="18"/>
              </w:rPr>
            </w:pPr>
            <w:r w:rsidRPr="00A63D19">
              <w:rPr>
                <w:rFonts w:ascii="宋体" w:hAnsi="宋体" w:cs="宋体" w:hint="eastAsia"/>
                <w:kern w:val="0"/>
                <w:sz w:val="18"/>
                <w:szCs w:val="18"/>
              </w:rPr>
              <w:t>别称</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45</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A63D19" w:rsidRDefault="00A62550" w:rsidP="001178F5">
            <w:pPr>
              <w:widowControl/>
              <w:spacing w:line="240" w:lineRule="auto"/>
              <w:jc w:val="left"/>
              <w:rPr>
                <w:rFonts w:ascii="宋体" w:hAnsi="宋体" w:cs="宋体"/>
                <w:kern w:val="0"/>
                <w:sz w:val="18"/>
                <w:szCs w:val="18"/>
              </w:rPr>
            </w:pPr>
            <w:r w:rsidRPr="00A63D19">
              <w:rPr>
                <w:rFonts w:ascii="宋体" w:hAnsi="宋体" w:cs="宋体" w:hint="eastAsia"/>
                <w:kern w:val="0"/>
                <w:sz w:val="18"/>
                <w:szCs w:val="18"/>
              </w:rPr>
              <w:t>BC</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59</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A63D19" w:rsidRDefault="00A62550" w:rsidP="001178F5">
            <w:pPr>
              <w:widowControl/>
              <w:spacing w:line="240" w:lineRule="auto"/>
              <w:rPr>
                <w:rFonts w:ascii="宋体" w:hAnsi="宋体" w:cs="宋体"/>
                <w:kern w:val="0"/>
                <w:sz w:val="18"/>
                <w:szCs w:val="18"/>
              </w:rPr>
            </w:pPr>
            <w:r w:rsidRPr="00A63D19">
              <w:rPr>
                <w:rFonts w:ascii="宋体" w:hAnsi="宋体" w:cs="宋体" w:hint="eastAsia"/>
                <w:kern w:val="0"/>
                <w:sz w:val="18"/>
                <w:szCs w:val="18"/>
              </w:rPr>
              <w:t>损耗</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46</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A63D19" w:rsidRDefault="00A62550" w:rsidP="001178F5">
            <w:pPr>
              <w:widowControl/>
              <w:spacing w:line="240" w:lineRule="auto"/>
              <w:jc w:val="left"/>
              <w:rPr>
                <w:rFonts w:ascii="宋体" w:hAnsi="宋体" w:cs="宋体"/>
                <w:kern w:val="0"/>
                <w:sz w:val="18"/>
                <w:szCs w:val="18"/>
              </w:rPr>
            </w:pPr>
            <w:r w:rsidRPr="00A63D19">
              <w:rPr>
                <w:rFonts w:ascii="宋体" w:hAnsi="宋体" w:cs="宋体" w:hint="eastAsia"/>
                <w:kern w:val="0"/>
                <w:sz w:val="18"/>
                <w:szCs w:val="18"/>
              </w:rPr>
              <w:t>SH</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r w:rsidR="00A62550" w:rsidRPr="00461223" w:rsidTr="001178F5">
        <w:trPr>
          <w:trHeight w:val="340"/>
        </w:trPr>
        <w:tc>
          <w:tcPr>
            <w:tcW w:w="10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62550" w:rsidRPr="00546D2F" w:rsidRDefault="00A62550" w:rsidP="001178F5">
            <w:pPr>
              <w:jc w:val="left"/>
              <w:rPr>
                <w:rFonts w:ascii="宋体" w:hAnsi="宋体" w:cs="宋体"/>
                <w:sz w:val="18"/>
                <w:szCs w:val="18"/>
              </w:rPr>
            </w:pPr>
            <w:r w:rsidRPr="00546D2F">
              <w:rPr>
                <w:rFonts w:ascii="宋体" w:hAnsi="宋体" w:hint="eastAsia"/>
                <w:sz w:val="18"/>
                <w:szCs w:val="18"/>
              </w:rPr>
              <w:t>60</w:t>
            </w:r>
          </w:p>
        </w:tc>
        <w:tc>
          <w:tcPr>
            <w:tcW w:w="1650" w:type="dxa"/>
            <w:tcBorders>
              <w:top w:val="single" w:sz="4" w:space="0" w:color="auto"/>
              <w:left w:val="nil"/>
              <w:bottom w:val="single" w:sz="4" w:space="0" w:color="auto"/>
              <w:right w:val="single" w:sz="4" w:space="0" w:color="auto"/>
            </w:tcBorders>
            <w:shd w:val="clear" w:color="auto" w:fill="auto"/>
            <w:hideMark/>
          </w:tcPr>
          <w:p w:rsidR="00A62550" w:rsidRPr="00A63D19" w:rsidRDefault="00A62550" w:rsidP="001178F5">
            <w:pPr>
              <w:widowControl/>
              <w:spacing w:line="240" w:lineRule="auto"/>
              <w:rPr>
                <w:rFonts w:ascii="宋体" w:hAnsi="宋体" w:cs="宋体"/>
                <w:kern w:val="0"/>
                <w:sz w:val="18"/>
                <w:szCs w:val="18"/>
              </w:rPr>
            </w:pPr>
            <w:r w:rsidRPr="00A63D19">
              <w:rPr>
                <w:rFonts w:ascii="宋体" w:hAnsi="宋体" w:cs="宋体" w:hint="eastAsia"/>
                <w:kern w:val="0"/>
                <w:sz w:val="18"/>
                <w:szCs w:val="18"/>
              </w:rPr>
              <w:t>车载监控设备</w:t>
            </w:r>
          </w:p>
        </w:tc>
        <w:tc>
          <w:tcPr>
            <w:tcW w:w="1354" w:type="dxa"/>
            <w:tcBorders>
              <w:top w:val="single" w:sz="4" w:space="0" w:color="auto"/>
              <w:left w:val="nil"/>
              <w:bottom w:val="single" w:sz="4" w:space="0" w:color="auto"/>
              <w:right w:val="single" w:sz="4" w:space="0" w:color="auto"/>
            </w:tcBorders>
            <w:shd w:val="clear" w:color="auto" w:fill="auto"/>
            <w:hideMark/>
          </w:tcPr>
          <w:p w:rsidR="00A62550" w:rsidRPr="00CB761E" w:rsidRDefault="00A62550" w:rsidP="001178F5">
            <w:pPr>
              <w:widowControl/>
              <w:spacing w:line="240" w:lineRule="auto"/>
              <w:jc w:val="left"/>
              <w:rPr>
                <w:rFonts w:ascii="宋体" w:hAnsi="宋体" w:cs="宋体"/>
                <w:color w:val="000000"/>
                <w:kern w:val="0"/>
                <w:sz w:val="18"/>
                <w:szCs w:val="18"/>
              </w:rPr>
            </w:pPr>
            <w:r w:rsidRPr="00CB761E">
              <w:rPr>
                <w:rFonts w:ascii="宋体" w:hAnsi="宋体" w:cs="宋体"/>
                <w:color w:val="000000"/>
                <w:kern w:val="0"/>
                <w:sz w:val="18"/>
                <w:szCs w:val="18"/>
              </w:rPr>
              <w:t>DQR00</w:t>
            </w:r>
            <w:r>
              <w:rPr>
                <w:rFonts w:ascii="宋体" w:hAnsi="宋体" w:cs="宋体" w:hint="eastAsia"/>
                <w:color w:val="000000"/>
                <w:kern w:val="0"/>
                <w:sz w:val="18"/>
                <w:szCs w:val="18"/>
              </w:rPr>
              <w:t>47</w:t>
            </w:r>
          </w:p>
        </w:tc>
        <w:tc>
          <w:tcPr>
            <w:tcW w:w="1843" w:type="dxa"/>
            <w:tcBorders>
              <w:top w:val="single" w:sz="4" w:space="0" w:color="auto"/>
              <w:left w:val="nil"/>
              <w:bottom w:val="single" w:sz="4" w:space="0" w:color="auto"/>
              <w:right w:val="single" w:sz="4" w:space="0" w:color="auto"/>
            </w:tcBorders>
            <w:shd w:val="clear" w:color="auto" w:fill="auto"/>
            <w:hideMark/>
          </w:tcPr>
          <w:p w:rsidR="00A62550" w:rsidRPr="00A63D19" w:rsidRDefault="00A62550" w:rsidP="001178F5">
            <w:pPr>
              <w:widowControl/>
              <w:spacing w:line="240" w:lineRule="auto"/>
              <w:jc w:val="left"/>
              <w:rPr>
                <w:rFonts w:ascii="宋体" w:hAnsi="宋体" w:cs="宋体"/>
                <w:kern w:val="0"/>
                <w:sz w:val="18"/>
                <w:szCs w:val="18"/>
              </w:rPr>
            </w:pPr>
            <w:r w:rsidRPr="00A63D19">
              <w:rPr>
                <w:rFonts w:ascii="宋体" w:hAnsi="宋体" w:cs="宋体" w:hint="eastAsia"/>
                <w:kern w:val="0"/>
                <w:sz w:val="18"/>
                <w:szCs w:val="18"/>
              </w:rPr>
              <w:t>CLJKSB</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A62550" w:rsidRPr="00461223" w:rsidRDefault="00A62550" w:rsidP="001178F5">
            <w:pPr>
              <w:widowControl/>
              <w:spacing w:line="240" w:lineRule="auto"/>
              <w:jc w:val="center"/>
              <w:rPr>
                <w:rFonts w:ascii="宋体" w:hAnsi="宋体" w:cs="宋体"/>
                <w:color w:val="FF0000"/>
                <w:kern w:val="0"/>
                <w:sz w:val="18"/>
                <w:szCs w:val="18"/>
              </w:rPr>
            </w:pPr>
          </w:p>
        </w:tc>
      </w:tr>
    </w:tbl>
    <w:p w:rsidR="00A62550" w:rsidRDefault="00A62550" w:rsidP="00A62550"/>
    <w:p w:rsidR="00A62550" w:rsidRDefault="00A62550" w:rsidP="00323B43"/>
    <w:sectPr w:rsidR="00A62550" w:rsidSect="008C4076">
      <w:headerReference w:type="default" r:id="rId7"/>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2AA" w:rsidRDefault="004F52AA" w:rsidP="00012D03">
      <w:pPr>
        <w:spacing w:line="240" w:lineRule="auto"/>
      </w:pPr>
      <w:r>
        <w:separator/>
      </w:r>
    </w:p>
  </w:endnote>
  <w:endnote w:type="continuationSeparator" w:id="0">
    <w:p w:rsidR="004F52AA" w:rsidRDefault="004F52AA" w:rsidP="00012D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2AA" w:rsidRDefault="004F52AA" w:rsidP="00012D03">
      <w:pPr>
        <w:spacing w:line="240" w:lineRule="auto"/>
      </w:pPr>
      <w:r>
        <w:separator/>
      </w:r>
    </w:p>
  </w:footnote>
  <w:footnote w:type="continuationSeparator" w:id="0">
    <w:p w:rsidR="004F52AA" w:rsidRDefault="004F52AA" w:rsidP="00012D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8F5" w:rsidRDefault="001178F5">
    <w:pPr>
      <w:pStyle w:val="afc"/>
      <w:jc w:val="right"/>
    </w:pPr>
    <w:r>
      <w:t>GAXX-XXXX</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孙玲军">
    <w15:presenceInfo w15:providerId="Windows Live" w15:userId="4a9b738dd12943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720"/>
  <w:characterSpacingControl w:val="doNotCompress"/>
  <w:hdrShapeDefaults>
    <o:shapedefaults v:ext="edit" spidmax="73729"/>
  </w:hdrShapeDefaults>
  <w:footnotePr>
    <w:footnote w:id="-1"/>
    <w:footnote w:id="0"/>
  </w:footnotePr>
  <w:endnotePr>
    <w:endnote w:id="-1"/>
    <w:endnote w:id="0"/>
  </w:endnotePr>
  <w:compat>
    <w:useFELayout/>
    <w:compatSetting w:name="compatibilityMode" w:uri="http://schemas.microsoft.com/office/word" w:val="12"/>
  </w:compat>
  <w:rsids>
    <w:rsidRoot w:val="008C4076"/>
    <w:rsid w:val="00012D03"/>
    <w:rsid w:val="0005171D"/>
    <w:rsid w:val="000600D9"/>
    <w:rsid w:val="00073A8E"/>
    <w:rsid w:val="00086ED4"/>
    <w:rsid w:val="000A7657"/>
    <w:rsid w:val="000A7B1F"/>
    <w:rsid w:val="000B4C5E"/>
    <w:rsid w:val="000C07CE"/>
    <w:rsid w:val="000C4540"/>
    <w:rsid w:val="000D729E"/>
    <w:rsid w:val="000E5C2A"/>
    <w:rsid w:val="000F2398"/>
    <w:rsid w:val="00113FE5"/>
    <w:rsid w:val="001178F5"/>
    <w:rsid w:val="0013367B"/>
    <w:rsid w:val="001422BF"/>
    <w:rsid w:val="001463BF"/>
    <w:rsid w:val="00150E37"/>
    <w:rsid w:val="00152CA3"/>
    <w:rsid w:val="00153D39"/>
    <w:rsid w:val="00154328"/>
    <w:rsid w:val="00160C46"/>
    <w:rsid w:val="00175092"/>
    <w:rsid w:val="00180CA5"/>
    <w:rsid w:val="00191B20"/>
    <w:rsid w:val="001A167C"/>
    <w:rsid w:val="001A4A8F"/>
    <w:rsid w:val="001B6CE1"/>
    <w:rsid w:val="001C37A6"/>
    <w:rsid w:val="001D716D"/>
    <w:rsid w:val="001E6A97"/>
    <w:rsid w:val="001F579F"/>
    <w:rsid w:val="00262A88"/>
    <w:rsid w:val="00273BD0"/>
    <w:rsid w:val="00281998"/>
    <w:rsid w:val="002A466C"/>
    <w:rsid w:val="002D6808"/>
    <w:rsid w:val="002D6F68"/>
    <w:rsid w:val="002E534F"/>
    <w:rsid w:val="00306AD1"/>
    <w:rsid w:val="003072B4"/>
    <w:rsid w:val="00315422"/>
    <w:rsid w:val="00320F4F"/>
    <w:rsid w:val="00323B43"/>
    <w:rsid w:val="00343450"/>
    <w:rsid w:val="0036267D"/>
    <w:rsid w:val="00376022"/>
    <w:rsid w:val="00387322"/>
    <w:rsid w:val="003C556E"/>
    <w:rsid w:val="003D37D8"/>
    <w:rsid w:val="003D5C57"/>
    <w:rsid w:val="003E5B39"/>
    <w:rsid w:val="003F2505"/>
    <w:rsid w:val="003F4AB8"/>
    <w:rsid w:val="003F5691"/>
    <w:rsid w:val="0041202A"/>
    <w:rsid w:val="00416A30"/>
    <w:rsid w:val="00426E3B"/>
    <w:rsid w:val="00430C0B"/>
    <w:rsid w:val="004358AB"/>
    <w:rsid w:val="00437A26"/>
    <w:rsid w:val="0045762C"/>
    <w:rsid w:val="00461223"/>
    <w:rsid w:val="00473C00"/>
    <w:rsid w:val="004746A4"/>
    <w:rsid w:val="00480247"/>
    <w:rsid w:val="004848EA"/>
    <w:rsid w:val="00484C58"/>
    <w:rsid w:val="00487752"/>
    <w:rsid w:val="004A0102"/>
    <w:rsid w:val="004E6F49"/>
    <w:rsid w:val="004F52AA"/>
    <w:rsid w:val="004F5A4F"/>
    <w:rsid w:val="00512757"/>
    <w:rsid w:val="005142D0"/>
    <w:rsid w:val="00533923"/>
    <w:rsid w:val="00541E98"/>
    <w:rsid w:val="00546D2F"/>
    <w:rsid w:val="00564ADD"/>
    <w:rsid w:val="005672D1"/>
    <w:rsid w:val="00583906"/>
    <w:rsid w:val="005C4AD4"/>
    <w:rsid w:val="005E0C49"/>
    <w:rsid w:val="005F1008"/>
    <w:rsid w:val="00654229"/>
    <w:rsid w:val="006624BC"/>
    <w:rsid w:val="00696161"/>
    <w:rsid w:val="006B6ACE"/>
    <w:rsid w:val="006C1CBD"/>
    <w:rsid w:val="006F488C"/>
    <w:rsid w:val="00706CB8"/>
    <w:rsid w:val="00763927"/>
    <w:rsid w:val="00770AF4"/>
    <w:rsid w:val="00781F40"/>
    <w:rsid w:val="00782D7E"/>
    <w:rsid w:val="00786D0F"/>
    <w:rsid w:val="00796115"/>
    <w:rsid w:val="00796983"/>
    <w:rsid w:val="007B04C7"/>
    <w:rsid w:val="007C1555"/>
    <w:rsid w:val="007C1B56"/>
    <w:rsid w:val="007E65C8"/>
    <w:rsid w:val="007E67AD"/>
    <w:rsid w:val="007E7F07"/>
    <w:rsid w:val="007F51BC"/>
    <w:rsid w:val="00803681"/>
    <w:rsid w:val="008266F4"/>
    <w:rsid w:val="008477C7"/>
    <w:rsid w:val="008526C2"/>
    <w:rsid w:val="00857A0B"/>
    <w:rsid w:val="008600C9"/>
    <w:rsid w:val="00861A76"/>
    <w:rsid w:val="008655C7"/>
    <w:rsid w:val="008660DE"/>
    <w:rsid w:val="0087250D"/>
    <w:rsid w:val="00886990"/>
    <w:rsid w:val="008A06CB"/>
    <w:rsid w:val="008B7726"/>
    <w:rsid w:val="008C4076"/>
    <w:rsid w:val="008D3F82"/>
    <w:rsid w:val="008D745A"/>
    <w:rsid w:val="008E0AD9"/>
    <w:rsid w:val="008E23F6"/>
    <w:rsid w:val="008E58EB"/>
    <w:rsid w:val="008E79AB"/>
    <w:rsid w:val="008F51F9"/>
    <w:rsid w:val="00925784"/>
    <w:rsid w:val="009314AE"/>
    <w:rsid w:val="009524E2"/>
    <w:rsid w:val="00974C22"/>
    <w:rsid w:val="009755B3"/>
    <w:rsid w:val="00996083"/>
    <w:rsid w:val="009A0A85"/>
    <w:rsid w:val="009A652A"/>
    <w:rsid w:val="009B0304"/>
    <w:rsid w:val="009B2A6B"/>
    <w:rsid w:val="009C54D9"/>
    <w:rsid w:val="009F0269"/>
    <w:rsid w:val="009F2033"/>
    <w:rsid w:val="00A003E5"/>
    <w:rsid w:val="00A00863"/>
    <w:rsid w:val="00A21CF0"/>
    <w:rsid w:val="00A25C6D"/>
    <w:rsid w:val="00A40CE1"/>
    <w:rsid w:val="00A41DFA"/>
    <w:rsid w:val="00A51063"/>
    <w:rsid w:val="00A62550"/>
    <w:rsid w:val="00A66CA1"/>
    <w:rsid w:val="00A72129"/>
    <w:rsid w:val="00A775B6"/>
    <w:rsid w:val="00A92139"/>
    <w:rsid w:val="00A9265E"/>
    <w:rsid w:val="00A967D5"/>
    <w:rsid w:val="00AA6BC7"/>
    <w:rsid w:val="00AB2F2F"/>
    <w:rsid w:val="00AC2245"/>
    <w:rsid w:val="00AF5833"/>
    <w:rsid w:val="00AF6B09"/>
    <w:rsid w:val="00AF6B9C"/>
    <w:rsid w:val="00B27595"/>
    <w:rsid w:val="00B27598"/>
    <w:rsid w:val="00B35345"/>
    <w:rsid w:val="00B368E4"/>
    <w:rsid w:val="00B77537"/>
    <w:rsid w:val="00B822DC"/>
    <w:rsid w:val="00B862AD"/>
    <w:rsid w:val="00BB1D9D"/>
    <w:rsid w:val="00BB6075"/>
    <w:rsid w:val="00BE5088"/>
    <w:rsid w:val="00BF5BE6"/>
    <w:rsid w:val="00C06514"/>
    <w:rsid w:val="00C21362"/>
    <w:rsid w:val="00C613DD"/>
    <w:rsid w:val="00C61A08"/>
    <w:rsid w:val="00C61F0C"/>
    <w:rsid w:val="00C707C9"/>
    <w:rsid w:val="00C74645"/>
    <w:rsid w:val="00C77409"/>
    <w:rsid w:val="00CC205B"/>
    <w:rsid w:val="00CC2067"/>
    <w:rsid w:val="00CC56ED"/>
    <w:rsid w:val="00CC6D98"/>
    <w:rsid w:val="00CC77CB"/>
    <w:rsid w:val="00CD4957"/>
    <w:rsid w:val="00CE7205"/>
    <w:rsid w:val="00CF3189"/>
    <w:rsid w:val="00CF47F2"/>
    <w:rsid w:val="00CF76CA"/>
    <w:rsid w:val="00D0087D"/>
    <w:rsid w:val="00D23FDF"/>
    <w:rsid w:val="00D27659"/>
    <w:rsid w:val="00D3384C"/>
    <w:rsid w:val="00D437D8"/>
    <w:rsid w:val="00D63464"/>
    <w:rsid w:val="00DC35C6"/>
    <w:rsid w:val="00DC6587"/>
    <w:rsid w:val="00DD5EFE"/>
    <w:rsid w:val="00DE005D"/>
    <w:rsid w:val="00DE4C63"/>
    <w:rsid w:val="00DF658E"/>
    <w:rsid w:val="00E02F9C"/>
    <w:rsid w:val="00E06231"/>
    <w:rsid w:val="00E1618D"/>
    <w:rsid w:val="00E311C9"/>
    <w:rsid w:val="00E32DD2"/>
    <w:rsid w:val="00E37DA7"/>
    <w:rsid w:val="00E41178"/>
    <w:rsid w:val="00E448D0"/>
    <w:rsid w:val="00E66F42"/>
    <w:rsid w:val="00E7240D"/>
    <w:rsid w:val="00E7252B"/>
    <w:rsid w:val="00E8341F"/>
    <w:rsid w:val="00E86498"/>
    <w:rsid w:val="00E943E6"/>
    <w:rsid w:val="00E96BB8"/>
    <w:rsid w:val="00EA0776"/>
    <w:rsid w:val="00ED5EE2"/>
    <w:rsid w:val="00EE0B76"/>
    <w:rsid w:val="00F0241B"/>
    <w:rsid w:val="00F05ABF"/>
    <w:rsid w:val="00F06752"/>
    <w:rsid w:val="00F21457"/>
    <w:rsid w:val="00F31DDA"/>
    <w:rsid w:val="00F42CF2"/>
    <w:rsid w:val="00F52FE8"/>
    <w:rsid w:val="00F56FC9"/>
    <w:rsid w:val="00F6655D"/>
    <w:rsid w:val="00F70AEE"/>
    <w:rsid w:val="00F80177"/>
    <w:rsid w:val="00F82533"/>
    <w:rsid w:val="00F90DF1"/>
    <w:rsid w:val="00FA0B47"/>
    <w:rsid w:val="00FA4AA2"/>
    <w:rsid w:val="00FA5133"/>
    <w:rsid w:val="00FB4560"/>
    <w:rsid w:val="00FC4DB9"/>
    <w:rsid w:val="00FC6373"/>
    <w:rsid w:val="00FD1456"/>
    <w:rsid w:val="00FD5819"/>
    <w:rsid w:val="00FD7BCD"/>
    <w:rsid w:val="00FE1C3E"/>
    <w:rsid w:val="00FF5C5D"/>
    <w:rsid w:val="00FF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rules v:ext="edit">
        <o:r id="V:Rule2" type="connector" idref="#_x0000_s1027"/>
      </o:rules>
    </o:shapelayout>
  </w:shapeDefaults>
  <w:decimalSymbol w:val="."/>
  <w:listSeparator w:val=","/>
  <w14:docId w14:val="32E231D6"/>
  <w15:docId w15:val="{EE8653BA-2DD8-4B29-AA13-264AD301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C4076"/>
    <w:pPr>
      <w:widowControl w:val="0"/>
      <w:spacing w:after="0" w:line="360" w:lineRule="auto"/>
      <w:jc w:val="both"/>
    </w:pPr>
    <w:rPr>
      <w:rFonts w:ascii="Calibri" w:eastAsia="宋体" w:hAnsi="Calibri" w:cs="Calibri"/>
      <w:kern w:val="2"/>
      <w:sz w:val="21"/>
      <w:szCs w:val="21"/>
      <w:lang w:eastAsia="zh-CN" w:bidi="ar-SA"/>
    </w:rPr>
  </w:style>
  <w:style w:type="paragraph" w:styleId="1">
    <w:name w:val="heading 1"/>
    <w:basedOn w:val="a"/>
    <w:next w:val="a"/>
    <w:link w:val="10"/>
    <w:uiPriority w:val="99"/>
    <w:qFormat/>
    <w:rsid w:val="00DC65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9"/>
    <w:unhideWhenUsed/>
    <w:qFormat/>
    <w:rsid w:val="00DC65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9"/>
    <w:unhideWhenUsed/>
    <w:qFormat/>
    <w:rsid w:val="00DC6587"/>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9"/>
    <w:unhideWhenUsed/>
    <w:qFormat/>
    <w:rsid w:val="00DC6587"/>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unhideWhenUsed/>
    <w:qFormat/>
    <w:rsid w:val="00DC6587"/>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DC6587"/>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DC6587"/>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DC6587"/>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9"/>
    <w:unhideWhenUsed/>
    <w:qFormat/>
    <w:rsid w:val="00DC658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sid w:val="00DC6587"/>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9"/>
    <w:qFormat/>
    <w:rsid w:val="00DC6587"/>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9"/>
    <w:rsid w:val="00DC6587"/>
    <w:rPr>
      <w:rFonts w:asciiTheme="majorHAnsi" w:eastAsiaTheme="majorEastAsia" w:hAnsiTheme="majorHAnsi" w:cstheme="majorBidi"/>
      <w:b/>
      <w:bCs/>
      <w:color w:val="4F81BD" w:themeColor="accent1"/>
    </w:rPr>
  </w:style>
  <w:style w:type="character" w:customStyle="1" w:styleId="40">
    <w:name w:val="标题 4 字符"/>
    <w:basedOn w:val="a0"/>
    <w:link w:val="4"/>
    <w:uiPriority w:val="99"/>
    <w:qFormat/>
    <w:rsid w:val="00DC6587"/>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9"/>
    <w:qFormat/>
    <w:rsid w:val="00DC6587"/>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9"/>
    <w:qFormat/>
    <w:rsid w:val="00DC6587"/>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9"/>
    <w:qFormat/>
    <w:rsid w:val="00DC6587"/>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9"/>
    <w:qFormat/>
    <w:rsid w:val="00DC6587"/>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9"/>
    <w:qFormat/>
    <w:rsid w:val="00DC65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99"/>
    <w:unhideWhenUsed/>
    <w:qFormat/>
    <w:rsid w:val="00DC6587"/>
    <w:pPr>
      <w:spacing w:line="240" w:lineRule="auto"/>
    </w:pPr>
    <w:rPr>
      <w:b/>
      <w:bCs/>
      <w:color w:val="4F81BD" w:themeColor="accent1"/>
      <w:sz w:val="18"/>
      <w:szCs w:val="18"/>
    </w:rPr>
  </w:style>
  <w:style w:type="paragraph" w:styleId="a4">
    <w:name w:val="Title"/>
    <w:basedOn w:val="a"/>
    <w:next w:val="a"/>
    <w:link w:val="a5"/>
    <w:uiPriority w:val="99"/>
    <w:qFormat/>
    <w:rsid w:val="00DC65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99"/>
    <w:qFormat/>
    <w:rsid w:val="00DC65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99"/>
    <w:qFormat/>
    <w:rsid w:val="00DC65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标题 字符"/>
    <w:basedOn w:val="a0"/>
    <w:link w:val="a6"/>
    <w:uiPriority w:val="99"/>
    <w:qFormat/>
    <w:rsid w:val="00DC65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99"/>
    <w:qFormat/>
    <w:rsid w:val="00DC6587"/>
    <w:rPr>
      <w:b/>
      <w:bCs/>
    </w:rPr>
  </w:style>
  <w:style w:type="character" w:styleId="a9">
    <w:name w:val="Emphasis"/>
    <w:basedOn w:val="a0"/>
    <w:uiPriority w:val="99"/>
    <w:qFormat/>
    <w:rsid w:val="00DC6587"/>
    <w:rPr>
      <w:i/>
      <w:iCs/>
    </w:rPr>
  </w:style>
  <w:style w:type="paragraph" w:styleId="aa">
    <w:name w:val="No Spacing"/>
    <w:uiPriority w:val="1"/>
    <w:qFormat/>
    <w:rsid w:val="00DC6587"/>
    <w:pPr>
      <w:spacing w:after="0" w:line="240" w:lineRule="auto"/>
    </w:pPr>
  </w:style>
  <w:style w:type="paragraph" w:styleId="ab">
    <w:name w:val="List Paragraph"/>
    <w:basedOn w:val="a"/>
    <w:uiPriority w:val="34"/>
    <w:qFormat/>
    <w:rsid w:val="00DC6587"/>
    <w:pPr>
      <w:ind w:left="720"/>
      <w:contextualSpacing/>
    </w:pPr>
  </w:style>
  <w:style w:type="paragraph" w:styleId="ac">
    <w:name w:val="Quote"/>
    <w:basedOn w:val="a"/>
    <w:next w:val="a"/>
    <w:link w:val="ad"/>
    <w:uiPriority w:val="29"/>
    <w:qFormat/>
    <w:rsid w:val="00DC6587"/>
    <w:rPr>
      <w:i/>
      <w:iCs/>
      <w:color w:val="000000" w:themeColor="text1"/>
    </w:rPr>
  </w:style>
  <w:style w:type="character" w:customStyle="1" w:styleId="ad">
    <w:name w:val="引用 字符"/>
    <w:basedOn w:val="a0"/>
    <w:link w:val="ac"/>
    <w:uiPriority w:val="99"/>
    <w:qFormat/>
    <w:rsid w:val="00DC6587"/>
    <w:rPr>
      <w:i/>
      <w:iCs/>
      <w:color w:val="000000" w:themeColor="text1"/>
    </w:rPr>
  </w:style>
  <w:style w:type="paragraph" w:styleId="ae">
    <w:name w:val="Intense Quote"/>
    <w:basedOn w:val="a"/>
    <w:next w:val="a"/>
    <w:link w:val="af"/>
    <w:uiPriority w:val="30"/>
    <w:qFormat/>
    <w:rsid w:val="00DC6587"/>
    <w:pPr>
      <w:pBdr>
        <w:bottom w:val="single" w:sz="4" w:space="4" w:color="4F81BD" w:themeColor="accent1"/>
      </w:pBdr>
      <w:spacing w:before="200" w:after="280"/>
      <w:ind w:left="936" w:right="936"/>
    </w:pPr>
    <w:rPr>
      <w:b/>
      <w:bCs/>
      <w:i/>
      <w:iCs/>
      <w:color w:val="4F81BD" w:themeColor="accent1"/>
    </w:rPr>
  </w:style>
  <w:style w:type="character" w:customStyle="1" w:styleId="af">
    <w:name w:val="明显引用 字符"/>
    <w:basedOn w:val="a0"/>
    <w:link w:val="ae"/>
    <w:uiPriority w:val="99"/>
    <w:qFormat/>
    <w:rsid w:val="00DC6587"/>
    <w:rPr>
      <w:b/>
      <w:bCs/>
      <w:i/>
      <w:iCs/>
      <w:color w:val="4F81BD" w:themeColor="accent1"/>
    </w:rPr>
  </w:style>
  <w:style w:type="character" w:styleId="af0">
    <w:name w:val="Subtle Emphasis"/>
    <w:basedOn w:val="a0"/>
    <w:uiPriority w:val="19"/>
    <w:qFormat/>
    <w:rsid w:val="00DC6587"/>
    <w:rPr>
      <w:i/>
      <w:iCs/>
      <w:color w:val="808080" w:themeColor="text1" w:themeTint="7F"/>
    </w:rPr>
  </w:style>
  <w:style w:type="character" w:styleId="af1">
    <w:name w:val="Intense Emphasis"/>
    <w:basedOn w:val="a0"/>
    <w:uiPriority w:val="21"/>
    <w:qFormat/>
    <w:rsid w:val="00DC6587"/>
    <w:rPr>
      <w:b/>
      <w:bCs/>
      <w:i/>
      <w:iCs/>
      <w:color w:val="4F81BD" w:themeColor="accent1"/>
    </w:rPr>
  </w:style>
  <w:style w:type="character" w:styleId="af2">
    <w:name w:val="Subtle Reference"/>
    <w:basedOn w:val="a0"/>
    <w:uiPriority w:val="31"/>
    <w:qFormat/>
    <w:rsid w:val="00DC6587"/>
    <w:rPr>
      <w:smallCaps/>
      <w:color w:val="C0504D" w:themeColor="accent2"/>
      <w:u w:val="single"/>
    </w:rPr>
  </w:style>
  <w:style w:type="character" w:styleId="af3">
    <w:name w:val="Intense Reference"/>
    <w:basedOn w:val="a0"/>
    <w:uiPriority w:val="32"/>
    <w:qFormat/>
    <w:rsid w:val="00DC6587"/>
    <w:rPr>
      <w:b/>
      <w:bCs/>
      <w:smallCaps/>
      <w:color w:val="C0504D" w:themeColor="accent2"/>
      <w:spacing w:val="5"/>
      <w:u w:val="single"/>
    </w:rPr>
  </w:style>
  <w:style w:type="character" w:styleId="af4">
    <w:name w:val="Book Title"/>
    <w:basedOn w:val="a0"/>
    <w:uiPriority w:val="33"/>
    <w:qFormat/>
    <w:rsid w:val="00DC6587"/>
    <w:rPr>
      <w:b/>
      <w:bCs/>
      <w:smallCaps/>
      <w:spacing w:val="5"/>
    </w:rPr>
  </w:style>
  <w:style w:type="paragraph" w:styleId="TOC">
    <w:name w:val="TOC Heading"/>
    <w:basedOn w:val="1"/>
    <w:next w:val="a"/>
    <w:uiPriority w:val="39"/>
    <w:semiHidden/>
    <w:unhideWhenUsed/>
    <w:qFormat/>
    <w:rsid w:val="00DC6587"/>
    <w:pPr>
      <w:outlineLvl w:val="9"/>
    </w:pPr>
  </w:style>
  <w:style w:type="character" w:customStyle="1" w:styleId="af5">
    <w:name w:val="文档结构图 字符"/>
    <w:basedOn w:val="a0"/>
    <w:link w:val="af6"/>
    <w:uiPriority w:val="99"/>
    <w:semiHidden/>
    <w:qFormat/>
    <w:rsid w:val="008C4076"/>
    <w:rPr>
      <w:rFonts w:ascii="宋体" w:eastAsia="宋体" w:hAnsi="Calibri" w:cs="宋体"/>
      <w:kern w:val="2"/>
      <w:sz w:val="18"/>
      <w:szCs w:val="18"/>
      <w:lang w:eastAsia="zh-CN" w:bidi="ar-SA"/>
    </w:rPr>
  </w:style>
  <w:style w:type="paragraph" w:styleId="af6">
    <w:name w:val="Document Map"/>
    <w:basedOn w:val="a"/>
    <w:link w:val="af5"/>
    <w:uiPriority w:val="99"/>
    <w:semiHidden/>
    <w:qFormat/>
    <w:rsid w:val="008C4076"/>
    <w:rPr>
      <w:rFonts w:ascii="宋体" w:cs="宋体"/>
      <w:sz w:val="18"/>
      <w:szCs w:val="18"/>
    </w:rPr>
  </w:style>
  <w:style w:type="character" w:customStyle="1" w:styleId="af7">
    <w:name w:val="批注框文本 字符"/>
    <w:basedOn w:val="a0"/>
    <w:link w:val="af8"/>
    <w:uiPriority w:val="99"/>
    <w:semiHidden/>
    <w:qFormat/>
    <w:rsid w:val="008C4076"/>
    <w:rPr>
      <w:rFonts w:ascii="Calibri" w:eastAsia="宋体" w:hAnsi="Calibri" w:cs="Calibri"/>
      <w:kern w:val="2"/>
      <w:sz w:val="18"/>
      <w:szCs w:val="18"/>
      <w:lang w:eastAsia="zh-CN" w:bidi="ar-SA"/>
    </w:rPr>
  </w:style>
  <w:style w:type="paragraph" w:styleId="af8">
    <w:name w:val="Balloon Text"/>
    <w:basedOn w:val="a"/>
    <w:link w:val="af7"/>
    <w:uiPriority w:val="99"/>
    <w:semiHidden/>
    <w:qFormat/>
    <w:rsid w:val="008C4076"/>
    <w:pPr>
      <w:spacing w:line="240" w:lineRule="auto"/>
    </w:pPr>
    <w:rPr>
      <w:sz w:val="18"/>
      <w:szCs w:val="18"/>
    </w:rPr>
  </w:style>
  <w:style w:type="character" w:customStyle="1" w:styleId="af9">
    <w:name w:val="页脚 字符"/>
    <w:basedOn w:val="a0"/>
    <w:link w:val="afa"/>
    <w:uiPriority w:val="99"/>
    <w:semiHidden/>
    <w:qFormat/>
    <w:rsid w:val="008C4076"/>
    <w:rPr>
      <w:rFonts w:ascii="Calibri" w:eastAsia="宋体" w:hAnsi="Calibri" w:cs="Calibri"/>
      <w:kern w:val="2"/>
      <w:sz w:val="18"/>
      <w:szCs w:val="18"/>
      <w:lang w:eastAsia="zh-CN" w:bidi="ar-SA"/>
    </w:rPr>
  </w:style>
  <w:style w:type="paragraph" w:styleId="afa">
    <w:name w:val="footer"/>
    <w:basedOn w:val="a"/>
    <w:link w:val="af9"/>
    <w:uiPriority w:val="99"/>
    <w:semiHidden/>
    <w:qFormat/>
    <w:rsid w:val="008C4076"/>
    <w:pPr>
      <w:tabs>
        <w:tab w:val="center" w:pos="4153"/>
        <w:tab w:val="right" w:pos="8306"/>
      </w:tabs>
      <w:snapToGrid w:val="0"/>
      <w:spacing w:line="240" w:lineRule="auto"/>
      <w:jc w:val="left"/>
    </w:pPr>
    <w:rPr>
      <w:sz w:val="18"/>
      <w:szCs w:val="18"/>
    </w:rPr>
  </w:style>
  <w:style w:type="character" w:customStyle="1" w:styleId="afb">
    <w:name w:val="页眉 字符"/>
    <w:basedOn w:val="a0"/>
    <w:link w:val="afc"/>
    <w:uiPriority w:val="99"/>
    <w:qFormat/>
    <w:rsid w:val="008C4076"/>
    <w:rPr>
      <w:rFonts w:ascii="Calibri" w:eastAsia="宋体" w:hAnsi="Calibri" w:cs="Calibri"/>
      <w:kern w:val="2"/>
      <w:sz w:val="18"/>
      <w:szCs w:val="18"/>
      <w:lang w:eastAsia="zh-CN" w:bidi="ar-SA"/>
    </w:rPr>
  </w:style>
  <w:style w:type="paragraph" w:styleId="afc">
    <w:name w:val="header"/>
    <w:basedOn w:val="a"/>
    <w:link w:val="afb"/>
    <w:uiPriority w:val="99"/>
    <w:qFormat/>
    <w:rsid w:val="008C4076"/>
    <w:pPr>
      <w:pBdr>
        <w:bottom w:val="single" w:sz="6" w:space="1" w:color="auto"/>
      </w:pBdr>
      <w:tabs>
        <w:tab w:val="center" w:pos="4153"/>
        <w:tab w:val="right" w:pos="8306"/>
      </w:tabs>
      <w:snapToGrid w:val="0"/>
      <w:jc w:val="center"/>
    </w:pPr>
    <w:rPr>
      <w:sz w:val="18"/>
      <w:szCs w:val="18"/>
    </w:rPr>
  </w:style>
  <w:style w:type="paragraph" w:customStyle="1" w:styleId="afd">
    <w:name w:val="段"/>
    <w:link w:val="Char"/>
    <w:uiPriority w:val="99"/>
    <w:qFormat/>
    <w:rsid w:val="008C4076"/>
    <w:pPr>
      <w:tabs>
        <w:tab w:val="center" w:pos="4201"/>
        <w:tab w:val="right" w:leader="dot" w:pos="9298"/>
      </w:tabs>
      <w:autoSpaceDE w:val="0"/>
      <w:autoSpaceDN w:val="0"/>
      <w:spacing w:after="0" w:line="240" w:lineRule="auto"/>
      <w:ind w:firstLineChars="200" w:firstLine="420"/>
      <w:jc w:val="both"/>
    </w:pPr>
    <w:rPr>
      <w:rFonts w:ascii="宋体" w:eastAsia="宋体" w:hAnsi="Times New Roman" w:cs="Times New Roman"/>
      <w:lang w:eastAsia="zh-CN" w:bidi="ar-SA"/>
    </w:rPr>
  </w:style>
  <w:style w:type="character" w:customStyle="1" w:styleId="Char">
    <w:name w:val="段 Char"/>
    <w:link w:val="afd"/>
    <w:uiPriority w:val="99"/>
    <w:qFormat/>
    <w:locked/>
    <w:rsid w:val="008C4076"/>
    <w:rPr>
      <w:rFonts w:ascii="宋体" w:eastAsia="宋体" w:hAnsi="Times New Roman" w:cs="Times New Roman"/>
      <w:lang w:eastAsia="zh-CN" w:bidi="ar-SA"/>
    </w:rPr>
  </w:style>
  <w:style w:type="character" w:customStyle="1" w:styleId="afe">
    <w:name w:val="批注文字 字符"/>
    <w:basedOn w:val="a0"/>
    <w:link w:val="aff"/>
    <w:uiPriority w:val="99"/>
    <w:semiHidden/>
    <w:rsid w:val="008C4076"/>
    <w:rPr>
      <w:rFonts w:ascii="Calibri" w:eastAsia="宋体" w:hAnsi="Calibri" w:cs="Calibri"/>
      <w:kern w:val="2"/>
      <w:sz w:val="21"/>
      <w:szCs w:val="21"/>
      <w:lang w:eastAsia="zh-CN" w:bidi="ar-SA"/>
    </w:rPr>
  </w:style>
  <w:style w:type="paragraph" w:styleId="aff">
    <w:name w:val="annotation text"/>
    <w:basedOn w:val="a"/>
    <w:link w:val="afe"/>
    <w:uiPriority w:val="99"/>
    <w:semiHidden/>
    <w:unhideWhenUsed/>
    <w:rsid w:val="008C4076"/>
    <w:pPr>
      <w:jc w:val="left"/>
    </w:pPr>
  </w:style>
  <w:style w:type="character" w:customStyle="1" w:styleId="aff0">
    <w:name w:val="批注主题 字符"/>
    <w:basedOn w:val="afe"/>
    <w:link w:val="aff1"/>
    <w:uiPriority w:val="99"/>
    <w:semiHidden/>
    <w:rsid w:val="008C4076"/>
    <w:rPr>
      <w:rFonts w:ascii="Calibri" w:eastAsia="宋体" w:hAnsi="Calibri" w:cs="Calibri"/>
      <w:b/>
      <w:bCs/>
      <w:kern w:val="2"/>
      <w:sz w:val="21"/>
      <w:szCs w:val="21"/>
      <w:lang w:eastAsia="zh-CN" w:bidi="ar-SA"/>
    </w:rPr>
  </w:style>
  <w:style w:type="paragraph" w:styleId="aff1">
    <w:name w:val="annotation subject"/>
    <w:basedOn w:val="aff"/>
    <w:next w:val="aff"/>
    <w:link w:val="aff0"/>
    <w:uiPriority w:val="99"/>
    <w:semiHidden/>
    <w:unhideWhenUsed/>
    <w:rsid w:val="008C4076"/>
    <w:rPr>
      <w:b/>
      <w:bCs/>
    </w:rPr>
  </w:style>
  <w:style w:type="paragraph" w:customStyle="1" w:styleId="aff2">
    <w:name w:val="文献分类号"/>
    <w:uiPriority w:val="99"/>
    <w:qFormat/>
    <w:rsid w:val="008C4076"/>
    <w:pPr>
      <w:framePr w:hSpace="180" w:vSpace="180" w:wrap="around" w:hAnchor="margin" w:y="1" w:anchorLock="1"/>
      <w:widowControl w:val="0"/>
      <w:spacing w:after="0" w:line="240" w:lineRule="auto"/>
      <w:textAlignment w:val="center"/>
    </w:pPr>
    <w:rPr>
      <w:rFonts w:ascii="黑体" w:eastAsia="黑体" w:hAnsi="Times New Roman" w:cs="黑体"/>
      <w:sz w:val="21"/>
      <w:szCs w:val="21"/>
      <w:lang w:eastAsia="zh-CN" w:bidi="ar-SA"/>
    </w:rPr>
  </w:style>
  <w:style w:type="paragraph" w:customStyle="1" w:styleId="aff3">
    <w:name w:val="标准标志"/>
    <w:next w:val="a"/>
    <w:uiPriority w:val="99"/>
    <w:qFormat/>
    <w:rsid w:val="008C4076"/>
    <w:pPr>
      <w:framePr w:w="2546" w:h="1389" w:hRule="exact" w:hSpace="181" w:vSpace="181" w:wrap="around" w:hAnchor="margin" w:x="6522" w:y="398" w:anchorLock="1"/>
      <w:shd w:val="solid" w:color="FFFFFF" w:fill="FFFFFF"/>
      <w:spacing w:after="0" w:line="240" w:lineRule="atLeast"/>
      <w:jc w:val="right"/>
    </w:pPr>
    <w:rPr>
      <w:rFonts w:ascii="Times New Roman" w:eastAsia="宋体" w:hAnsi="Times New Roman" w:cs="Times New Roman"/>
      <w:b/>
      <w:bCs/>
      <w:w w:val="170"/>
      <w:sz w:val="96"/>
      <w:szCs w:val="96"/>
      <w:lang w:eastAsia="zh-CN" w:bidi="ar-SA"/>
    </w:rPr>
  </w:style>
  <w:style w:type="paragraph" w:customStyle="1" w:styleId="aff4">
    <w:name w:val="其他标准称谓"/>
    <w:next w:val="a"/>
    <w:uiPriority w:val="99"/>
    <w:qFormat/>
    <w:rsid w:val="008C4076"/>
    <w:pPr>
      <w:framePr w:hSpace="181" w:vSpace="181" w:wrap="around" w:vAnchor="page" w:hAnchor="page" w:x="1419" w:y="2286" w:anchorLock="1"/>
      <w:spacing w:after="0" w:line="240" w:lineRule="atLeast"/>
      <w:jc w:val="distribute"/>
    </w:pPr>
    <w:rPr>
      <w:rFonts w:ascii="黑体" w:eastAsia="黑体" w:hAnsi="宋体" w:cs="黑体"/>
      <w:spacing w:val="-40"/>
      <w:sz w:val="48"/>
      <w:szCs w:val="48"/>
      <w:lang w:eastAsia="zh-CN" w:bidi="ar-SA"/>
    </w:rPr>
  </w:style>
  <w:style w:type="paragraph" w:customStyle="1" w:styleId="21">
    <w:name w:val="封面标准号2"/>
    <w:uiPriority w:val="99"/>
    <w:qFormat/>
    <w:rsid w:val="008C4076"/>
    <w:pPr>
      <w:framePr w:w="9140" w:h="1242" w:hRule="exact" w:hSpace="284" w:wrap="around" w:vAnchor="page" w:hAnchor="page" w:x="1645" w:y="2910" w:anchorLock="1"/>
      <w:spacing w:before="357" w:after="0" w:line="280" w:lineRule="exact"/>
      <w:jc w:val="right"/>
    </w:pPr>
    <w:rPr>
      <w:rFonts w:ascii="黑体" w:eastAsia="黑体" w:hAnsi="Times New Roman" w:cs="黑体"/>
      <w:sz w:val="28"/>
      <w:szCs w:val="28"/>
      <w:lang w:eastAsia="zh-CN" w:bidi="ar-SA"/>
    </w:rPr>
  </w:style>
  <w:style w:type="paragraph" w:customStyle="1" w:styleId="aff5">
    <w:name w:val="封面标准代替信息"/>
    <w:uiPriority w:val="99"/>
    <w:qFormat/>
    <w:rsid w:val="008C4076"/>
    <w:pPr>
      <w:framePr w:w="9140" w:h="1242" w:hRule="exact" w:hSpace="284" w:wrap="around" w:vAnchor="page" w:hAnchor="page" w:x="1645" w:y="2910" w:anchorLock="1"/>
      <w:spacing w:before="57" w:after="0" w:line="280" w:lineRule="exact"/>
      <w:jc w:val="right"/>
    </w:pPr>
    <w:rPr>
      <w:rFonts w:ascii="宋体" w:eastAsia="宋体" w:hAnsi="Times New Roman" w:cs="宋体"/>
      <w:sz w:val="21"/>
      <w:szCs w:val="21"/>
      <w:lang w:eastAsia="zh-CN" w:bidi="ar-SA"/>
    </w:rPr>
  </w:style>
  <w:style w:type="paragraph" w:customStyle="1" w:styleId="aff6">
    <w:name w:val="封面标准名称"/>
    <w:uiPriority w:val="99"/>
    <w:qFormat/>
    <w:rsid w:val="008C4076"/>
    <w:pPr>
      <w:framePr w:w="9639" w:h="6917" w:hRule="exact" w:wrap="around" w:vAnchor="page" w:hAnchor="page" w:xAlign="center" w:y="6408" w:anchorLock="1"/>
      <w:widowControl w:val="0"/>
      <w:spacing w:after="0" w:line="680" w:lineRule="exact"/>
      <w:jc w:val="center"/>
      <w:textAlignment w:val="center"/>
    </w:pPr>
    <w:rPr>
      <w:rFonts w:ascii="黑体" w:eastAsia="黑体" w:hAnsi="Times New Roman" w:cs="黑体"/>
      <w:sz w:val="52"/>
      <w:szCs w:val="52"/>
      <w:lang w:eastAsia="zh-CN" w:bidi="ar-SA"/>
    </w:rPr>
  </w:style>
  <w:style w:type="paragraph" w:customStyle="1" w:styleId="aff7">
    <w:name w:val="封面标准英文名称"/>
    <w:basedOn w:val="aff6"/>
    <w:uiPriority w:val="99"/>
    <w:qFormat/>
    <w:rsid w:val="008C4076"/>
    <w:pPr>
      <w:framePr w:wrap="around"/>
      <w:spacing w:before="370" w:line="400" w:lineRule="exact"/>
    </w:pPr>
    <w:rPr>
      <w:rFonts w:ascii="Times New Roman" w:cs="Times New Roman"/>
      <w:sz w:val="28"/>
      <w:szCs w:val="28"/>
    </w:rPr>
  </w:style>
  <w:style w:type="paragraph" w:customStyle="1" w:styleId="aff8">
    <w:name w:val="封面一致性程度标识"/>
    <w:basedOn w:val="aff7"/>
    <w:uiPriority w:val="99"/>
    <w:qFormat/>
    <w:rsid w:val="008C4076"/>
    <w:pPr>
      <w:framePr w:wrap="around"/>
      <w:spacing w:before="440"/>
    </w:pPr>
    <w:rPr>
      <w:rFonts w:ascii="宋体" w:eastAsia="宋体" w:cs="宋体"/>
    </w:rPr>
  </w:style>
  <w:style w:type="paragraph" w:customStyle="1" w:styleId="aff9">
    <w:name w:val="封面标准文稿类别"/>
    <w:basedOn w:val="aff8"/>
    <w:uiPriority w:val="99"/>
    <w:qFormat/>
    <w:rsid w:val="008C4076"/>
    <w:pPr>
      <w:framePr w:wrap="around"/>
      <w:spacing w:after="160" w:line="240" w:lineRule="auto"/>
    </w:pPr>
    <w:rPr>
      <w:sz w:val="24"/>
      <w:szCs w:val="24"/>
    </w:rPr>
  </w:style>
  <w:style w:type="paragraph" w:customStyle="1" w:styleId="affa">
    <w:name w:val="封面标准文稿编辑信息"/>
    <w:basedOn w:val="aff9"/>
    <w:uiPriority w:val="99"/>
    <w:qFormat/>
    <w:rsid w:val="008C4076"/>
    <w:pPr>
      <w:framePr w:wrap="around"/>
      <w:spacing w:before="180" w:line="180" w:lineRule="exact"/>
    </w:pPr>
    <w:rPr>
      <w:sz w:val="21"/>
      <w:szCs w:val="21"/>
    </w:rPr>
  </w:style>
  <w:style w:type="paragraph" w:customStyle="1" w:styleId="affb">
    <w:name w:val="其他发布日期"/>
    <w:basedOn w:val="a"/>
    <w:uiPriority w:val="99"/>
    <w:qFormat/>
    <w:rsid w:val="008C4076"/>
    <w:pPr>
      <w:framePr w:w="3997" w:h="471" w:hRule="exact" w:vSpace="181" w:wrap="around" w:vAnchor="page" w:hAnchor="page" w:x="1419" w:y="14097" w:anchorLock="1"/>
      <w:widowControl/>
      <w:spacing w:line="240" w:lineRule="auto"/>
      <w:jc w:val="left"/>
    </w:pPr>
    <w:rPr>
      <w:rFonts w:ascii="Times New Roman" w:eastAsia="黑体" w:hAnsi="Times New Roman" w:cs="Times New Roman"/>
      <w:kern w:val="0"/>
      <w:sz w:val="28"/>
      <w:szCs w:val="28"/>
    </w:rPr>
  </w:style>
  <w:style w:type="paragraph" w:customStyle="1" w:styleId="affc">
    <w:name w:val="其他实施日期"/>
    <w:basedOn w:val="a"/>
    <w:uiPriority w:val="99"/>
    <w:qFormat/>
    <w:rsid w:val="008C4076"/>
    <w:pPr>
      <w:framePr w:w="3997" w:h="471" w:hRule="exact" w:vSpace="181" w:wrap="around" w:vAnchor="page" w:hAnchor="page" w:x="7089" w:y="14097" w:anchorLock="1"/>
      <w:widowControl/>
      <w:spacing w:line="240" w:lineRule="auto"/>
      <w:jc w:val="right"/>
    </w:pPr>
    <w:rPr>
      <w:rFonts w:ascii="Times New Roman" w:eastAsia="黑体" w:hAnsi="Times New Roman" w:cs="Times New Roman"/>
      <w:kern w:val="0"/>
      <w:sz w:val="28"/>
      <w:szCs w:val="28"/>
    </w:rPr>
  </w:style>
  <w:style w:type="character" w:customStyle="1" w:styleId="affd">
    <w:name w:val="发布"/>
    <w:uiPriority w:val="99"/>
    <w:qFormat/>
    <w:rsid w:val="008C4076"/>
    <w:rPr>
      <w:rFonts w:ascii="黑体" w:eastAsia="黑体" w:cs="黑体"/>
      <w:spacing w:val="85"/>
      <w:w w:val="100"/>
      <w:position w:val="3"/>
      <w:sz w:val="28"/>
      <w:szCs w:val="28"/>
    </w:rPr>
  </w:style>
  <w:style w:type="paragraph" w:customStyle="1" w:styleId="affe">
    <w:name w:val="其他发布部门"/>
    <w:basedOn w:val="a"/>
    <w:uiPriority w:val="99"/>
    <w:qFormat/>
    <w:rsid w:val="008C4076"/>
    <w:pPr>
      <w:framePr w:w="7938" w:h="1134" w:hRule="exact" w:hSpace="125" w:vSpace="181" w:wrap="around" w:vAnchor="page" w:hAnchor="page" w:x="2150" w:y="15310" w:anchorLock="1"/>
      <w:widowControl/>
      <w:spacing w:line="240" w:lineRule="atLeast"/>
      <w:jc w:val="center"/>
    </w:pPr>
    <w:rPr>
      <w:rFonts w:ascii="黑体" w:eastAsia="黑体" w:hAnsi="Times New Roman" w:cs="黑体"/>
      <w:spacing w:val="20"/>
      <w:w w:val="135"/>
      <w:kern w:val="0"/>
      <w:sz w:val="28"/>
      <w:szCs w:val="28"/>
    </w:rPr>
  </w:style>
  <w:style w:type="paragraph" w:customStyle="1" w:styleId="afff">
    <w:name w:val="标准文件_附录表标题"/>
    <w:next w:val="a"/>
    <w:uiPriority w:val="99"/>
    <w:qFormat/>
    <w:rsid w:val="008C4076"/>
    <w:pPr>
      <w:spacing w:after="0" w:line="240" w:lineRule="auto"/>
      <w:jc w:val="center"/>
      <w:textAlignment w:val="baseline"/>
    </w:pPr>
    <w:rPr>
      <w:rFonts w:ascii="黑体" w:eastAsia="黑体" w:hAnsi="Times New Roman" w:cs="黑体"/>
      <w:kern w:val="21"/>
      <w:sz w:val="21"/>
      <w:szCs w:val="21"/>
      <w:lang w:eastAsia="zh-CN" w:bidi="ar-SA"/>
    </w:rPr>
  </w:style>
  <w:style w:type="character" w:styleId="afff0">
    <w:name w:val="annotation reference"/>
    <w:basedOn w:val="a0"/>
    <w:uiPriority w:val="99"/>
    <w:semiHidden/>
    <w:unhideWhenUsed/>
    <w:rsid w:val="005C4AD4"/>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5755">
      <w:bodyDiv w:val="1"/>
      <w:marLeft w:val="0"/>
      <w:marRight w:val="0"/>
      <w:marTop w:val="0"/>
      <w:marBottom w:val="0"/>
      <w:divBdr>
        <w:top w:val="none" w:sz="0" w:space="0" w:color="auto"/>
        <w:left w:val="none" w:sz="0" w:space="0" w:color="auto"/>
        <w:bottom w:val="none" w:sz="0" w:space="0" w:color="auto"/>
        <w:right w:val="none" w:sz="0" w:space="0" w:color="auto"/>
      </w:divBdr>
    </w:div>
    <w:div w:id="279918773">
      <w:bodyDiv w:val="1"/>
      <w:marLeft w:val="0"/>
      <w:marRight w:val="0"/>
      <w:marTop w:val="0"/>
      <w:marBottom w:val="0"/>
      <w:divBdr>
        <w:top w:val="none" w:sz="0" w:space="0" w:color="auto"/>
        <w:left w:val="none" w:sz="0" w:space="0" w:color="auto"/>
        <w:bottom w:val="none" w:sz="0" w:space="0" w:color="auto"/>
        <w:right w:val="none" w:sz="0" w:space="0" w:color="auto"/>
      </w:divBdr>
    </w:div>
    <w:div w:id="293406905">
      <w:bodyDiv w:val="1"/>
      <w:marLeft w:val="0"/>
      <w:marRight w:val="0"/>
      <w:marTop w:val="0"/>
      <w:marBottom w:val="0"/>
      <w:divBdr>
        <w:top w:val="none" w:sz="0" w:space="0" w:color="auto"/>
        <w:left w:val="none" w:sz="0" w:space="0" w:color="auto"/>
        <w:bottom w:val="none" w:sz="0" w:space="0" w:color="auto"/>
        <w:right w:val="none" w:sz="0" w:space="0" w:color="auto"/>
      </w:divBdr>
    </w:div>
    <w:div w:id="564073081">
      <w:bodyDiv w:val="1"/>
      <w:marLeft w:val="0"/>
      <w:marRight w:val="0"/>
      <w:marTop w:val="0"/>
      <w:marBottom w:val="0"/>
      <w:divBdr>
        <w:top w:val="none" w:sz="0" w:space="0" w:color="auto"/>
        <w:left w:val="none" w:sz="0" w:space="0" w:color="auto"/>
        <w:bottom w:val="none" w:sz="0" w:space="0" w:color="auto"/>
        <w:right w:val="none" w:sz="0" w:space="0" w:color="auto"/>
      </w:divBdr>
    </w:div>
    <w:div w:id="790437402">
      <w:bodyDiv w:val="1"/>
      <w:marLeft w:val="0"/>
      <w:marRight w:val="0"/>
      <w:marTop w:val="0"/>
      <w:marBottom w:val="0"/>
      <w:divBdr>
        <w:top w:val="none" w:sz="0" w:space="0" w:color="auto"/>
        <w:left w:val="none" w:sz="0" w:space="0" w:color="auto"/>
        <w:bottom w:val="none" w:sz="0" w:space="0" w:color="auto"/>
        <w:right w:val="none" w:sz="0" w:space="0" w:color="auto"/>
      </w:divBdr>
      <w:divsChild>
        <w:div w:id="507716788">
          <w:marLeft w:val="0"/>
          <w:marRight w:val="0"/>
          <w:marTop w:val="0"/>
          <w:marBottom w:val="0"/>
          <w:divBdr>
            <w:top w:val="none" w:sz="0" w:space="0" w:color="auto"/>
            <w:left w:val="none" w:sz="0" w:space="0" w:color="auto"/>
            <w:bottom w:val="none" w:sz="0" w:space="0" w:color="auto"/>
            <w:right w:val="none" w:sz="0" w:space="0" w:color="auto"/>
          </w:divBdr>
        </w:div>
      </w:divsChild>
    </w:div>
    <w:div w:id="826360355">
      <w:bodyDiv w:val="1"/>
      <w:marLeft w:val="0"/>
      <w:marRight w:val="0"/>
      <w:marTop w:val="0"/>
      <w:marBottom w:val="0"/>
      <w:divBdr>
        <w:top w:val="none" w:sz="0" w:space="0" w:color="auto"/>
        <w:left w:val="none" w:sz="0" w:space="0" w:color="auto"/>
        <w:bottom w:val="none" w:sz="0" w:space="0" w:color="auto"/>
        <w:right w:val="none" w:sz="0" w:space="0" w:color="auto"/>
      </w:divBdr>
    </w:div>
    <w:div w:id="854074042">
      <w:bodyDiv w:val="1"/>
      <w:marLeft w:val="0"/>
      <w:marRight w:val="0"/>
      <w:marTop w:val="0"/>
      <w:marBottom w:val="0"/>
      <w:divBdr>
        <w:top w:val="none" w:sz="0" w:space="0" w:color="auto"/>
        <w:left w:val="none" w:sz="0" w:space="0" w:color="auto"/>
        <w:bottom w:val="none" w:sz="0" w:space="0" w:color="auto"/>
        <w:right w:val="none" w:sz="0" w:space="0" w:color="auto"/>
      </w:divBdr>
    </w:div>
    <w:div w:id="1248686639">
      <w:bodyDiv w:val="1"/>
      <w:marLeft w:val="0"/>
      <w:marRight w:val="0"/>
      <w:marTop w:val="0"/>
      <w:marBottom w:val="0"/>
      <w:divBdr>
        <w:top w:val="none" w:sz="0" w:space="0" w:color="auto"/>
        <w:left w:val="none" w:sz="0" w:space="0" w:color="auto"/>
        <w:bottom w:val="none" w:sz="0" w:space="0" w:color="auto"/>
        <w:right w:val="none" w:sz="0" w:space="0" w:color="auto"/>
      </w:divBdr>
    </w:div>
    <w:div w:id="1358315288">
      <w:bodyDiv w:val="1"/>
      <w:marLeft w:val="0"/>
      <w:marRight w:val="0"/>
      <w:marTop w:val="0"/>
      <w:marBottom w:val="0"/>
      <w:divBdr>
        <w:top w:val="none" w:sz="0" w:space="0" w:color="auto"/>
        <w:left w:val="none" w:sz="0" w:space="0" w:color="auto"/>
        <w:bottom w:val="none" w:sz="0" w:space="0" w:color="auto"/>
        <w:right w:val="none" w:sz="0" w:space="0" w:color="auto"/>
      </w:divBdr>
      <w:divsChild>
        <w:div w:id="81336540">
          <w:marLeft w:val="0"/>
          <w:marRight w:val="0"/>
          <w:marTop w:val="0"/>
          <w:marBottom w:val="0"/>
          <w:divBdr>
            <w:top w:val="none" w:sz="0" w:space="0" w:color="auto"/>
            <w:left w:val="none" w:sz="0" w:space="0" w:color="auto"/>
            <w:bottom w:val="none" w:sz="0" w:space="0" w:color="auto"/>
            <w:right w:val="none" w:sz="0" w:space="0" w:color="auto"/>
          </w:divBdr>
        </w:div>
      </w:divsChild>
    </w:div>
    <w:div w:id="1538002428">
      <w:bodyDiv w:val="1"/>
      <w:marLeft w:val="0"/>
      <w:marRight w:val="0"/>
      <w:marTop w:val="0"/>
      <w:marBottom w:val="0"/>
      <w:divBdr>
        <w:top w:val="none" w:sz="0" w:space="0" w:color="auto"/>
        <w:left w:val="none" w:sz="0" w:space="0" w:color="auto"/>
        <w:bottom w:val="none" w:sz="0" w:space="0" w:color="auto"/>
        <w:right w:val="none" w:sz="0" w:space="0" w:color="auto"/>
      </w:divBdr>
    </w:div>
    <w:div w:id="1900094534">
      <w:bodyDiv w:val="1"/>
      <w:marLeft w:val="0"/>
      <w:marRight w:val="0"/>
      <w:marTop w:val="0"/>
      <w:marBottom w:val="0"/>
      <w:divBdr>
        <w:top w:val="none" w:sz="0" w:space="0" w:color="auto"/>
        <w:left w:val="none" w:sz="0" w:space="0" w:color="auto"/>
        <w:bottom w:val="none" w:sz="0" w:space="0" w:color="auto"/>
        <w:right w:val="none" w:sz="0" w:space="0" w:color="auto"/>
      </w:divBdr>
    </w:div>
    <w:div w:id="213432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300C9-67F6-44D9-B802-D8204F22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27</Pages>
  <Words>3231</Words>
  <Characters>18417</Characters>
  <Application>Microsoft Office Word</Application>
  <DocSecurity>0</DocSecurity>
  <Lines>153</Lines>
  <Paragraphs>43</Paragraphs>
  <ScaleCrop>false</ScaleCrop>
  <Company>Microsoft</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Users</dc:creator>
  <cp:lastModifiedBy>孙玲军</cp:lastModifiedBy>
  <cp:revision>123</cp:revision>
  <dcterms:created xsi:type="dcterms:W3CDTF">2017-10-22T02:30:00Z</dcterms:created>
  <dcterms:modified xsi:type="dcterms:W3CDTF">2017-11-03T02:54:00Z</dcterms:modified>
</cp:coreProperties>
</file>